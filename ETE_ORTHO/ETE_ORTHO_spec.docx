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956AA" w14:textId="77777777" w:rsidR="009D2609" w:rsidRDefault="009D2609" w:rsidP="00E33351">
      <w:pPr>
        <w:jc w:val="center"/>
        <w:rPr>
          <w:rFonts w:ascii="Arial" w:eastAsia="Times New Roman" w:hAnsi="Arial" w:cs="Arial"/>
          <w:b/>
          <w:bCs/>
          <w:color w:val="002060"/>
          <w:kern w:val="36"/>
          <w:sz w:val="48"/>
          <w:szCs w:val="48"/>
        </w:rPr>
      </w:pPr>
      <w:r w:rsidRPr="009D2609">
        <w:rPr>
          <w:rFonts w:ascii="Arial" w:eastAsia="Times New Roman" w:hAnsi="Arial" w:cs="Arial"/>
          <w:b/>
          <w:bCs/>
          <w:color w:val="002060"/>
          <w:kern w:val="36"/>
          <w:sz w:val="48"/>
          <w:szCs w:val="48"/>
        </w:rPr>
        <w:t xml:space="preserve">ETE_PTH et ETE_PTG </w:t>
      </w:r>
    </w:p>
    <w:p w14:paraId="7C7BDD5A" w14:textId="306AE9D5" w:rsidR="00E33351" w:rsidRPr="00CF0734" w:rsidRDefault="00E33351" w:rsidP="00E33351">
      <w:pPr>
        <w:jc w:val="center"/>
        <w:rPr>
          <w:rFonts w:ascii="Arial" w:eastAsia="Times New Roman" w:hAnsi="Arial" w:cs="Arial"/>
          <w:b/>
          <w:bCs/>
          <w:color w:val="002060"/>
          <w:kern w:val="36"/>
          <w:sz w:val="40"/>
          <w:szCs w:val="40"/>
        </w:rPr>
      </w:pPr>
      <w:r w:rsidRPr="00CF0734">
        <w:rPr>
          <w:rFonts w:ascii="Arial" w:eastAsia="Times New Roman" w:hAnsi="Arial" w:cs="Arial"/>
          <w:b/>
          <w:bCs/>
          <w:color w:val="002060"/>
          <w:kern w:val="36"/>
          <w:sz w:val="40"/>
          <w:szCs w:val="40"/>
        </w:rPr>
        <w:t>Indicateurs au service Évaluation et Outils pour la Qualité et la Sécurité des Soins (</w:t>
      </w:r>
      <w:proofErr w:type="spellStart"/>
      <w:r w:rsidRPr="00CF0734">
        <w:rPr>
          <w:rFonts w:ascii="Arial" w:eastAsia="Times New Roman" w:hAnsi="Arial" w:cs="Arial"/>
          <w:b/>
          <w:bCs/>
          <w:color w:val="002060"/>
          <w:kern w:val="36"/>
          <w:sz w:val="40"/>
          <w:szCs w:val="40"/>
        </w:rPr>
        <w:t>EvOQSS</w:t>
      </w:r>
      <w:proofErr w:type="spellEnd"/>
      <w:r w:rsidRPr="00CF0734">
        <w:rPr>
          <w:rFonts w:ascii="Arial" w:eastAsia="Times New Roman" w:hAnsi="Arial" w:cs="Arial"/>
          <w:b/>
          <w:bCs/>
          <w:color w:val="002060"/>
          <w:kern w:val="36"/>
          <w:sz w:val="40"/>
          <w:szCs w:val="40"/>
        </w:rPr>
        <w:t>)</w:t>
      </w:r>
    </w:p>
    <w:p w14:paraId="73BFA463" w14:textId="00C990F6" w:rsidR="00E33351" w:rsidRDefault="00AA5D89" w:rsidP="00E33351">
      <w:pPr>
        <w:jc w:val="center"/>
        <w:rPr>
          <w:rFonts w:ascii="Arial" w:eastAsia="Times New Roman" w:hAnsi="Arial" w:cs="Arial"/>
          <w:bCs/>
          <w:color w:val="002060"/>
          <w:kern w:val="36"/>
          <w:sz w:val="20"/>
          <w:szCs w:val="48"/>
        </w:rPr>
      </w:pPr>
      <w:r w:rsidRPr="00527C92">
        <w:rPr>
          <w:rFonts w:ascii="Arial" w:eastAsia="Times New Roman" w:hAnsi="Arial" w:cs="Arial"/>
          <w:bCs/>
          <w:color w:val="002060"/>
          <w:kern w:val="36"/>
          <w:sz w:val="20"/>
          <w:szCs w:val="48"/>
        </w:rPr>
        <w:t>Indicateur de qualité et de sécurité des soins de type résultats :</w:t>
      </w:r>
      <w:r w:rsidRPr="00673184">
        <w:rPr>
          <w:rFonts w:ascii="Arial" w:eastAsia="Times New Roman" w:hAnsi="Arial" w:cs="Arial"/>
          <w:bCs/>
          <w:color w:val="002060"/>
          <w:kern w:val="36"/>
          <w:sz w:val="20"/>
          <w:szCs w:val="48"/>
        </w:rPr>
        <w:t xml:space="preserve"> ratio standardisé du nombre observé sur attendu de thromboses veineuses profondes (TVP) et/ou d’embolies pulmonaires (EP) </w:t>
      </w:r>
      <w:r>
        <w:rPr>
          <w:rFonts w:ascii="Arial" w:eastAsia="Times New Roman" w:hAnsi="Arial" w:cs="Arial"/>
          <w:bCs/>
          <w:color w:val="002060"/>
          <w:kern w:val="36"/>
          <w:sz w:val="20"/>
          <w:szCs w:val="48"/>
        </w:rPr>
        <w:t>après la</w:t>
      </w:r>
      <w:r w:rsidRPr="00673184">
        <w:rPr>
          <w:rFonts w:ascii="Arial" w:eastAsia="Times New Roman" w:hAnsi="Arial" w:cs="Arial"/>
          <w:bCs/>
          <w:color w:val="002060"/>
          <w:kern w:val="36"/>
          <w:sz w:val="20"/>
          <w:szCs w:val="48"/>
        </w:rPr>
        <w:t xml:space="preserve"> pose d’une</w:t>
      </w:r>
      <w:r>
        <w:rPr>
          <w:rFonts w:ascii="Arial" w:eastAsia="Times New Roman" w:hAnsi="Arial" w:cs="Arial"/>
          <w:bCs/>
          <w:color w:val="002060"/>
          <w:kern w:val="36"/>
          <w:sz w:val="20"/>
          <w:szCs w:val="48"/>
        </w:rPr>
        <w:t xml:space="preserve"> prothèse</w:t>
      </w:r>
    </w:p>
    <w:p w14:paraId="4FCAE843" w14:textId="77777777" w:rsidR="00AA5D89" w:rsidRDefault="00AA5D89" w:rsidP="00E33351">
      <w:pPr>
        <w:jc w:val="center"/>
        <w:rPr>
          <w:rFonts w:ascii="Arial" w:eastAsia="Times New Roman" w:hAnsi="Arial" w:cs="Arial"/>
          <w:b/>
          <w:bCs/>
          <w:color w:val="002060"/>
          <w:kern w:val="36"/>
          <w:sz w:val="48"/>
          <w:szCs w:val="48"/>
        </w:rPr>
      </w:pPr>
    </w:p>
    <w:p w14:paraId="1A1258DD" w14:textId="0749E0F4" w:rsidR="00E33351" w:rsidRDefault="00E33351" w:rsidP="00E33351">
      <w:r>
        <w:t xml:space="preserve">Le programme </w:t>
      </w:r>
      <w:proofErr w:type="spellStart"/>
      <w:r w:rsidRPr="009D2609">
        <w:rPr>
          <w:rFonts w:ascii="Centaur" w:hAnsi="Centaur"/>
          <w:highlight w:val="yellow"/>
        </w:rPr>
        <w:t>ETE_ORTHO_PDH.sas</w:t>
      </w:r>
      <w:proofErr w:type="spellEnd"/>
      <w:r>
        <w:t xml:space="preserve"> permet le calcul des indicateurs </w:t>
      </w:r>
      <w:r w:rsidR="005D34BB" w:rsidRPr="00C925BE">
        <w:rPr>
          <w:color w:val="9BBB59" w:themeColor="accent3"/>
        </w:rPr>
        <w:t>ETE</w:t>
      </w:r>
      <w:r w:rsidRPr="00C925BE">
        <w:rPr>
          <w:color w:val="9BBB59" w:themeColor="accent3"/>
        </w:rPr>
        <w:t xml:space="preserve">_PTH </w:t>
      </w:r>
      <w:r>
        <w:t xml:space="preserve">et </w:t>
      </w:r>
      <w:r w:rsidR="00AA5D89" w:rsidRPr="00C925BE">
        <w:rPr>
          <w:color w:val="F79646" w:themeColor="accent6"/>
        </w:rPr>
        <w:t>ETE</w:t>
      </w:r>
      <w:r w:rsidRPr="00C925BE">
        <w:rPr>
          <w:color w:val="F79646" w:themeColor="accent6"/>
        </w:rPr>
        <w:t>_PTG </w:t>
      </w:r>
      <w:r>
        <w:t xml:space="preserve">: </w:t>
      </w:r>
    </w:p>
    <w:p w14:paraId="5563A79F" w14:textId="79F725E6" w:rsidR="00E33351" w:rsidRDefault="00AA5D89" w:rsidP="00AA5D89">
      <w:pPr>
        <w:rPr>
          <w:rFonts w:ascii="Arial" w:eastAsia="Times New Roman" w:hAnsi="Arial" w:cs="Arial"/>
          <w:b/>
          <w:bCs/>
          <w:color w:val="002060"/>
          <w:kern w:val="36"/>
          <w:sz w:val="24"/>
          <w:szCs w:val="48"/>
        </w:rPr>
      </w:pPr>
      <w:r w:rsidRPr="00AA5D89">
        <w:rPr>
          <w:rFonts w:ascii="Arial" w:eastAsia="Times New Roman" w:hAnsi="Arial" w:cs="Arial"/>
          <w:b/>
          <w:bCs/>
          <w:color w:val="002060"/>
          <w:kern w:val="36"/>
          <w:sz w:val="24"/>
          <w:szCs w:val="48"/>
        </w:rPr>
        <w:t>Mesure des évènements thrombo-emboliques après pose de prothèse totale de hanche -hors fracture- (ETE-PTH)</w:t>
      </w:r>
    </w:p>
    <w:p w14:paraId="1975D7D3" w14:textId="61452770" w:rsidR="00AA5D89" w:rsidRDefault="00AA5D89" w:rsidP="00AA5D89">
      <w:pPr>
        <w:rPr>
          <w:rFonts w:ascii="Arial" w:eastAsia="Times New Roman" w:hAnsi="Arial" w:cs="Arial"/>
          <w:b/>
          <w:bCs/>
          <w:color w:val="002060"/>
          <w:kern w:val="36"/>
          <w:sz w:val="24"/>
          <w:szCs w:val="48"/>
        </w:rPr>
      </w:pPr>
      <w:r w:rsidRPr="00AA5D89">
        <w:rPr>
          <w:rFonts w:ascii="Arial" w:eastAsia="Times New Roman" w:hAnsi="Arial" w:cs="Arial"/>
          <w:b/>
          <w:bCs/>
          <w:color w:val="002060"/>
          <w:kern w:val="36"/>
          <w:sz w:val="24"/>
          <w:szCs w:val="48"/>
        </w:rPr>
        <w:t>Mesure des évènements thrombo-emboliques après pose de prothèse totale de genou (ETE-PTG)</w:t>
      </w:r>
    </w:p>
    <w:p w14:paraId="665CE848" w14:textId="77777777" w:rsidR="00AA5D89" w:rsidRDefault="00AA5D89" w:rsidP="00AA5D89">
      <w:r>
        <w:t>La localisation sur laquelle on veut travailler est à préciser au début du programme (macro-variable)</w:t>
      </w:r>
    </w:p>
    <w:p w14:paraId="154810F0" w14:textId="77777777" w:rsidR="00AA5D89" w:rsidRDefault="00AA5D89" w:rsidP="00AA5D89">
      <w:pPr>
        <w:jc w:val="center"/>
        <w:rPr>
          <w:rFonts w:ascii="Arial" w:eastAsia="Times New Roman" w:hAnsi="Arial" w:cs="Arial"/>
          <w:b/>
          <w:bCs/>
          <w:color w:val="002060"/>
          <w:kern w:val="36"/>
          <w:sz w:val="48"/>
          <w:szCs w:val="48"/>
        </w:rPr>
      </w:pPr>
    </w:p>
    <w:p w14:paraId="08BE878E" w14:textId="77777777" w:rsidR="00AA5D89" w:rsidRDefault="00AA5D89" w:rsidP="00AA5D89">
      <w:r>
        <w:t>Les spécifications envoyées par la HAS à l’ATIH pour la campagne 2022 sur les données 2021 permettent de documenter ce programme.</w:t>
      </w:r>
    </w:p>
    <w:p w14:paraId="10630730" w14:textId="77777777" w:rsidR="00AA5D89" w:rsidRDefault="00AA5D89" w:rsidP="00AA5D89">
      <w:r>
        <w:t xml:space="preserve">Rédigées initialement en 2 versions (PTH et PTG) elles sont regroupées ici en une seule version, avec en vert / orange les parties qui changent selon la localisation. On écrira </w:t>
      </w:r>
      <w:r w:rsidRPr="004110F1">
        <w:rPr>
          <w:i/>
        </w:rPr>
        <w:t>PT.</w:t>
      </w:r>
      <w:r>
        <w:t xml:space="preserve"> (</w:t>
      </w:r>
      <w:proofErr w:type="gramStart"/>
      <w:r>
        <w:t>au</w:t>
      </w:r>
      <w:proofErr w:type="gramEnd"/>
      <w:r>
        <w:t xml:space="preserve"> lieu de PTG ou PTH) lorsque seul le libellé change (libellé de table ou de variable).</w:t>
      </w:r>
    </w:p>
    <w:p w14:paraId="3506F11E" w14:textId="77777777" w:rsidR="00AA5D89" w:rsidRPr="00AA5D89" w:rsidRDefault="00AA5D89" w:rsidP="00AA5D89">
      <w:pPr>
        <w:rPr>
          <w:rFonts w:ascii="Arial" w:eastAsia="Times New Roman" w:hAnsi="Arial" w:cs="Arial"/>
          <w:b/>
          <w:bCs/>
          <w:color w:val="002060"/>
          <w:kern w:val="36"/>
          <w:sz w:val="24"/>
          <w:szCs w:val="48"/>
        </w:rPr>
      </w:pPr>
    </w:p>
    <w:p w14:paraId="11157773" w14:textId="1F725984" w:rsidR="00B92D1B" w:rsidRPr="00673184" w:rsidRDefault="000E24B5" w:rsidP="00B92D1B">
      <w:pPr>
        <w:rPr>
          <w:rFonts w:ascii="Arial" w:eastAsia="Times New Roman" w:hAnsi="Arial" w:cs="Arial"/>
          <w:bCs/>
          <w:color w:val="002060"/>
          <w:kern w:val="36"/>
          <w:sz w:val="20"/>
          <w:szCs w:val="48"/>
        </w:rPr>
      </w:pPr>
      <w:r>
        <w:rPr>
          <w:rFonts w:ascii="Arial" w:eastAsia="Times New Roman" w:hAnsi="Arial" w:cs="Arial"/>
          <w:bCs/>
          <w:color w:val="002060"/>
          <w:kern w:val="36"/>
          <w:sz w:val="20"/>
          <w:szCs w:val="48"/>
        </w:rPr>
        <w:t>L’indicateur e</w:t>
      </w:r>
      <w:r w:rsidR="0047082E" w:rsidRPr="00673184">
        <w:rPr>
          <w:rFonts w:ascii="Arial" w:eastAsia="Times New Roman" w:hAnsi="Arial" w:cs="Arial"/>
          <w:bCs/>
          <w:color w:val="002060"/>
          <w:kern w:val="36"/>
          <w:sz w:val="20"/>
          <w:szCs w:val="48"/>
        </w:rPr>
        <w:t>st</w:t>
      </w:r>
      <w:r w:rsidR="00E949B5" w:rsidRPr="00673184">
        <w:rPr>
          <w:rFonts w:ascii="Arial" w:eastAsia="Times New Roman" w:hAnsi="Arial" w:cs="Arial"/>
          <w:bCs/>
          <w:color w:val="002060"/>
          <w:kern w:val="36"/>
          <w:sz w:val="20"/>
          <w:szCs w:val="48"/>
        </w:rPr>
        <w:t xml:space="preserve"> </w:t>
      </w:r>
      <w:r w:rsidR="00596490" w:rsidRPr="00673184">
        <w:rPr>
          <w:rFonts w:ascii="Arial" w:eastAsia="Times New Roman" w:hAnsi="Arial" w:cs="Arial"/>
          <w:bCs/>
          <w:color w:val="002060"/>
          <w:kern w:val="36"/>
          <w:sz w:val="20"/>
          <w:szCs w:val="48"/>
        </w:rPr>
        <w:t>calculé</w:t>
      </w:r>
      <w:r w:rsidRPr="000E24B5">
        <w:rPr>
          <w:rFonts w:ascii="Arial" w:eastAsia="Times New Roman" w:hAnsi="Arial" w:cs="Arial"/>
          <w:bCs/>
          <w:color w:val="002060"/>
          <w:kern w:val="36"/>
          <w:sz w:val="20"/>
          <w:szCs w:val="48"/>
        </w:rPr>
        <w:t xml:space="preserve"> </w:t>
      </w:r>
      <w:r>
        <w:rPr>
          <w:rFonts w:ascii="Arial" w:eastAsia="Times New Roman" w:hAnsi="Arial" w:cs="Arial"/>
          <w:bCs/>
          <w:color w:val="002060"/>
          <w:kern w:val="36"/>
          <w:sz w:val="20"/>
          <w:szCs w:val="48"/>
        </w:rPr>
        <w:t xml:space="preserve">par </w:t>
      </w:r>
      <w:proofErr w:type="spellStart"/>
      <w:r>
        <w:rPr>
          <w:rFonts w:ascii="Arial" w:eastAsia="Times New Roman" w:hAnsi="Arial" w:cs="Arial"/>
          <w:bCs/>
          <w:color w:val="002060"/>
          <w:kern w:val="36"/>
          <w:sz w:val="20"/>
          <w:szCs w:val="48"/>
        </w:rPr>
        <w:t>finess</w:t>
      </w:r>
      <w:proofErr w:type="spellEnd"/>
      <w:r>
        <w:rPr>
          <w:rFonts w:ascii="Arial" w:eastAsia="Times New Roman" w:hAnsi="Arial" w:cs="Arial"/>
          <w:bCs/>
          <w:color w:val="002060"/>
          <w:kern w:val="36"/>
          <w:sz w:val="20"/>
          <w:szCs w:val="48"/>
        </w:rPr>
        <w:t xml:space="preserve"> géographique</w:t>
      </w:r>
      <w:r w:rsidR="00596490" w:rsidRPr="00673184">
        <w:rPr>
          <w:rFonts w:ascii="Arial" w:eastAsia="Times New Roman" w:hAnsi="Arial" w:cs="Arial"/>
          <w:bCs/>
          <w:color w:val="002060"/>
          <w:kern w:val="36"/>
          <w:sz w:val="20"/>
          <w:szCs w:val="48"/>
        </w:rPr>
        <w:t xml:space="preserve"> à partir des données du</w:t>
      </w:r>
      <w:r w:rsidR="00B92D1B" w:rsidRPr="00673184">
        <w:rPr>
          <w:rFonts w:ascii="Arial" w:eastAsia="Times New Roman" w:hAnsi="Arial" w:cs="Arial"/>
          <w:bCs/>
          <w:color w:val="002060"/>
          <w:kern w:val="36"/>
          <w:sz w:val="20"/>
          <w:szCs w:val="48"/>
        </w:rPr>
        <w:t xml:space="preserve"> PMSI</w:t>
      </w:r>
      <w:r w:rsidR="00D06185" w:rsidRPr="00673184">
        <w:rPr>
          <w:rFonts w:ascii="Arial" w:eastAsia="Times New Roman" w:hAnsi="Arial" w:cs="Arial"/>
          <w:bCs/>
          <w:color w:val="002060"/>
          <w:kern w:val="36"/>
          <w:sz w:val="20"/>
          <w:szCs w:val="48"/>
        </w:rPr>
        <w:t xml:space="preserve"> MCO</w:t>
      </w:r>
      <w:r w:rsidR="0047082E" w:rsidRPr="00673184">
        <w:rPr>
          <w:rFonts w:ascii="Arial" w:eastAsia="Times New Roman" w:hAnsi="Arial" w:cs="Arial"/>
          <w:bCs/>
          <w:color w:val="002060"/>
          <w:kern w:val="36"/>
          <w:sz w:val="20"/>
          <w:szCs w:val="48"/>
        </w:rPr>
        <w:t xml:space="preserve"> sur une année entière</w:t>
      </w:r>
      <w:r w:rsidR="00B92D1B" w:rsidRPr="00673184">
        <w:rPr>
          <w:rFonts w:ascii="Arial" w:eastAsia="Times New Roman" w:hAnsi="Arial" w:cs="Arial"/>
          <w:bCs/>
          <w:color w:val="002060"/>
          <w:kern w:val="36"/>
          <w:sz w:val="20"/>
          <w:szCs w:val="48"/>
        </w:rPr>
        <w:t>.</w:t>
      </w:r>
    </w:p>
    <w:sdt>
      <w:sdtPr>
        <w:rPr>
          <w:rFonts w:asciiTheme="minorHAnsi" w:hAnsiTheme="minorHAnsi"/>
          <w:b w:val="0"/>
          <w:bCs w:val="0"/>
          <w:caps w:val="0"/>
          <w:sz w:val="22"/>
          <w:szCs w:val="22"/>
        </w:rPr>
        <w:id w:val="-1230299970"/>
        <w:docPartObj>
          <w:docPartGallery w:val="Table of Contents"/>
          <w:docPartUnique/>
        </w:docPartObj>
      </w:sdtPr>
      <w:sdtEndPr/>
      <w:sdtContent>
        <w:p w14:paraId="18BFDA3E" w14:textId="77777777" w:rsidR="000E24B5" w:rsidRDefault="000E24B5">
          <w:pPr>
            <w:pStyle w:val="TM1"/>
            <w:tabs>
              <w:tab w:val="right" w:pos="9062"/>
            </w:tabs>
            <w:rPr>
              <w:rFonts w:asciiTheme="minorHAnsi" w:hAnsiTheme="minorHAnsi"/>
              <w:b w:val="0"/>
              <w:bCs w:val="0"/>
              <w:caps w:val="0"/>
              <w:sz w:val="22"/>
              <w:szCs w:val="22"/>
            </w:rPr>
          </w:pPr>
          <w:r>
            <w:rPr>
              <w:rFonts w:asciiTheme="minorHAnsi" w:hAnsiTheme="minorHAnsi"/>
              <w:b w:val="0"/>
              <w:bCs w:val="0"/>
              <w:caps w:val="0"/>
              <w:sz w:val="22"/>
              <w:szCs w:val="22"/>
            </w:rPr>
            <w:br w:type="page"/>
          </w:r>
        </w:p>
        <w:p w14:paraId="04F9FF92" w14:textId="77777777" w:rsidR="00F50C58" w:rsidRDefault="00F50C58" w:rsidP="00F50C58">
          <w:pPr>
            <w:pStyle w:val="En-ttedetabledesmatires"/>
          </w:pPr>
          <w:r>
            <w:lastRenderedPageBreak/>
            <w:t>Contenu</w:t>
          </w:r>
        </w:p>
        <w:p w14:paraId="16440E8B" w14:textId="77777777" w:rsidR="00F50C58" w:rsidRDefault="00F50C58">
          <w:pPr>
            <w:pStyle w:val="TM2"/>
            <w:rPr>
              <w:i/>
              <w:iCs/>
            </w:rPr>
          </w:pPr>
        </w:p>
        <w:p w14:paraId="602C1D40" w14:textId="76850DFB" w:rsidR="00F50C58" w:rsidRDefault="00BB438A">
          <w:pPr>
            <w:pStyle w:val="TM2"/>
            <w:rPr>
              <w:rFonts w:eastAsiaTheme="minorEastAsia"/>
              <w:b w:val="0"/>
              <w:bCs w:val="0"/>
              <w:noProof/>
              <w:sz w:val="22"/>
              <w:szCs w:val="22"/>
            </w:rPr>
          </w:pPr>
          <w:r w:rsidRPr="00673184">
            <w:rPr>
              <w:i/>
              <w:iCs/>
            </w:rPr>
            <w:fldChar w:fldCharType="begin"/>
          </w:r>
          <w:r w:rsidR="00C64231" w:rsidRPr="00673184">
            <w:rPr>
              <w:i/>
              <w:iCs/>
            </w:rPr>
            <w:instrText xml:space="preserve"> TOC \o "1-4" \h \z \u </w:instrText>
          </w:r>
          <w:r w:rsidRPr="00673184">
            <w:rPr>
              <w:i/>
              <w:iCs/>
            </w:rPr>
            <w:fldChar w:fldCharType="separate"/>
          </w:r>
          <w:hyperlink w:anchor="_Toc135729994" w:history="1">
            <w:r w:rsidR="00F50C58" w:rsidRPr="00612243">
              <w:rPr>
                <w:rStyle w:val="Lienhypertexte"/>
                <w:noProof/>
              </w:rPr>
              <w:t>1.</w:t>
            </w:r>
            <w:r w:rsidR="00F50C58">
              <w:rPr>
                <w:rFonts w:eastAsiaTheme="minorEastAsia"/>
                <w:b w:val="0"/>
                <w:bCs w:val="0"/>
                <w:noProof/>
                <w:sz w:val="22"/>
                <w:szCs w:val="22"/>
              </w:rPr>
              <w:tab/>
            </w:r>
            <w:r w:rsidR="00F50C58" w:rsidRPr="00612243">
              <w:rPr>
                <w:rStyle w:val="Lienhypertexte"/>
                <w:noProof/>
              </w:rPr>
              <w:t>Sélection des séjours, repérage des événements, des facteurs d’ajustement et des informations complémentaires</w:t>
            </w:r>
            <w:r w:rsidR="00F50C58">
              <w:rPr>
                <w:noProof/>
                <w:webHidden/>
              </w:rPr>
              <w:tab/>
            </w:r>
            <w:r w:rsidR="00F50C58">
              <w:rPr>
                <w:noProof/>
                <w:webHidden/>
              </w:rPr>
              <w:fldChar w:fldCharType="begin"/>
            </w:r>
            <w:r w:rsidR="00F50C58">
              <w:rPr>
                <w:noProof/>
                <w:webHidden/>
              </w:rPr>
              <w:instrText xml:space="preserve"> PAGEREF _Toc135729994 \h </w:instrText>
            </w:r>
            <w:r w:rsidR="00F50C58">
              <w:rPr>
                <w:noProof/>
                <w:webHidden/>
              </w:rPr>
            </w:r>
            <w:r w:rsidR="00F50C58">
              <w:rPr>
                <w:noProof/>
                <w:webHidden/>
              </w:rPr>
              <w:fldChar w:fldCharType="separate"/>
            </w:r>
            <w:r w:rsidR="00F50C58">
              <w:rPr>
                <w:noProof/>
                <w:webHidden/>
              </w:rPr>
              <w:t>3</w:t>
            </w:r>
            <w:r w:rsidR="00F50C58">
              <w:rPr>
                <w:noProof/>
                <w:webHidden/>
              </w:rPr>
              <w:fldChar w:fldCharType="end"/>
            </w:r>
          </w:hyperlink>
        </w:p>
        <w:p w14:paraId="176B166A" w14:textId="7D2A56B5" w:rsidR="00F50C58" w:rsidRDefault="00A42A5B">
          <w:pPr>
            <w:pStyle w:val="TM3"/>
            <w:tabs>
              <w:tab w:val="left" w:pos="880"/>
              <w:tab w:val="right" w:pos="9062"/>
            </w:tabs>
            <w:rPr>
              <w:rFonts w:eastAsiaTheme="minorEastAsia"/>
              <w:noProof/>
              <w:sz w:val="22"/>
              <w:szCs w:val="22"/>
            </w:rPr>
          </w:pPr>
          <w:hyperlink w:anchor="_Toc135729995" w:history="1">
            <w:r w:rsidR="00F50C58" w:rsidRPr="00612243">
              <w:rPr>
                <w:rStyle w:val="Lienhypertexte"/>
                <w:noProof/>
              </w:rPr>
              <w:t>1.1.</w:t>
            </w:r>
            <w:r w:rsidR="00F50C58">
              <w:rPr>
                <w:rFonts w:eastAsiaTheme="minorEastAsia"/>
                <w:noProof/>
                <w:sz w:val="22"/>
                <w:szCs w:val="22"/>
              </w:rPr>
              <w:tab/>
            </w:r>
            <w:r w:rsidR="00F50C58" w:rsidRPr="00612243">
              <w:rPr>
                <w:rStyle w:val="Lienhypertexte"/>
                <w:noProof/>
              </w:rPr>
              <w:t>Informations préalables</w:t>
            </w:r>
            <w:r w:rsidR="00F50C58">
              <w:rPr>
                <w:noProof/>
                <w:webHidden/>
              </w:rPr>
              <w:tab/>
            </w:r>
            <w:r w:rsidR="00F50C58">
              <w:rPr>
                <w:noProof/>
                <w:webHidden/>
              </w:rPr>
              <w:fldChar w:fldCharType="begin"/>
            </w:r>
            <w:r w:rsidR="00F50C58">
              <w:rPr>
                <w:noProof/>
                <w:webHidden/>
              </w:rPr>
              <w:instrText xml:space="preserve"> PAGEREF _Toc135729995 \h </w:instrText>
            </w:r>
            <w:r w:rsidR="00F50C58">
              <w:rPr>
                <w:noProof/>
                <w:webHidden/>
              </w:rPr>
            </w:r>
            <w:r w:rsidR="00F50C58">
              <w:rPr>
                <w:noProof/>
                <w:webHidden/>
              </w:rPr>
              <w:fldChar w:fldCharType="separate"/>
            </w:r>
            <w:r w:rsidR="00F50C58">
              <w:rPr>
                <w:noProof/>
                <w:webHidden/>
              </w:rPr>
              <w:t>3</w:t>
            </w:r>
            <w:r w:rsidR="00F50C58">
              <w:rPr>
                <w:noProof/>
                <w:webHidden/>
              </w:rPr>
              <w:fldChar w:fldCharType="end"/>
            </w:r>
          </w:hyperlink>
        </w:p>
        <w:p w14:paraId="0247A525" w14:textId="1D6E0519" w:rsidR="00F50C58" w:rsidRDefault="00A42A5B">
          <w:pPr>
            <w:pStyle w:val="TM3"/>
            <w:tabs>
              <w:tab w:val="left" w:pos="880"/>
              <w:tab w:val="right" w:pos="9062"/>
            </w:tabs>
            <w:rPr>
              <w:rFonts w:eastAsiaTheme="minorEastAsia"/>
              <w:noProof/>
              <w:sz w:val="22"/>
              <w:szCs w:val="22"/>
            </w:rPr>
          </w:pPr>
          <w:hyperlink w:anchor="_Toc135729996" w:history="1">
            <w:r w:rsidR="00F50C58" w:rsidRPr="00612243">
              <w:rPr>
                <w:rStyle w:val="Lienhypertexte"/>
                <w:noProof/>
              </w:rPr>
              <w:t>1.2.</w:t>
            </w:r>
            <w:r w:rsidR="00F50C58">
              <w:rPr>
                <w:rFonts w:eastAsiaTheme="minorEastAsia"/>
                <w:noProof/>
                <w:sz w:val="22"/>
                <w:szCs w:val="22"/>
              </w:rPr>
              <w:tab/>
            </w:r>
            <w:r w:rsidR="00F50C58" w:rsidRPr="00612243">
              <w:rPr>
                <w:rStyle w:val="Lienhypertexte"/>
                <w:noProof/>
              </w:rPr>
              <w:t>Sélection des séjours cibles</w:t>
            </w:r>
            <w:r w:rsidR="00F50C58">
              <w:rPr>
                <w:noProof/>
                <w:webHidden/>
              </w:rPr>
              <w:tab/>
            </w:r>
            <w:r w:rsidR="00F50C58">
              <w:rPr>
                <w:noProof/>
                <w:webHidden/>
              </w:rPr>
              <w:fldChar w:fldCharType="begin"/>
            </w:r>
            <w:r w:rsidR="00F50C58">
              <w:rPr>
                <w:noProof/>
                <w:webHidden/>
              </w:rPr>
              <w:instrText xml:space="preserve"> PAGEREF _Toc135729996 \h </w:instrText>
            </w:r>
            <w:r w:rsidR="00F50C58">
              <w:rPr>
                <w:noProof/>
                <w:webHidden/>
              </w:rPr>
            </w:r>
            <w:r w:rsidR="00F50C58">
              <w:rPr>
                <w:noProof/>
                <w:webHidden/>
              </w:rPr>
              <w:fldChar w:fldCharType="separate"/>
            </w:r>
            <w:r w:rsidR="00F50C58">
              <w:rPr>
                <w:noProof/>
                <w:webHidden/>
              </w:rPr>
              <w:t>3</w:t>
            </w:r>
            <w:r w:rsidR="00F50C58">
              <w:rPr>
                <w:noProof/>
                <w:webHidden/>
              </w:rPr>
              <w:fldChar w:fldCharType="end"/>
            </w:r>
          </w:hyperlink>
        </w:p>
        <w:p w14:paraId="11973E9B" w14:textId="73289EF4" w:rsidR="00F50C58" w:rsidRDefault="00A42A5B">
          <w:pPr>
            <w:pStyle w:val="TM4"/>
            <w:tabs>
              <w:tab w:val="left" w:pos="1320"/>
              <w:tab w:val="right" w:pos="9062"/>
            </w:tabs>
            <w:rPr>
              <w:rFonts w:eastAsiaTheme="minorEastAsia"/>
              <w:noProof/>
              <w:sz w:val="22"/>
              <w:szCs w:val="22"/>
            </w:rPr>
          </w:pPr>
          <w:hyperlink w:anchor="_Toc135729997" w:history="1">
            <w:r w:rsidR="00F50C58" w:rsidRPr="00612243">
              <w:rPr>
                <w:rStyle w:val="Lienhypertexte"/>
                <w:noProof/>
              </w:rPr>
              <w:t>1.2.1.</w:t>
            </w:r>
            <w:r w:rsidR="00F50C58">
              <w:rPr>
                <w:rFonts w:eastAsiaTheme="minorEastAsia"/>
                <w:noProof/>
                <w:sz w:val="22"/>
                <w:szCs w:val="22"/>
              </w:rPr>
              <w:tab/>
            </w:r>
            <w:r w:rsidR="00F50C58" w:rsidRPr="00612243">
              <w:rPr>
                <w:rStyle w:val="Lienhypertexte"/>
                <w:noProof/>
              </w:rPr>
              <w:t>Critères d’inclusion</w:t>
            </w:r>
            <w:r w:rsidR="00F50C58">
              <w:rPr>
                <w:noProof/>
                <w:webHidden/>
              </w:rPr>
              <w:tab/>
            </w:r>
            <w:r w:rsidR="00F50C58">
              <w:rPr>
                <w:noProof/>
                <w:webHidden/>
              </w:rPr>
              <w:fldChar w:fldCharType="begin"/>
            </w:r>
            <w:r w:rsidR="00F50C58">
              <w:rPr>
                <w:noProof/>
                <w:webHidden/>
              </w:rPr>
              <w:instrText xml:space="preserve"> PAGEREF _Toc135729997 \h </w:instrText>
            </w:r>
            <w:r w:rsidR="00F50C58">
              <w:rPr>
                <w:noProof/>
                <w:webHidden/>
              </w:rPr>
            </w:r>
            <w:r w:rsidR="00F50C58">
              <w:rPr>
                <w:noProof/>
                <w:webHidden/>
              </w:rPr>
              <w:fldChar w:fldCharType="separate"/>
            </w:r>
            <w:r w:rsidR="00F50C58">
              <w:rPr>
                <w:noProof/>
                <w:webHidden/>
              </w:rPr>
              <w:t>3</w:t>
            </w:r>
            <w:r w:rsidR="00F50C58">
              <w:rPr>
                <w:noProof/>
                <w:webHidden/>
              </w:rPr>
              <w:fldChar w:fldCharType="end"/>
            </w:r>
          </w:hyperlink>
        </w:p>
        <w:p w14:paraId="724982B2" w14:textId="1D3E9A80" w:rsidR="00F50C58" w:rsidRDefault="00A42A5B">
          <w:pPr>
            <w:pStyle w:val="TM4"/>
            <w:tabs>
              <w:tab w:val="left" w:pos="1320"/>
              <w:tab w:val="right" w:pos="9062"/>
            </w:tabs>
            <w:rPr>
              <w:rFonts w:eastAsiaTheme="minorEastAsia"/>
              <w:noProof/>
              <w:sz w:val="22"/>
              <w:szCs w:val="22"/>
            </w:rPr>
          </w:pPr>
          <w:hyperlink w:anchor="_Toc135729998" w:history="1">
            <w:r w:rsidR="00F50C58" w:rsidRPr="00612243">
              <w:rPr>
                <w:rStyle w:val="Lienhypertexte"/>
                <w:noProof/>
              </w:rPr>
              <w:t>1.2.2.</w:t>
            </w:r>
            <w:r w:rsidR="00F50C58">
              <w:rPr>
                <w:rFonts w:eastAsiaTheme="minorEastAsia"/>
                <w:noProof/>
                <w:sz w:val="22"/>
                <w:szCs w:val="22"/>
              </w:rPr>
              <w:tab/>
            </w:r>
            <w:r w:rsidR="00F50C58" w:rsidRPr="00612243">
              <w:rPr>
                <w:rStyle w:val="Lienhypertexte"/>
                <w:noProof/>
              </w:rPr>
              <w:t>Critères d’exclusion</w:t>
            </w:r>
            <w:r w:rsidR="00F50C58">
              <w:rPr>
                <w:noProof/>
                <w:webHidden/>
              </w:rPr>
              <w:tab/>
            </w:r>
            <w:r w:rsidR="00F50C58">
              <w:rPr>
                <w:noProof/>
                <w:webHidden/>
              </w:rPr>
              <w:fldChar w:fldCharType="begin"/>
            </w:r>
            <w:r w:rsidR="00F50C58">
              <w:rPr>
                <w:noProof/>
                <w:webHidden/>
              </w:rPr>
              <w:instrText xml:space="preserve"> PAGEREF _Toc135729998 \h </w:instrText>
            </w:r>
            <w:r w:rsidR="00F50C58">
              <w:rPr>
                <w:noProof/>
                <w:webHidden/>
              </w:rPr>
            </w:r>
            <w:r w:rsidR="00F50C58">
              <w:rPr>
                <w:noProof/>
                <w:webHidden/>
              </w:rPr>
              <w:fldChar w:fldCharType="separate"/>
            </w:r>
            <w:r w:rsidR="00F50C58">
              <w:rPr>
                <w:noProof/>
                <w:webHidden/>
              </w:rPr>
              <w:t>4</w:t>
            </w:r>
            <w:r w:rsidR="00F50C58">
              <w:rPr>
                <w:noProof/>
                <w:webHidden/>
              </w:rPr>
              <w:fldChar w:fldCharType="end"/>
            </w:r>
          </w:hyperlink>
        </w:p>
        <w:p w14:paraId="0927D4F6" w14:textId="49D43824" w:rsidR="00F50C58" w:rsidRDefault="00A42A5B">
          <w:pPr>
            <w:pStyle w:val="TM3"/>
            <w:tabs>
              <w:tab w:val="left" w:pos="880"/>
              <w:tab w:val="right" w:pos="9062"/>
            </w:tabs>
            <w:rPr>
              <w:rFonts w:eastAsiaTheme="minorEastAsia"/>
              <w:noProof/>
              <w:sz w:val="22"/>
              <w:szCs w:val="22"/>
            </w:rPr>
          </w:pPr>
          <w:hyperlink w:anchor="_Toc135729999" w:history="1">
            <w:r w:rsidR="00F50C58" w:rsidRPr="00612243">
              <w:rPr>
                <w:rStyle w:val="Lienhypertexte"/>
                <w:noProof/>
              </w:rPr>
              <w:t>1.3.</w:t>
            </w:r>
            <w:r w:rsidR="00F50C58">
              <w:rPr>
                <w:rFonts w:eastAsiaTheme="minorEastAsia"/>
                <w:noProof/>
                <w:sz w:val="22"/>
                <w:szCs w:val="22"/>
              </w:rPr>
              <w:tab/>
            </w:r>
            <w:r w:rsidR="00F50C58" w:rsidRPr="00612243">
              <w:rPr>
                <w:rStyle w:val="Lienhypertexte"/>
                <w:noProof/>
              </w:rPr>
              <w:t>Les événements</w:t>
            </w:r>
            <w:r w:rsidR="00F50C58">
              <w:rPr>
                <w:noProof/>
                <w:webHidden/>
              </w:rPr>
              <w:tab/>
            </w:r>
            <w:r w:rsidR="00F50C58">
              <w:rPr>
                <w:noProof/>
                <w:webHidden/>
              </w:rPr>
              <w:fldChar w:fldCharType="begin"/>
            </w:r>
            <w:r w:rsidR="00F50C58">
              <w:rPr>
                <w:noProof/>
                <w:webHidden/>
              </w:rPr>
              <w:instrText xml:space="preserve"> PAGEREF _Toc135729999 \h </w:instrText>
            </w:r>
            <w:r w:rsidR="00F50C58">
              <w:rPr>
                <w:noProof/>
                <w:webHidden/>
              </w:rPr>
            </w:r>
            <w:r w:rsidR="00F50C58">
              <w:rPr>
                <w:noProof/>
                <w:webHidden/>
              </w:rPr>
              <w:fldChar w:fldCharType="separate"/>
            </w:r>
            <w:r w:rsidR="00F50C58">
              <w:rPr>
                <w:noProof/>
                <w:webHidden/>
              </w:rPr>
              <w:t>5</w:t>
            </w:r>
            <w:r w:rsidR="00F50C58">
              <w:rPr>
                <w:noProof/>
                <w:webHidden/>
              </w:rPr>
              <w:fldChar w:fldCharType="end"/>
            </w:r>
          </w:hyperlink>
        </w:p>
        <w:p w14:paraId="5821A33A" w14:textId="130DC645" w:rsidR="00F50C58" w:rsidRDefault="00A42A5B">
          <w:pPr>
            <w:pStyle w:val="TM3"/>
            <w:tabs>
              <w:tab w:val="left" w:pos="880"/>
              <w:tab w:val="right" w:pos="9062"/>
            </w:tabs>
            <w:rPr>
              <w:rFonts w:eastAsiaTheme="minorEastAsia"/>
              <w:noProof/>
              <w:sz w:val="22"/>
              <w:szCs w:val="22"/>
            </w:rPr>
          </w:pPr>
          <w:hyperlink w:anchor="_Toc135730000" w:history="1">
            <w:r w:rsidR="00F50C58" w:rsidRPr="00612243">
              <w:rPr>
                <w:rStyle w:val="Lienhypertexte"/>
                <w:noProof/>
              </w:rPr>
              <w:t>1.4.</w:t>
            </w:r>
            <w:r w:rsidR="00F50C58">
              <w:rPr>
                <w:rFonts w:eastAsiaTheme="minorEastAsia"/>
                <w:noProof/>
                <w:sz w:val="22"/>
                <w:szCs w:val="22"/>
              </w:rPr>
              <w:tab/>
            </w:r>
            <w:r w:rsidR="00F50C58" w:rsidRPr="00612243">
              <w:rPr>
                <w:rStyle w:val="Lienhypertexte"/>
                <w:noProof/>
              </w:rPr>
              <w:t>Les informations complémentaires</w:t>
            </w:r>
            <w:r w:rsidR="00F50C58">
              <w:rPr>
                <w:noProof/>
                <w:webHidden/>
              </w:rPr>
              <w:tab/>
            </w:r>
            <w:r w:rsidR="00F50C58">
              <w:rPr>
                <w:noProof/>
                <w:webHidden/>
              </w:rPr>
              <w:fldChar w:fldCharType="begin"/>
            </w:r>
            <w:r w:rsidR="00F50C58">
              <w:rPr>
                <w:noProof/>
                <w:webHidden/>
              </w:rPr>
              <w:instrText xml:space="preserve"> PAGEREF _Toc135730000 \h </w:instrText>
            </w:r>
            <w:r w:rsidR="00F50C58">
              <w:rPr>
                <w:noProof/>
                <w:webHidden/>
              </w:rPr>
            </w:r>
            <w:r w:rsidR="00F50C58">
              <w:rPr>
                <w:noProof/>
                <w:webHidden/>
              </w:rPr>
              <w:fldChar w:fldCharType="separate"/>
            </w:r>
            <w:r w:rsidR="00F50C58">
              <w:rPr>
                <w:noProof/>
                <w:webHidden/>
              </w:rPr>
              <w:t>6</w:t>
            </w:r>
            <w:r w:rsidR="00F50C58">
              <w:rPr>
                <w:noProof/>
                <w:webHidden/>
              </w:rPr>
              <w:fldChar w:fldCharType="end"/>
            </w:r>
          </w:hyperlink>
        </w:p>
        <w:p w14:paraId="1D7FDB50" w14:textId="3AF4A768" w:rsidR="00F50C58" w:rsidRDefault="00A42A5B">
          <w:pPr>
            <w:pStyle w:val="TM2"/>
            <w:rPr>
              <w:rFonts w:eastAsiaTheme="minorEastAsia"/>
              <w:b w:val="0"/>
              <w:bCs w:val="0"/>
              <w:noProof/>
              <w:sz w:val="22"/>
              <w:szCs w:val="22"/>
            </w:rPr>
          </w:pPr>
          <w:hyperlink w:anchor="_Toc135730001" w:history="1">
            <w:r w:rsidR="00F50C58" w:rsidRPr="00612243">
              <w:rPr>
                <w:rStyle w:val="Lienhypertexte"/>
                <w:noProof/>
              </w:rPr>
              <w:t>2.</w:t>
            </w:r>
            <w:r w:rsidR="00F50C58">
              <w:rPr>
                <w:rFonts w:eastAsiaTheme="minorEastAsia"/>
                <w:b w:val="0"/>
                <w:bCs w:val="0"/>
                <w:noProof/>
                <w:sz w:val="22"/>
                <w:szCs w:val="22"/>
              </w:rPr>
              <w:tab/>
            </w:r>
            <w:r w:rsidR="00F50C58" w:rsidRPr="00612243">
              <w:rPr>
                <w:rStyle w:val="Lienhypertexte"/>
                <w:noProof/>
              </w:rPr>
              <w:t>Production de l’indicateur : ratio standardisé</w:t>
            </w:r>
            <w:r w:rsidR="00F50C58">
              <w:rPr>
                <w:noProof/>
                <w:webHidden/>
              </w:rPr>
              <w:tab/>
            </w:r>
            <w:r w:rsidR="00F50C58">
              <w:rPr>
                <w:noProof/>
                <w:webHidden/>
              </w:rPr>
              <w:fldChar w:fldCharType="begin"/>
            </w:r>
            <w:r w:rsidR="00F50C58">
              <w:rPr>
                <w:noProof/>
                <w:webHidden/>
              </w:rPr>
              <w:instrText xml:space="preserve"> PAGEREF _Toc135730001 \h </w:instrText>
            </w:r>
            <w:r w:rsidR="00F50C58">
              <w:rPr>
                <w:noProof/>
                <w:webHidden/>
              </w:rPr>
            </w:r>
            <w:r w:rsidR="00F50C58">
              <w:rPr>
                <w:noProof/>
                <w:webHidden/>
              </w:rPr>
              <w:fldChar w:fldCharType="separate"/>
            </w:r>
            <w:r w:rsidR="00F50C58">
              <w:rPr>
                <w:noProof/>
                <w:webHidden/>
              </w:rPr>
              <w:t>6</w:t>
            </w:r>
            <w:r w:rsidR="00F50C58">
              <w:rPr>
                <w:noProof/>
                <w:webHidden/>
              </w:rPr>
              <w:fldChar w:fldCharType="end"/>
            </w:r>
          </w:hyperlink>
        </w:p>
        <w:p w14:paraId="4D0D4D79" w14:textId="2FCDD201" w:rsidR="00F50C58" w:rsidRDefault="00A42A5B">
          <w:pPr>
            <w:pStyle w:val="TM3"/>
            <w:tabs>
              <w:tab w:val="left" w:pos="880"/>
              <w:tab w:val="right" w:pos="9062"/>
            </w:tabs>
            <w:rPr>
              <w:rFonts w:eastAsiaTheme="minorEastAsia"/>
              <w:noProof/>
              <w:sz w:val="22"/>
              <w:szCs w:val="22"/>
            </w:rPr>
          </w:pPr>
          <w:hyperlink w:anchor="_Toc135730002" w:history="1">
            <w:r w:rsidR="00F50C58" w:rsidRPr="00612243">
              <w:rPr>
                <w:rStyle w:val="Lienhypertexte"/>
                <w:noProof/>
              </w:rPr>
              <w:t>2.1.</w:t>
            </w:r>
            <w:r w:rsidR="00F50C58">
              <w:rPr>
                <w:rFonts w:eastAsiaTheme="minorEastAsia"/>
                <w:noProof/>
                <w:sz w:val="22"/>
                <w:szCs w:val="22"/>
              </w:rPr>
              <w:tab/>
            </w:r>
            <w:r w:rsidR="00F50C58" w:rsidRPr="00612243">
              <w:rPr>
                <w:rStyle w:val="Lienhypertexte"/>
                <w:noProof/>
              </w:rPr>
              <w:t>Les facteurs de risque</w:t>
            </w:r>
            <w:r w:rsidR="00F50C58">
              <w:rPr>
                <w:noProof/>
                <w:webHidden/>
              </w:rPr>
              <w:tab/>
            </w:r>
            <w:r w:rsidR="00F50C58">
              <w:rPr>
                <w:noProof/>
                <w:webHidden/>
              </w:rPr>
              <w:fldChar w:fldCharType="begin"/>
            </w:r>
            <w:r w:rsidR="00F50C58">
              <w:rPr>
                <w:noProof/>
                <w:webHidden/>
              </w:rPr>
              <w:instrText xml:space="preserve"> PAGEREF _Toc135730002 \h </w:instrText>
            </w:r>
            <w:r w:rsidR="00F50C58">
              <w:rPr>
                <w:noProof/>
                <w:webHidden/>
              </w:rPr>
            </w:r>
            <w:r w:rsidR="00F50C58">
              <w:rPr>
                <w:noProof/>
                <w:webHidden/>
              </w:rPr>
              <w:fldChar w:fldCharType="separate"/>
            </w:r>
            <w:r w:rsidR="00F50C58">
              <w:rPr>
                <w:noProof/>
                <w:webHidden/>
              </w:rPr>
              <w:t>6</w:t>
            </w:r>
            <w:r w:rsidR="00F50C58">
              <w:rPr>
                <w:noProof/>
                <w:webHidden/>
              </w:rPr>
              <w:fldChar w:fldCharType="end"/>
            </w:r>
          </w:hyperlink>
        </w:p>
        <w:p w14:paraId="12620AC1" w14:textId="046F213A" w:rsidR="00F50C58" w:rsidRDefault="00A42A5B">
          <w:pPr>
            <w:pStyle w:val="TM3"/>
            <w:tabs>
              <w:tab w:val="left" w:pos="880"/>
              <w:tab w:val="right" w:pos="9062"/>
            </w:tabs>
            <w:rPr>
              <w:rFonts w:eastAsiaTheme="minorEastAsia"/>
              <w:noProof/>
              <w:sz w:val="22"/>
              <w:szCs w:val="22"/>
            </w:rPr>
          </w:pPr>
          <w:hyperlink w:anchor="_Toc135730003" w:history="1">
            <w:r w:rsidR="00F50C58" w:rsidRPr="00612243">
              <w:rPr>
                <w:rStyle w:val="Lienhypertexte"/>
                <w:noProof/>
              </w:rPr>
              <w:t>2.2.</w:t>
            </w:r>
            <w:r w:rsidR="00F50C58">
              <w:rPr>
                <w:rFonts w:eastAsiaTheme="minorEastAsia"/>
                <w:noProof/>
                <w:sz w:val="22"/>
                <w:szCs w:val="22"/>
              </w:rPr>
              <w:tab/>
            </w:r>
            <w:r w:rsidR="00F50C58" w:rsidRPr="00612243">
              <w:rPr>
                <w:rStyle w:val="Lienhypertexte"/>
                <w:noProof/>
              </w:rPr>
              <w:t>Standardisation</w:t>
            </w:r>
            <w:r w:rsidR="00F50C58">
              <w:rPr>
                <w:noProof/>
                <w:webHidden/>
              </w:rPr>
              <w:tab/>
            </w:r>
            <w:r w:rsidR="00F50C58">
              <w:rPr>
                <w:noProof/>
                <w:webHidden/>
              </w:rPr>
              <w:fldChar w:fldCharType="begin"/>
            </w:r>
            <w:r w:rsidR="00F50C58">
              <w:rPr>
                <w:noProof/>
                <w:webHidden/>
              </w:rPr>
              <w:instrText xml:space="preserve"> PAGEREF _Toc135730003 \h </w:instrText>
            </w:r>
            <w:r w:rsidR="00F50C58">
              <w:rPr>
                <w:noProof/>
                <w:webHidden/>
              </w:rPr>
            </w:r>
            <w:r w:rsidR="00F50C58">
              <w:rPr>
                <w:noProof/>
                <w:webHidden/>
              </w:rPr>
              <w:fldChar w:fldCharType="separate"/>
            </w:r>
            <w:r w:rsidR="00F50C58">
              <w:rPr>
                <w:noProof/>
                <w:webHidden/>
              </w:rPr>
              <w:t>7</w:t>
            </w:r>
            <w:r w:rsidR="00F50C58">
              <w:rPr>
                <w:noProof/>
                <w:webHidden/>
              </w:rPr>
              <w:fldChar w:fldCharType="end"/>
            </w:r>
          </w:hyperlink>
        </w:p>
        <w:p w14:paraId="564341E3" w14:textId="43155846" w:rsidR="00F50C58" w:rsidRDefault="00A42A5B">
          <w:pPr>
            <w:pStyle w:val="TM4"/>
            <w:tabs>
              <w:tab w:val="left" w:pos="1320"/>
              <w:tab w:val="right" w:pos="9062"/>
            </w:tabs>
            <w:rPr>
              <w:rFonts w:eastAsiaTheme="minorEastAsia"/>
              <w:noProof/>
              <w:sz w:val="22"/>
              <w:szCs w:val="22"/>
            </w:rPr>
          </w:pPr>
          <w:hyperlink w:anchor="_Toc135730004" w:history="1">
            <w:r w:rsidR="00F50C58" w:rsidRPr="00612243">
              <w:rPr>
                <w:rStyle w:val="Lienhypertexte"/>
                <w:noProof/>
              </w:rPr>
              <w:t>2.2.1.</w:t>
            </w:r>
            <w:r w:rsidR="00F50C58">
              <w:rPr>
                <w:rFonts w:eastAsiaTheme="minorEastAsia"/>
                <w:noProof/>
                <w:sz w:val="22"/>
                <w:szCs w:val="22"/>
              </w:rPr>
              <w:tab/>
            </w:r>
            <w:r w:rsidR="00F50C58" w:rsidRPr="00612243">
              <w:rPr>
                <w:rStyle w:val="Lienhypertexte"/>
                <w:noProof/>
              </w:rPr>
              <w:t>Taux observé</w:t>
            </w:r>
            <w:r w:rsidR="00F50C58">
              <w:rPr>
                <w:noProof/>
                <w:webHidden/>
              </w:rPr>
              <w:tab/>
            </w:r>
            <w:r w:rsidR="00F50C58">
              <w:rPr>
                <w:noProof/>
                <w:webHidden/>
              </w:rPr>
              <w:fldChar w:fldCharType="begin"/>
            </w:r>
            <w:r w:rsidR="00F50C58">
              <w:rPr>
                <w:noProof/>
                <w:webHidden/>
              </w:rPr>
              <w:instrText xml:space="preserve"> PAGEREF _Toc135730004 \h </w:instrText>
            </w:r>
            <w:r w:rsidR="00F50C58">
              <w:rPr>
                <w:noProof/>
                <w:webHidden/>
              </w:rPr>
            </w:r>
            <w:r w:rsidR="00F50C58">
              <w:rPr>
                <w:noProof/>
                <w:webHidden/>
              </w:rPr>
              <w:fldChar w:fldCharType="separate"/>
            </w:r>
            <w:r w:rsidR="00F50C58">
              <w:rPr>
                <w:noProof/>
                <w:webHidden/>
              </w:rPr>
              <w:t>8</w:t>
            </w:r>
            <w:r w:rsidR="00F50C58">
              <w:rPr>
                <w:noProof/>
                <w:webHidden/>
              </w:rPr>
              <w:fldChar w:fldCharType="end"/>
            </w:r>
          </w:hyperlink>
        </w:p>
        <w:p w14:paraId="6D438F02" w14:textId="008ECC39" w:rsidR="00F50C58" w:rsidRDefault="00A42A5B">
          <w:pPr>
            <w:pStyle w:val="TM4"/>
            <w:tabs>
              <w:tab w:val="left" w:pos="1320"/>
              <w:tab w:val="right" w:pos="9062"/>
            </w:tabs>
            <w:rPr>
              <w:rFonts w:eastAsiaTheme="minorEastAsia"/>
              <w:noProof/>
              <w:sz w:val="22"/>
              <w:szCs w:val="22"/>
            </w:rPr>
          </w:pPr>
          <w:hyperlink w:anchor="_Toc135730005" w:history="1">
            <w:r w:rsidR="00F50C58" w:rsidRPr="00612243">
              <w:rPr>
                <w:rStyle w:val="Lienhypertexte"/>
                <w:noProof/>
              </w:rPr>
              <w:t>2.2.2.</w:t>
            </w:r>
            <w:r w:rsidR="00F50C58">
              <w:rPr>
                <w:rFonts w:eastAsiaTheme="minorEastAsia"/>
                <w:noProof/>
                <w:sz w:val="22"/>
                <w:szCs w:val="22"/>
              </w:rPr>
              <w:tab/>
            </w:r>
            <w:r w:rsidR="00F50C58" w:rsidRPr="00612243">
              <w:rPr>
                <w:rStyle w:val="Lienhypertexte"/>
                <w:noProof/>
              </w:rPr>
              <w:t>Taux attendu</w:t>
            </w:r>
            <w:r w:rsidR="00F50C58">
              <w:rPr>
                <w:noProof/>
                <w:webHidden/>
              </w:rPr>
              <w:tab/>
            </w:r>
            <w:r w:rsidR="00F50C58">
              <w:rPr>
                <w:noProof/>
                <w:webHidden/>
              </w:rPr>
              <w:fldChar w:fldCharType="begin"/>
            </w:r>
            <w:r w:rsidR="00F50C58">
              <w:rPr>
                <w:noProof/>
                <w:webHidden/>
              </w:rPr>
              <w:instrText xml:space="preserve"> PAGEREF _Toc135730005 \h </w:instrText>
            </w:r>
            <w:r w:rsidR="00F50C58">
              <w:rPr>
                <w:noProof/>
                <w:webHidden/>
              </w:rPr>
            </w:r>
            <w:r w:rsidR="00F50C58">
              <w:rPr>
                <w:noProof/>
                <w:webHidden/>
              </w:rPr>
              <w:fldChar w:fldCharType="separate"/>
            </w:r>
            <w:r w:rsidR="00F50C58">
              <w:rPr>
                <w:noProof/>
                <w:webHidden/>
              </w:rPr>
              <w:t>8</w:t>
            </w:r>
            <w:r w:rsidR="00F50C58">
              <w:rPr>
                <w:noProof/>
                <w:webHidden/>
              </w:rPr>
              <w:fldChar w:fldCharType="end"/>
            </w:r>
          </w:hyperlink>
        </w:p>
        <w:p w14:paraId="53D22EFF" w14:textId="2A494848" w:rsidR="00F50C58" w:rsidRDefault="00A42A5B">
          <w:pPr>
            <w:pStyle w:val="TM4"/>
            <w:tabs>
              <w:tab w:val="left" w:pos="1320"/>
              <w:tab w:val="right" w:pos="9062"/>
            </w:tabs>
            <w:rPr>
              <w:rFonts w:eastAsiaTheme="minorEastAsia"/>
              <w:noProof/>
              <w:sz w:val="22"/>
              <w:szCs w:val="22"/>
            </w:rPr>
          </w:pPr>
          <w:hyperlink w:anchor="_Toc135730006" w:history="1">
            <w:r w:rsidR="00F50C58" w:rsidRPr="00612243">
              <w:rPr>
                <w:rStyle w:val="Lienhypertexte"/>
                <w:noProof/>
              </w:rPr>
              <w:t>2.2.3.</w:t>
            </w:r>
            <w:r w:rsidR="00F50C58">
              <w:rPr>
                <w:rFonts w:eastAsiaTheme="minorEastAsia"/>
                <w:noProof/>
                <w:sz w:val="22"/>
                <w:szCs w:val="22"/>
              </w:rPr>
              <w:tab/>
            </w:r>
            <w:r w:rsidR="00F50C58" w:rsidRPr="00612243">
              <w:rPr>
                <w:rStyle w:val="Lienhypertexte"/>
                <w:noProof/>
              </w:rPr>
              <w:t>Ratio standardisé</w:t>
            </w:r>
            <w:r w:rsidR="00F50C58">
              <w:rPr>
                <w:noProof/>
                <w:webHidden/>
              </w:rPr>
              <w:tab/>
            </w:r>
            <w:r w:rsidR="00F50C58">
              <w:rPr>
                <w:noProof/>
                <w:webHidden/>
              </w:rPr>
              <w:fldChar w:fldCharType="begin"/>
            </w:r>
            <w:r w:rsidR="00F50C58">
              <w:rPr>
                <w:noProof/>
                <w:webHidden/>
              </w:rPr>
              <w:instrText xml:space="preserve"> PAGEREF _Toc135730006 \h </w:instrText>
            </w:r>
            <w:r w:rsidR="00F50C58">
              <w:rPr>
                <w:noProof/>
                <w:webHidden/>
              </w:rPr>
            </w:r>
            <w:r w:rsidR="00F50C58">
              <w:rPr>
                <w:noProof/>
                <w:webHidden/>
              </w:rPr>
              <w:fldChar w:fldCharType="separate"/>
            </w:r>
            <w:r w:rsidR="00F50C58">
              <w:rPr>
                <w:noProof/>
                <w:webHidden/>
              </w:rPr>
              <w:t>9</w:t>
            </w:r>
            <w:r w:rsidR="00F50C58">
              <w:rPr>
                <w:noProof/>
                <w:webHidden/>
              </w:rPr>
              <w:fldChar w:fldCharType="end"/>
            </w:r>
          </w:hyperlink>
        </w:p>
        <w:p w14:paraId="4161BC70" w14:textId="7A3285CC" w:rsidR="00F50C58" w:rsidRDefault="00A42A5B">
          <w:pPr>
            <w:pStyle w:val="TM3"/>
            <w:tabs>
              <w:tab w:val="left" w:pos="880"/>
              <w:tab w:val="right" w:pos="9062"/>
            </w:tabs>
            <w:rPr>
              <w:rFonts w:eastAsiaTheme="minorEastAsia"/>
              <w:noProof/>
              <w:sz w:val="22"/>
              <w:szCs w:val="22"/>
            </w:rPr>
          </w:pPr>
          <w:hyperlink w:anchor="_Toc135730007" w:history="1">
            <w:r w:rsidR="00F50C58" w:rsidRPr="00612243">
              <w:rPr>
                <w:rStyle w:val="Lienhypertexte"/>
                <w:noProof/>
              </w:rPr>
              <w:t>2.3.</w:t>
            </w:r>
            <w:r w:rsidR="00F50C58">
              <w:rPr>
                <w:rFonts w:eastAsiaTheme="minorEastAsia"/>
                <w:noProof/>
                <w:sz w:val="22"/>
                <w:szCs w:val="22"/>
              </w:rPr>
              <w:tab/>
            </w:r>
            <w:r w:rsidR="00F50C58" w:rsidRPr="00612243">
              <w:rPr>
                <w:rStyle w:val="Lienhypertexte"/>
                <w:noProof/>
              </w:rPr>
              <w:t>Représentation graphique des résultats par funnel plot</w:t>
            </w:r>
            <w:r w:rsidR="00F50C58">
              <w:rPr>
                <w:noProof/>
                <w:webHidden/>
              </w:rPr>
              <w:tab/>
            </w:r>
            <w:r w:rsidR="00F50C58">
              <w:rPr>
                <w:noProof/>
                <w:webHidden/>
              </w:rPr>
              <w:fldChar w:fldCharType="begin"/>
            </w:r>
            <w:r w:rsidR="00F50C58">
              <w:rPr>
                <w:noProof/>
                <w:webHidden/>
              </w:rPr>
              <w:instrText xml:space="preserve"> PAGEREF _Toc135730007 \h </w:instrText>
            </w:r>
            <w:r w:rsidR="00F50C58">
              <w:rPr>
                <w:noProof/>
                <w:webHidden/>
              </w:rPr>
            </w:r>
            <w:r w:rsidR="00F50C58">
              <w:rPr>
                <w:noProof/>
                <w:webHidden/>
              </w:rPr>
              <w:fldChar w:fldCharType="separate"/>
            </w:r>
            <w:r w:rsidR="00F50C58">
              <w:rPr>
                <w:noProof/>
                <w:webHidden/>
              </w:rPr>
              <w:t>10</w:t>
            </w:r>
            <w:r w:rsidR="00F50C58">
              <w:rPr>
                <w:noProof/>
                <w:webHidden/>
              </w:rPr>
              <w:fldChar w:fldCharType="end"/>
            </w:r>
          </w:hyperlink>
        </w:p>
        <w:p w14:paraId="5D86D952" w14:textId="6C209276" w:rsidR="00F50C58" w:rsidRDefault="00A42A5B">
          <w:pPr>
            <w:pStyle w:val="TM4"/>
            <w:tabs>
              <w:tab w:val="left" w:pos="1320"/>
              <w:tab w:val="right" w:pos="9062"/>
            </w:tabs>
            <w:rPr>
              <w:rFonts w:eastAsiaTheme="minorEastAsia"/>
              <w:noProof/>
              <w:sz w:val="22"/>
              <w:szCs w:val="22"/>
            </w:rPr>
          </w:pPr>
          <w:hyperlink w:anchor="_Toc135730008" w:history="1">
            <w:r w:rsidR="00F50C58" w:rsidRPr="00612243">
              <w:rPr>
                <w:rStyle w:val="Lienhypertexte"/>
                <w:noProof/>
              </w:rPr>
              <w:t>2.3.1.</w:t>
            </w:r>
            <w:r w:rsidR="00F50C58">
              <w:rPr>
                <w:rFonts w:eastAsiaTheme="minorEastAsia"/>
                <w:noProof/>
                <w:sz w:val="22"/>
                <w:szCs w:val="22"/>
              </w:rPr>
              <w:tab/>
            </w:r>
            <w:r w:rsidR="00F50C58" w:rsidRPr="00612243">
              <w:rPr>
                <w:rStyle w:val="Lienhypertexte"/>
                <w:noProof/>
              </w:rPr>
              <w:t>L’indicateur</w:t>
            </w:r>
            <w:r w:rsidR="00F50C58">
              <w:rPr>
                <w:noProof/>
                <w:webHidden/>
              </w:rPr>
              <w:tab/>
            </w:r>
            <w:r w:rsidR="00F50C58">
              <w:rPr>
                <w:noProof/>
                <w:webHidden/>
              </w:rPr>
              <w:fldChar w:fldCharType="begin"/>
            </w:r>
            <w:r w:rsidR="00F50C58">
              <w:rPr>
                <w:noProof/>
                <w:webHidden/>
              </w:rPr>
              <w:instrText xml:space="preserve"> PAGEREF _Toc135730008 \h </w:instrText>
            </w:r>
            <w:r w:rsidR="00F50C58">
              <w:rPr>
                <w:noProof/>
                <w:webHidden/>
              </w:rPr>
            </w:r>
            <w:r w:rsidR="00F50C58">
              <w:rPr>
                <w:noProof/>
                <w:webHidden/>
              </w:rPr>
              <w:fldChar w:fldCharType="separate"/>
            </w:r>
            <w:r w:rsidR="00F50C58">
              <w:rPr>
                <w:noProof/>
                <w:webHidden/>
              </w:rPr>
              <w:t>10</w:t>
            </w:r>
            <w:r w:rsidR="00F50C58">
              <w:rPr>
                <w:noProof/>
                <w:webHidden/>
              </w:rPr>
              <w:fldChar w:fldCharType="end"/>
            </w:r>
          </w:hyperlink>
        </w:p>
        <w:p w14:paraId="194C0751" w14:textId="6274BA52" w:rsidR="00F50C58" w:rsidRDefault="00A42A5B">
          <w:pPr>
            <w:pStyle w:val="TM4"/>
            <w:tabs>
              <w:tab w:val="left" w:pos="1320"/>
              <w:tab w:val="right" w:pos="9062"/>
            </w:tabs>
            <w:rPr>
              <w:rFonts w:eastAsiaTheme="minorEastAsia"/>
              <w:noProof/>
              <w:sz w:val="22"/>
              <w:szCs w:val="22"/>
            </w:rPr>
          </w:pPr>
          <w:hyperlink w:anchor="_Toc135730009" w:history="1">
            <w:r w:rsidR="00F50C58" w:rsidRPr="00612243">
              <w:rPr>
                <w:rStyle w:val="Lienhypertexte"/>
                <w:noProof/>
              </w:rPr>
              <w:t>2.3.2.</w:t>
            </w:r>
            <w:r w:rsidR="00F50C58">
              <w:rPr>
                <w:rFonts w:eastAsiaTheme="minorEastAsia"/>
                <w:noProof/>
                <w:sz w:val="22"/>
                <w:szCs w:val="22"/>
              </w:rPr>
              <w:tab/>
            </w:r>
            <w:r w:rsidR="00F50C58" w:rsidRPr="00612243">
              <w:rPr>
                <w:rStyle w:val="Lienhypertexte"/>
                <w:noProof/>
              </w:rPr>
              <w:t>La valeur cible</w:t>
            </w:r>
            <w:r w:rsidR="00F50C58">
              <w:rPr>
                <w:noProof/>
                <w:webHidden/>
              </w:rPr>
              <w:tab/>
            </w:r>
            <w:r w:rsidR="00F50C58">
              <w:rPr>
                <w:noProof/>
                <w:webHidden/>
              </w:rPr>
              <w:fldChar w:fldCharType="begin"/>
            </w:r>
            <w:r w:rsidR="00F50C58">
              <w:rPr>
                <w:noProof/>
                <w:webHidden/>
              </w:rPr>
              <w:instrText xml:space="preserve"> PAGEREF _Toc135730009 \h </w:instrText>
            </w:r>
            <w:r w:rsidR="00F50C58">
              <w:rPr>
                <w:noProof/>
                <w:webHidden/>
              </w:rPr>
            </w:r>
            <w:r w:rsidR="00F50C58">
              <w:rPr>
                <w:noProof/>
                <w:webHidden/>
              </w:rPr>
              <w:fldChar w:fldCharType="separate"/>
            </w:r>
            <w:r w:rsidR="00F50C58">
              <w:rPr>
                <w:noProof/>
                <w:webHidden/>
              </w:rPr>
              <w:t>10</w:t>
            </w:r>
            <w:r w:rsidR="00F50C58">
              <w:rPr>
                <w:noProof/>
                <w:webHidden/>
              </w:rPr>
              <w:fldChar w:fldCharType="end"/>
            </w:r>
          </w:hyperlink>
        </w:p>
        <w:p w14:paraId="14C170D1" w14:textId="6F9BD138" w:rsidR="00F50C58" w:rsidRDefault="00A42A5B">
          <w:pPr>
            <w:pStyle w:val="TM4"/>
            <w:tabs>
              <w:tab w:val="left" w:pos="1320"/>
              <w:tab w:val="right" w:pos="9062"/>
            </w:tabs>
            <w:rPr>
              <w:rFonts w:eastAsiaTheme="minorEastAsia"/>
              <w:noProof/>
              <w:sz w:val="22"/>
              <w:szCs w:val="22"/>
            </w:rPr>
          </w:pPr>
          <w:hyperlink w:anchor="_Toc135730010" w:history="1">
            <w:r w:rsidR="00F50C58" w:rsidRPr="00612243">
              <w:rPr>
                <w:rStyle w:val="Lienhypertexte"/>
                <w:noProof/>
              </w:rPr>
              <w:t>2.3.3.</w:t>
            </w:r>
            <w:r w:rsidR="00F50C58">
              <w:rPr>
                <w:rFonts w:eastAsiaTheme="minorEastAsia"/>
                <w:noProof/>
                <w:sz w:val="22"/>
                <w:szCs w:val="22"/>
              </w:rPr>
              <w:tab/>
            </w:r>
            <w:r w:rsidR="00F50C58" w:rsidRPr="00612243">
              <w:rPr>
                <w:rStyle w:val="Lienhypertexte"/>
                <w:noProof/>
              </w:rPr>
              <w:t>Le paramètre de précision</w:t>
            </w:r>
            <w:r w:rsidR="00F50C58">
              <w:rPr>
                <w:noProof/>
                <w:webHidden/>
              </w:rPr>
              <w:tab/>
            </w:r>
            <w:r w:rsidR="00F50C58">
              <w:rPr>
                <w:noProof/>
                <w:webHidden/>
              </w:rPr>
              <w:fldChar w:fldCharType="begin"/>
            </w:r>
            <w:r w:rsidR="00F50C58">
              <w:rPr>
                <w:noProof/>
                <w:webHidden/>
              </w:rPr>
              <w:instrText xml:space="preserve"> PAGEREF _Toc135730010 \h </w:instrText>
            </w:r>
            <w:r w:rsidR="00F50C58">
              <w:rPr>
                <w:noProof/>
                <w:webHidden/>
              </w:rPr>
            </w:r>
            <w:r w:rsidR="00F50C58">
              <w:rPr>
                <w:noProof/>
                <w:webHidden/>
              </w:rPr>
              <w:fldChar w:fldCharType="separate"/>
            </w:r>
            <w:r w:rsidR="00F50C58">
              <w:rPr>
                <w:noProof/>
                <w:webHidden/>
              </w:rPr>
              <w:t>10</w:t>
            </w:r>
            <w:r w:rsidR="00F50C58">
              <w:rPr>
                <w:noProof/>
                <w:webHidden/>
              </w:rPr>
              <w:fldChar w:fldCharType="end"/>
            </w:r>
          </w:hyperlink>
        </w:p>
        <w:p w14:paraId="5C11B2DA" w14:textId="34CE42CA" w:rsidR="00F50C58" w:rsidRDefault="00A42A5B">
          <w:pPr>
            <w:pStyle w:val="TM4"/>
            <w:tabs>
              <w:tab w:val="left" w:pos="1320"/>
              <w:tab w:val="right" w:pos="9062"/>
            </w:tabs>
            <w:rPr>
              <w:rFonts w:eastAsiaTheme="minorEastAsia"/>
              <w:noProof/>
              <w:sz w:val="22"/>
              <w:szCs w:val="22"/>
            </w:rPr>
          </w:pPr>
          <w:hyperlink w:anchor="_Toc135730011" w:history="1">
            <w:r w:rsidR="00F50C58" w:rsidRPr="00612243">
              <w:rPr>
                <w:rStyle w:val="Lienhypertexte"/>
                <w:noProof/>
              </w:rPr>
              <w:t>2.3.4.</w:t>
            </w:r>
            <w:r w:rsidR="00F50C58">
              <w:rPr>
                <w:rFonts w:eastAsiaTheme="minorEastAsia"/>
                <w:noProof/>
                <w:sz w:val="22"/>
                <w:szCs w:val="22"/>
              </w:rPr>
              <w:tab/>
            </w:r>
            <w:r w:rsidR="00F50C58" w:rsidRPr="00612243">
              <w:rPr>
                <w:rStyle w:val="Lienhypertexte"/>
                <w:noProof/>
              </w:rPr>
              <w:t>Les limites de contrôle</w:t>
            </w:r>
            <w:r w:rsidR="00F50C58">
              <w:rPr>
                <w:noProof/>
                <w:webHidden/>
              </w:rPr>
              <w:tab/>
            </w:r>
            <w:r w:rsidR="00F50C58">
              <w:rPr>
                <w:noProof/>
                <w:webHidden/>
              </w:rPr>
              <w:fldChar w:fldCharType="begin"/>
            </w:r>
            <w:r w:rsidR="00F50C58">
              <w:rPr>
                <w:noProof/>
                <w:webHidden/>
              </w:rPr>
              <w:instrText xml:space="preserve"> PAGEREF _Toc135730011 \h </w:instrText>
            </w:r>
            <w:r w:rsidR="00F50C58">
              <w:rPr>
                <w:noProof/>
                <w:webHidden/>
              </w:rPr>
            </w:r>
            <w:r w:rsidR="00F50C58">
              <w:rPr>
                <w:noProof/>
                <w:webHidden/>
              </w:rPr>
              <w:fldChar w:fldCharType="separate"/>
            </w:r>
            <w:r w:rsidR="00F50C58">
              <w:rPr>
                <w:noProof/>
                <w:webHidden/>
              </w:rPr>
              <w:t>10</w:t>
            </w:r>
            <w:r w:rsidR="00F50C58">
              <w:rPr>
                <w:noProof/>
                <w:webHidden/>
              </w:rPr>
              <w:fldChar w:fldCharType="end"/>
            </w:r>
          </w:hyperlink>
        </w:p>
        <w:p w14:paraId="2E07467D" w14:textId="56BE42A7" w:rsidR="00F50C58" w:rsidRDefault="00A42A5B">
          <w:pPr>
            <w:pStyle w:val="TM3"/>
            <w:tabs>
              <w:tab w:val="left" w:pos="880"/>
              <w:tab w:val="right" w:pos="9062"/>
            </w:tabs>
            <w:rPr>
              <w:rFonts w:eastAsiaTheme="minorEastAsia"/>
              <w:noProof/>
              <w:sz w:val="22"/>
              <w:szCs w:val="22"/>
            </w:rPr>
          </w:pPr>
          <w:hyperlink w:anchor="_Toc135730012" w:history="1">
            <w:r w:rsidR="00F50C58" w:rsidRPr="00612243">
              <w:rPr>
                <w:rStyle w:val="Lienhypertexte"/>
                <w:noProof/>
              </w:rPr>
              <w:t>2.4.</w:t>
            </w:r>
            <w:r w:rsidR="00F50C58">
              <w:rPr>
                <w:rFonts w:eastAsiaTheme="minorEastAsia"/>
                <w:noProof/>
                <w:sz w:val="22"/>
                <w:szCs w:val="22"/>
              </w:rPr>
              <w:tab/>
            </w:r>
            <w:r w:rsidR="00F50C58" w:rsidRPr="00612243">
              <w:rPr>
                <w:rStyle w:val="Lienhypertexte"/>
                <w:noProof/>
              </w:rPr>
              <w:t>Comparaison du résultat de l’indicateur à la valeur cible</w:t>
            </w:r>
            <w:r w:rsidR="00F50C58">
              <w:rPr>
                <w:noProof/>
                <w:webHidden/>
              </w:rPr>
              <w:tab/>
            </w:r>
            <w:r w:rsidR="00F50C58">
              <w:rPr>
                <w:noProof/>
                <w:webHidden/>
              </w:rPr>
              <w:fldChar w:fldCharType="begin"/>
            </w:r>
            <w:r w:rsidR="00F50C58">
              <w:rPr>
                <w:noProof/>
                <w:webHidden/>
              </w:rPr>
              <w:instrText xml:space="preserve"> PAGEREF _Toc135730012 \h </w:instrText>
            </w:r>
            <w:r w:rsidR="00F50C58">
              <w:rPr>
                <w:noProof/>
                <w:webHidden/>
              </w:rPr>
            </w:r>
            <w:r w:rsidR="00F50C58">
              <w:rPr>
                <w:noProof/>
                <w:webHidden/>
              </w:rPr>
              <w:fldChar w:fldCharType="separate"/>
            </w:r>
            <w:r w:rsidR="00F50C58">
              <w:rPr>
                <w:noProof/>
                <w:webHidden/>
              </w:rPr>
              <w:t>11</w:t>
            </w:r>
            <w:r w:rsidR="00F50C58">
              <w:rPr>
                <w:noProof/>
                <w:webHidden/>
              </w:rPr>
              <w:fldChar w:fldCharType="end"/>
            </w:r>
          </w:hyperlink>
        </w:p>
        <w:p w14:paraId="6827F576" w14:textId="66C2E475" w:rsidR="00F50C58" w:rsidRDefault="00A42A5B">
          <w:pPr>
            <w:pStyle w:val="TM3"/>
            <w:tabs>
              <w:tab w:val="right" w:pos="9062"/>
            </w:tabs>
            <w:rPr>
              <w:rFonts w:eastAsiaTheme="minorEastAsia"/>
              <w:noProof/>
              <w:sz w:val="22"/>
              <w:szCs w:val="22"/>
            </w:rPr>
          </w:pPr>
          <w:hyperlink w:anchor="_Toc135730013" w:history="1">
            <w:r w:rsidR="00F50C58" w:rsidRPr="00612243">
              <w:rPr>
                <w:rStyle w:val="Lienhypertexte"/>
                <w:noProof/>
              </w:rPr>
              <w:t>Rendu n°1- Diagramme de flux</w:t>
            </w:r>
            <w:r w:rsidR="00F50C58">
              <w:rPr>
                <w:noProof/>
                <w:webHidden/>
              </w:rPr>
              <w:tab/>
            </w:r>
            <w:r w:rsidR="00F50C58">
              <w:rPr>
                <w:noProof/>
                <w:webHidden/>
              </w:rPr>
              <w:fldChar w:fldCharType="begin"/>
            </w:r>
            <w:r w:rsidR="00F50C58">
              <w:rPr>
                <w:noProof/>
                <w:webHidden/>
              </w:rPr>
              <w:instrText xml:space="preserve"> PAGEREF _Toc135730013 \h </w:instrText>
            </w:r>
            <w:r w:rsidR="00F50C58">
              <w:rPr>
                <w:noProof/>
                <w:webHidden/>
              </w:rPr>
            </w:r>
            <w:r w:rsidR="00F50C58">
              <w:rPr>
                <w:noProof/>
                <w:webHidden/>
              </w:rPr>
              <w:fldChar w:fldCharType="separate"/>
            </w:r>
            <w:r w:rsidR="00F50C58">
              <w:rPr>
                <w:noProof/>
                <w:webHidden/>
              </w:rPr>
              <w:t>12</w:t>
            </w:r>
            <w:r w:rsidR="00F50C58">
              <w:rPr>
                <w:noProof/>
                <w:webHidden/>
              </w:rPr>
              <w:fldChar w:fldCharType="end"/>
            </w:r>
          </w:hyperlink>
        </w:p>
        <w:p w14:paraId="600097B7" w14:textId="2886976C" w:rsidR="00F50C58" w:rsidRDefault="00A42A5B">
          <w:pPr>
            <w:pStyle w:val="TM3"/>
            <w:tabs>
              <w:tab w:val="right" w:pos="9062"/>
            </w:tabs>
            <w:rPr>
              <w:rFonts w:eastAsiaTheme="minorEastAsia"/>
              <w:noProof/>
              <w:sz w:val="22"/>
              <w:szCs w:val="22"/>
            </w:rPr>
          </w:pPr>
          <w:hyperlink w:anchor="_Toc135730014" w:history="1">
            <w:r w:rsidR="00F50C58" w:rsidRPr="00612243">
              <w:rPr>
                <w:rStyle w:val="Lienhypertexte"/>
                <w:noProof/>
                <w:lang w:eastAsia="en-US"/>
              </w:rPr>
              <w:t xml:space="preserve">Rendu </w:t>
            </w:r>
            <w:r w:rsidR="00F50C58" w:rsidRPr="00612243">
              <w:rPr>
                <w:rStyle w:val="Lienhypertexte"/>
                <w:noProof/>
              </w:rPr>
              <w:t>n°</w:t>
            </w:r>
            <w:r w:rsidR="00F50C58" w:rsidRPr="00612243">
              <w:rPr>
                <w:rStyle w:val="Lienhypertexte"/>
                <w:noProof/>
                <w:lang w:eastAsia="en-US"/>
              </w:rPr>
              <w:t>2- Base de données des séjours cibles</w:t>
            </w:r>
            <w:r w:rsidR="00F50C58">
              <w:rPr>
                <w:noProof/>
                <w:webHidden/>
              </w:rPr>
              <w:tab/>
            </w:r>
            <w:r w:rsidR="00F50C58">
              <w:rPr>
                <w:noProof/>
                <w:webHidden/>
              </w:rPr>
              <w:fldChar w:fldCharType="begin"/>
            </w:r>
            <w:r w:rsidR="00F50C58">
              <w:rPr>
                <w:noProof/>
                <w:webHidden/>
              </w:rPr>
              <w:instrText xml:space="preserve"> PAGEREF _Toc135730014 \h </w:instrText>
            </w:r>
            <w:r w:rsidR="00F50C58">
              <w:rPr>
                <w:noProof/>
                <w:webHidden/>
              </w:rPr>
            </w:r>
            <w:r w:rsidR="00F50C58">
              <w:rPr>
                <w:noProof/>
                <w:webHidden/>
              </w:rPr>
              <w:fldChar w:fldCharType="separate"/>
            </w:r>
            <w:r w:rsidR="00F50C58">
              <w:rPr>
                <w:noProof/>
                <w:webHidden/>
              </w:rPr>
              <w:t>13</w:t>
            </w:r>
            <w:r w:rsidR="00F50C58">
              <w:rPr>
                <w:noProof/>
                <w:webHidden/>
              </w:rPr>
              <w:fldChar w:fldCharType="end"/>
            </w:r>
          </w:hyperlink>
        </w:p>
        <w:p w14:paraId="11C93E3F" w14:textId="19AF7A62" w:rsidR="00F50C58" w:rsidRDefault="00A42A5B">
          <w:pPr>
            <w:pStyle w:val="TM3"/>
            <w:tabs>
              <w:tab w:val="right" w:pos="9062"/>
            </w:tabs>
            <w:rPr>
              <w:rFonts w:eastAsiaTheme="minorEastAsia"/>
              <w:noProof/>
              <w:sz w:val="22"/>
              <w:szCs w:val="22"/>
            </w:rPr>
          </w:pPr>
          <w:hyperlink w:anchor="_Toc135730015" w:history="1">
            <w:r w:rsidR="00F50C58" w:rsidRPr="00612243">
              <w:rPr>
                <w:rStyle w:val="Lienhypertexte"/>
                <w:noProof/>
              </w:rPr>
              <w:t xml:space="preserve">Rendu n°3- </w:t>
            </w:r>
            <w:r w:rsidR="00F50C58" w:rsidRPr="00612243">
              <w:rPr>
                <w:rStyle w:val="Lienhypertexte"/>
                <w:noProof/>
                <w:lang w:eastAsia="en-US"/>
              </w:rPr>
              <w:t>Base de données des établissements</w:t>
            </w:r>
            <w:r w:rsidR="00F50C58">
              <w:rPr>
                <w:noProof/>
                <w:webHidden/>
              </w:rPr>
              <w:tab/>
            </w:r>
            <w:r w:rsidR="00F50C58">
              <w:rPr>
                <w:noProof/>
                <w:webHidden/>
              </w:rPr>
              <w:fldChar w:fldCharType="begin"/>
            </w:r>
            <w:r w:rsidR="00F50C58">
              <w:rPr>
                <w:noProof/>
                <w:webHidden/>
              </w:rPr>
              <w:instrText xml:space="preserve"> PAGEREF _Toc135730015 \h </w:instrText>
            </w:r>
            <w:r w:rsidR="00F50C58">
              <w:rPr>
                <w:noProof/>
                <w:webHidden/>
              </w:rPr>
            </w:r>
            <w:r w:rsidR="00F50C58">
              <w:rPr>
                <w:noProof/>
                <w:webHidden/>
              </w:rPr>
              <w:fldChar w:fldCharType="separate"/>
            </w:r>
            <w:r w:rsidR="00F50C58">
              <w:rPr>
                <w:noProof/>
                <w:webHidden/>
              </w:rPr>
              <w:t>15</w:t>
            </w:r>
            <w:r w:rsidR="00F50C58">
              <w:rPr>
                <w:noProof/>
                <w:webHidden/>
              </w:rPr>
              <w:fldChar w:fldCharType="end"/>
            </w:r>
          </w:hyperlink>
        </w:p>
        <w:p w14:paraId="7065A68A" w14:textId="43092C60" w:rsidR="00F50C58" w:rsidRDefault="00A42A5B">
          <w:pPr>
            <w:pStyle w:val="TM3"/>
            <w:tabs>
              <w:tab w:val="right" w:pos="9062"/>
            </w:tabs>
            <w:rPr>
              <w:rFonts w:eastAsiaTheme="minorEastAsia"/>
              <w:noProof/>
              <w:sz w:val="22"/>
              <w:szCs w:val="22"/>
            </w:rPr>
          </w:pPr>
          <w:hyperlink w:anchor="_Toc135730016" w:history="1">
            <w:r w:rsidR="00F50C58" w:rsidRPr="00612243">
              <w:rPr>
                <w:rStyle w:val="Lienhypertexte"/>
                <w:noProof/>
              </w:rPr>
              <w:t>Rendu n°4- Base de données des diagrammes de flux par ES</w:t>
            </w:r>
            <w:r w:rsidR="00F50C58">
              <w:rPr>
                <w:noProof/>
                <w:webHidden/>
              </w:rPr>
              <w:tab/>
            </w:r>
            <w:r w:rsidR="00F50C58">
              <w:rPr>
                <w:noProof/>
                <w:webHidden/>
              </w:rPr>
              <w:fldChar w:fldCharType="begin"/>
            </w:r>
            <w:r w:rsidR="00F50C58">
              <w:rPr>
                <w:noProof/>
                <w:webHidden/>
              </w:rPr>
              <w:instrText xml:space="preserve"> PAGEREF _Toc135730016 \h </w:instrText>
            </w:r>
            <w:r w:rsidR="00F50C58">
              <w:rPr>
                <w:noProof/>
                <w:webHidden/>
              </w:rPr>
            </w:r>
            <w:r w:rsidR="00F50C58">
              <w:rPr>
                <w:noProof/>
                <w:webHidden/>
              </w:rPr>
              <w:fldChar w:fldCharType="separate"/>
            </w:r>
            <w:r w:rsidR="00F50C58">
              <w:rPr>
                <w:noProof/>
                <w:webHidden/>
              </w:rPr>
              <w:t>16</w:t>
            </w:r>
            <w:r w:rsidR="00F50C58">
              <w:rPr>
                <w:noProof/>
                <w:webHidden/>
              </w:rPr>
              <w:fldChar w:fldCharType="end"/>
            </w:r>
          </w:hyperlink>
        </w:p>
        <w:p w14:paraId="06B2EA0E" w14:textId="3CC6BD95" w:rsidR="00F50C58" w:rsidRDefault="00A42A5B">
          <w:pPr>
            <w:pStyle w:val="TM3"/>
            <w:tabs>
              <w:tab w:val="right" w:pos="9062"/>
            </w:tabs>
            <w:rPr>
              <w:rFonts w:eastAsiaTheme="minorEastAsia"/>
              <w:noProof/>
              <w:sz w:val="22"/>
              <w:szCs w:val="22"/>
            </w:rPr>
          </w:pPr>
          <w:hyperlink w:anchor="_Toc135730017" w:history="1">
            <w:r w:rsidR="00F50C58" w:rsidRPr="00612243">
              <w:rPr>
                <w:rStyle w:val="Lienhypertexte"/>
                <w:noProof/>
              </w:rPr>
              <w:t>Rendu n°5- Le funnel plot</w:t>
            </w:r>
            <w:r w:rsidR="00F50C58">
              <w:rPr>
                <w:noProof/>
                <w:webHidden/>
              </w:rPr>
              <w:tab/>
            </w:r>
            <w:r w:rsidR="00F50C58">
              <w:rPr>
                <w:noProof/>
                <w:webHidden/>
              </w:rPr>
              <w:fldChar w:fldCharType="begin"/>
            </w:r>
            <w:r w:rsidR="00F50C58">
              <w:rPr>
                <w:noProof/>
                <w:webHidden/>
              </w:rPr>
              <w:instrText xml:space="preserve"> PAGEREF _Toc135730017 \h </w:instrText>
            </w:r>
            <w:r w:rsidR="00F50C58">
              <w:rPr>
                <w:noProof/>
                <w:webHidden/>
              </w:rPr>
            </w:r>
            <w:r w:rsidR="00F50C58">
              <w:rPr>
                <w:noProof/>
                <w:webHidden/>
              </w:rPr>
              <w:fldChar w:fldCharType="separate"/>
            </w:r>
            <w:r w:rsidR="00F50C58">
              <w:rPr>
                <w:noProof/>
                <w:webHidden/>
              </w:rPr>
              <w:t>17</w:t>
            </w:r>
            <w:r w:rsidR="00F50C58">
              <w:rPr>
                <w:noProof/>
                <w:webHidden/>
              </w:rPr>
              <w:fldChar w:fldCharType="end"/>
            </w:r>
          </w:hyperlink>
        </w:p>
        <w:p w14:paraId="18C9E08C" w14:textId="21CDD5B4" w:rsidR="00F50C58" w:rsidRDefault="00A42A5B">
          <w:pPr>
            <w:pStyle w:val="TM3"/>
            <w:tabs>
              <w:tab w:val="right" w:pos="9062"/>
            </w:tabs>
            <w:rPr>
              <w:rFonts w:eastAsiaTheme="minorEastAsia"/>
              <w:noProof/>
              <w:sz w:val="22"/>
              <w:szCs w:val="22"/>
            </w:rPr>
          </w:pPr>
          <w:hyperlink w:anchor="_Toc135730018" w:history="1">
            <w:r w:rsidR="00F50C58" w:rsidRPr="00612243">
              <w:rPr>
                <w:rStyle w:val="Lienhypertexte"/>
                <w:noProof/>
              </w:rPr>
              <w:t>Rendu n°6- Résultat du modèle de régression</w:t>
            </w:r>
            <w:r w:rsidR="00F50C58">
              <w:rPr>
                <w:noProof/>
                <w:webHidden/>
              </w:rPr>
              <w:tab/>
            </w:r>
            <w:r w:rsidR="00F50C58">
              <w:rPr>
                <w:noProof/>
                <w:webHidden/>
              </w:rPr>
              <w:fldChar w:fldCharType="begin"/>
            </w:r>
            <w:r w:rsidR="00F50C58">
              <w:rPr>
                <w:noProof/>
                <w:webHidden/>
              </w:rPr>
              <w:instrText xml:space="preserve"> PAGEREF _Toc135730018 \h </w:instrText>
            </w:r>
            <w:r w:rsidR="00F50C58">
              <w:rPr>
                <w:noProof/>
                <w:webHidden/>
              </w:rPr>
            </w:r>
            <w:r w:rsidR="00F50C58">
              <w:rPr>
                <w:noProof/>
                <w:webHidden/>
              </w:rPr>
              <w:fldChar w:fldCharType="separate"/>
            </w:r>
            <w:r w:rsidR="00F50C58">
              <w:rPr>
                <w:noProof/>
                <w:webHidden/>
              </w:rPr>
              <w:t>17</w:t>
            </w:r>
            <w:r w:rsidR="00F50C58">
              <w:rPr>
                <w:noProof/>
                <w:webHidden/>
              </w:rPr>
              <w:fldChar w:fldCharType="end"/>
            </w:r>
          </w:hyperlink>
        </w:p>
        <w:p w14:paraId="13B81CF3" w14:textId="491682A5" w:rsidR="00F50C58" w:rsidRDefault="00A42A5B">
          <w:pPr>
            <w:pStyle w:val="TM3"/>
            <w:tabs>
              <w:tab w:val="right" w:pos="9062"/>
            </w:tabs>
            <w:rPr>
              <w:rFonts w:eastAsiaTheme="minorEastAsia"/>
              <w:noProof/>
              <w:sz w:val="22"/>
              <w:szCs w:val="22"/>
            </w:rPr>
          </w:pPr>
          <w:hyperlink w:anchor="_Toc135730019" w:history="1">
            <w:r w:rsidR="00F50C58" w:rsidRPr="00612243">
              <w:rPr>
                <w:rStyle w:val="Lienhypertexte"/>
                <w:noProof/>
              </w:rPr>
              <w:t>Rendu n°7- Limites régulières pour tracer le funnel plot (à destination de ATIH API)</w:t>
            </w:r>
            <w:r w:rsidR="00F50C58">
              <w:rPr>
                <w:noProof/>
                <w:webHidden/>
              </w:rPr>
              <w:tab/>
            </w:r>
            <w:r w:rsidR="00F50C58">
              <w:rPr>
                <w:noProof/>
                <w:webHidden/>
              </w:rPr>
              <w:fldChar w:fldCharType="begin"/>
            </w:r>
            <w:r w:rsidR="00F50C58">
              <w:rPr>
                <w:noProof/>
                <w:webHidden/>
              </w:rPr>
              <w:instrText xml:space="preserve"> PAGEREF _Toc135730019 \h </w:instrText>
            </w:r>
            <w:r w:rsidR="00F50C58">
              <w:rPr>
                <w:noProof/>
                <w:webHidden/>
              </w:rPr>
            </w:r>
            <w:r w:rsidR="00F50C58">
              <w:rPr>
                <w:noProof/>
                <w:webHidden/>
              </w:rPr>
              <w:fldChar w:fldCharType="separate"/>
            </w:r>
            <w:r w:rsidR="00F50C58">
              <w:rPr>
                <w:noProof/>
                <w:webHidden/>
              </w:rPr>
              <w:t>17</w:t>
            </w:r>
            <w:r w:rsidR="00F50C58">
              <w:rPr>
                <w:noProof/>
                <w:webHidden/>
              </w:rPr>
              <w:fldChar w:fldCharType="end"/>
            </w:r>
          </w:hyperlink>
        </w:p>
        <w:p w14:paraId="785D862B" w14:textId="532F7F1B" w:rsidR="00695C12" w:rsidRPr="00673184" w:rsidRDefault="00BB438A">
          <w:r w:rsidRPr="00673184">
            <w:rPr>
              <w:i/>
              <w:iCs/>
              <w:sz w:val="20"/>
              <w:szCs w:val="20"/>
            </w:rPr>
            <w:fldChar w:fldCharType="end"/>
          </w:r>
        </w:p>
      </w:sdtContent>
    </w:sdt>
    <w:p w14:paraId="36F11ACE" w14:textId="77777777" w:rsidR="0036296A" w:rsidRPr="00673184" w:rsidRDefault="0036296A" w:rsidP="004C5589">
      <w:pPr>
        <w:pStyle w:val="Titre1"/>
        <w:rPr>
          <w:sz w:val="44"/>
        </w:rPr>
      </w:pPr>
    </w:p>
    <w:p w14:paraId="5A9E1BFD" w14:textId="510F8D53" w:rsidR="00F50C58" w:rsidRDefault="00F50C58" w:rsidP="00C00A85">
      <w:r>
        <w:br w:type="page"/>
      </w:r>
    </w:p>
    <w:p w14:paraId="6EC4D14F" w14:textId="77777777" w:rsidR="00D81712" w:rsidRPr="00673184" w:rsidRDefault="00B80046" w:rsidP="002E76CA">
      <w:pPr>
        <w:pStyle w:val="Titre2"/>
        <w:numPr>
          <w:ilvl w:val="0"/>
          <w:numId w:val="2"/>
        </w:numPr>
      </w:pPr>
      <w:bookmarkStart w:id="0" w:name="_Toc135729994"/>
      <w:r w:rsidRPr="00673184">
        <w:lastRenderedPageBreak/>
        <w:t>Sélection des séjours</w:t>
      </w:r>
      <w:r w:rsidR="00974E41" w:rsidRPr="00673184">
        <w:t>, repérage des événements</w:t>
      </w:r>
      <w:r w:rsidR="007275EA" w:rsidRPr="00673184">
        <w:t>,</w:t>
      </w:r>
      <w:r w:rsidR="00974E41" w:rsidRPr="00673184">
        <w:t xml:space="preserve"> des facteurs d’ajustement</w:t>
      </w:r>
      <w:r w:rsidR="00E949B5" w:rsidRPr="00673184">
        <w:t xml:space="preserve"> </w:t>
      </w:r>
      <w:r w:rsidR="007275EA" w:rsidRPr="00673184">
        <w:t>et des informations complémentaires</w:t>
      </w:r>
      <w:bookmarkEnd w:id="0"/>
    </w:p>
    <w:p w14:paraId="0F9EBC7D" w14:textId="58B7370F" w:rsidR="00A0665A" w:rsidRDefault="00A0665A" w:rsidP="0036739B">
      <w:r w:rsidRPr="00673184">
        <w:t>Ce chapitre décrit comment caractéris</w:t>
      </w:r>
      <w:r w:rsidR="00966116" w:rsidRPr="00673184">
        <w:t>er l</w:t>
      </w:r>
      <w:r w:rsidRPr="00673184">
        <w:t>es séjours</w:t>
      </w:r>
      <w:r w:rsidR="00966116" w:rsidRPr="00673184">
        <w:t xml:space="preserve"> à partir du PMSI :</w:t>
      </w:r>
      <w:r w:rsidRPr="00673184">
        <w:t xml:space="preserve"> quel(s) champ(s) et quelles listes de codes d’actes ou de diagnostics</w:t>
      </w:r>
      <w:r w:rsidR="0036739B" w:rsidRPr="00673184">
        <w:t xml:space="preserve"> utiliser pour sélectionner les séjours, puis pour repérer les séjours avec événements, avec facteurs de risques et porteur d’information complémentaire.</w:t>
      </w:r>
    </w:p>
    <w:p w14:paraId="07C82F57" w14:textId="77777777" w:rsidR="000E24B5" w:rsidRPr="00673184" w:rsidRDefault="000E24B5" w:rsidP="0036739B"/>
    <w:p w14:paraId="57B1B364" w14:textId="77777777" w:rsidR="00B92D1B" w:rsidRPr="00673184" w:rsidRDefault="00E8041F" w:rsidP="002E76CA">
      <w:pPr>
        <w:pStyle w:val="Titre3"/>
        <w:numPr>
          <w:ilvl w:val="1"/>
          <w:numId w:val="2"/>
        </w:numPr>
      </w:pPr>
      <w:bookmarkStart w:id="1" w:name="_Toc135729995"/>
      <w:r w:rsidRPr="00673184">
        <w:t>Informations préalables</w:t>
      </w:r>
      <w:bookmarkEnd w:id="1"/>
    </w:p>
    <w:p w14:paraId="033AA9BA" w14:textId="21657637" w:rsidR="001C2527" w:rsidRDefault="00CA2206" w:rsidP="009921EB">
      <w:pPr>
        <w:ind w:left="360"/>
      </w:pPr>
      <w:r w:rsidRPr="00673184">
        <w:t xml:space="preserve">Les </w:t>
      </w:r>
      <w:r w:rsidR="00264B56" w:rsidRPr="00673184">
        <w:t>données</w:t>
      </w:r>
      <w:r w:rsidRPr="00673184">
        <w:t xml:space="preserve"> nécessaires à la production de l’indicateur et des informations complémentaires sont issues</w:t>
      </w:r>
      <w:r w:rsidR="00974E41" w:rsidRPr="00673184">
        <w:t xml:space="preserve"> des bases nationales </w:t>
      </w:r>
      <w:r w:rsidR="006E6B0B" w:rsidRPr="00673184">
        <w:t xml:space="preserve">annuelles </w:t>
      </w:r>
      <w:r w:rsidR="00974E41" w:rsidRPr="00673184">
        <w:t>du PMSI MCO.</w:t>
      </w:r>
      <w:r w:rsidR="00EE7F6E" w:rsidRPr="00673184">
        <w:t xml:space="preserve"> </w:t>
      </w:r>
    </w:p>
    <w:p w14:paraId="3BBCE558" w14:textId="77777777" w:rsidR="000E24B5" w:rsidRPr="00DA03B9" w:rsidRDefault="000E24B5" w:rsidP="000E24B5">
      <w:pPr>
        <w:ind w:left="360"/>
      </w:pPr>
      <w:r w:rsidRPr="00DA03B9">
        <w:t>Les séjours MCO seront regroupés en utilisant la dernière version de classification connue (soit v2022 pour l'étude sur l'année 2021).</w:t>
      </w:r>
    </w:p>
    <w:p w14:paraId="4C74E689" w14:textId="77777777" w:rsidR="000E24B5" w:rsidRPr="00673184" w:rsidRDefault="000E24B5" w:rsidP="009921EB">
      <w:pPr>
        <w:ind w:left="360"/>
      </w:pPr>
    </w:p>
    <w:p w14:paraId="3235830A" w14:textId="77777777" w:rsidR="00EE7F6E" w:rsidRPr="00673184" w:rsidRDefault="00EE7F6E" w:rsidP="009921EB">
      <w:pPr>
        <w:spacing w:after="60"/>
        <w:ind w:left="360"/>
        <w:rPr>
          <w:b/>
        </w:rPr>
      </w:pPr>
      <w:r w:rsidRPr="00673184">
        <w:rPr>
          <w:b/>
        </w:rPr>
        <w:t>Sélection des diagnostics :</w:t>
      </w:r>
    </w:p>
    <w:p w14:paraId="49F0E5C2" w14:textId="77777777" w:rsidR="00EE7F6E" w:rsidRPr="00673184" w:rsidRDefault="00EE7F6E" w:rsidP="009921EB">
      <w:pPr>
        <w:ind w:left="360"/>
      </w:pPr>
      <w:r w:rsidRPr="00673184">
        <w:t>La recherche de codes de diagnostics associés du séjour (DAS) s’effectue dans la table des diagnostics associés recalculée qui regroupe, pour un séjour donné, tous les diagnostics associés distincts, y compris les diagnostics principaux (DP) et les diagnostics reliés (DR) des unités médicales (UM) n’étant pas DP ou DR du séjour.</w:t>
      </w:r>
    </w:p>
    <w:p w14:paraId="39AB1620" w14:textId="77777777" w:rsidR="00EE7F6E" w:rsidRPr="00673184" w:rsidRDefault="00EE7F6E" w:rsidP="009921EB">
      <w:pPr>
        <w:ind w:left="360"/>
      </w:pPr>
      <w:r w:rsidRPr="00673184">
        <w:t>Les codes CIM10 indiqués dans la suite du document détaillent les catégories (3 caractères) et/ou les sous-catégories (4 caractères séparés des 3 premiers par un point) à utiliser pour repérer les diagnostics ciblés. Les extensions, qu’elles soient prévues dans la CIM10 ou qu’il s’agisse de création nationale, doivent être intégrées si leur sous-catégorie est sélectionnée. Par exemple : la comorbidité insuffisance rénale est repérée notamment par la sous-catégorie Z99.2 ; un séjour avec un diagnostic associé Z992+0 ou Z992+1 ou Z992+8 sera codé « oui » pour la comorbidité insuffisance rénale.</w:t>
      </w:r>
    </w:p>
    <w:p w14:paraId="737C8A83" w14:textId="77777777" w:rsidR="00EE7F6E" w:rsidRPr="00673184" w:rsidRDefault="00EE7F6E" w:rsidP="009921EB">
      <w:pPr>
        <w:spacing w:after="60"/>
        <w:ind w:left="360"/>
        <w:rPr>
          <w:b/>
        </w:rPr>
      </w:pPr>
      <w:r w:rsidRPr="00673184">
        <w:rPr>
          <w:b/>
        </w:rPr>
        <w:t>Sélection des actes :</w:t>
      </w:r>
    </w:p>
    <w:p w14:paraId="0BDAA8F9" w14:textId="25CCDDDF" w:rsidR="00C0194D" w:rsidRDefault="00C0194D" w:rsidP="009921EB">
      <w:pPr>
        <w:ind w:left="360"/>
      </w:pPr>
      <w:r w:rsidRPr="00673184">
        <w:t>Les sélections sur les actes sont réalisées sur les actes d’activité 1</w:t>
      </w:r>
      <w:r w:rsidR="003359D7" w:rsidRPr="00673184">
        <w:t xml:space="preserve"> uniquement</w:t>
      </w:r>
      <w:r w:rsidRPr="00673184">
        <w:t>.</w:t>
      </w:r>
    </w:p>
    <w:p w14:paraId="3F686F81" w14:textId="77777777" w:rsidR="000E24B5" w:rsidRPr="00673184" w:rsidRDefault="000E24B5" w:rsidP="009921EB">
      <w:pPr>
        <w:ind w:left="360"/>
      </w:pPr>
    </w:p>
    <w:p w14:paraId="7C24F145" w14:textId="7D31A89D" w:rsidR="00974E41" w:rsidRPr="00673184" w:rsidRDefault="00CB08D5" w:rsidP="002E76CA">
      <w:pPr>
        <w:pStyle w:val="Titre3"/>
        <w:numPr>
          <w:ilvl w:val="1"/>
          <w:numId w:val="2"/>
        </w:numPr>
      </w:pPr>
      <w:bookmarkStart w:id="2" w:name="_Toc135729996"/>
      <w:r w:rsidRPr="00673184">
        <w:t>Sélection des s</w:t>
      </w:r>
      <w:r w:rsidR="00974E41" w:rsidRPr="00673184">
        <w:t xml:space="preserve">éjours </w:t>
      </w:r>
      <w:r w:rsidR="00636622" w:rsidRPr="00673184">
        <w:t>cibles</w:t>
      </w:r>
      <w:bookmarkEnd w:id="2"/>
      <w:r w:rsidR="0063250B" w:rsidRPr="00673184">
        <w:t xml:space="preserve"> </w:t>
      </w:r>
    </w:p>
    <w:p w14:paraId="3048E7DE" w14:textId="13BA6697" w:rsidR="00D72583" w:rsidRPr="00673184" w:rsidRDefault="00D72583" w:rsidP="00C60E3D">
      <w:pPr>
        <w:ind w:left="360"/>
      </w:pPr>
      <w:r w:rsidRPr="00673184">
        <w:t>Les inclusions et exclusions sont à dénombrer</w:t>
      </w:r>
      <w:r w:rsidR="00544AE0" w:rsidRPr="00673184">
        <w:t xml:space="preserve"> sur la population totale</w:t>
      </w:r>
      <w:r w:rsidR="00C60E3D" w:rsidRPr="00673184">
        <w:t>.</w:t>
      </w:r>
      <w:r w:rsidR="00E949B5" w:rsidRPr="00673184">
        <w:t xml:space="preserve"> </w:t>
      </w:r>
      <w:r w:rsidR="00952092" w:rsidRPr="00673184">
        <w:t>Le détail des informations à produire se trouve dans les chapitres 3 et 4</w:t>
      </w:r>
      <w:r w:rsidR="000E24B5">
        <w:t>.</w:t>
      </w:r>
    </w:p>
    <w:p w14:paraId="77F3F69A" w14:textId="77777777" w:rsidR="00974E41" w:rsidRPr="00673184" w:rsidRDefault="00974E41" w:rsidP="002E76CA">
      <w:pPr>
        <w:pStyle w:val="Titre4"/>
        <w:numPr>
          <w:ilvl w:val="2"/>
          <w:numId w:val="2"/>
        </w:numPr>
      </w:pPr>
      <w:bookmarkStart w:id="3" w:name="_Toc135729997"/>
      <w:r w:rsidRPr="00673184">
        <w:t>Critères d’inclusion</w:t>
      </w:r>
      <w:bookmarkEnd w:id="3"/>
    </w:p>
    <w:p w14:paraId="654872AC" w14:textId="77777777" w:rsidR="00320024" w:rsidRPr="00673184" w:rsidRDefault="00541294" w:rsidP="002E76CA">
      <w:pPr>
        <w:pStyle w:val="Paragraphedeliste"/>
        <w:numPr>
          <w:ilvl w:val="0"/>
          <w:numId w:val="4"/>
        </w:numPr>
      </w:pPr>
      <w:r w:rsidRPr="00673184">
        <w:t xml:space="preserve">Les </w:t>
      </w:r>
      <w:r w:rsidR="00320024" w:rsidRPr="00673184">
        <w:t>séjour</w:t>
      </w:r>
      <w:r w:rsidRPr="00673184">
        <w:t>s</w:t>
      </w:r>
      <w:r w:rsidR="00E949B5" w:rsidRPr="00673184">
        <w:t xml:space="preserve"> </w:t>
      </w:r>
      <w:r w:rsidR="00952092" w:rsidRPr="00673184">
        <w:t xml:space="preserve">de </w:t>
      </w:r>
      <w:r w:rsidR="00320024" w:rsidRPr="00673184">
        <w:t>patient de 18 ans ou plus.</w:t>
      </w:r>
    </w:p>
    <w:p w14:paraId="27640CB9" w14:textId="42A5B3C2" w:rsidR="00ED435F" w:rsidRPr="00673184" w:rsidRDefault="00541294" w:rsidP="002E76CA">
      <w:pPr>
        <w:pStyle w:val="Paragraphedeliste"/>
        <w:numPr>
          <w:ilvl w:val="0"/>
          <w:numId w:val="4"/>
        </w:numPr>
        <w:spacing w:after="60"/>
        <w:ind w:left="1066" w:hanging="357"/>
      </w:pPr>
      <w:r w:rsidRPr="00673184">
        <w:t xml:space="preserve">Les </w:t>
      </w:r>
      <w:r w:rsidR="00ED435F" w:rsidRPr="00673184">
        <w:t xml:space="preserve">séjours avec un acte </w:t>
      </w:r>
      <w:r w:rsidR="00320024" w:rsidRPr="00673184">
        <w:t>opératoire</w:t>
      </w:r>
      <w:r w:rsidR="00ED435F" w:rsidRPr="00673184">
        <w:t xml:space="preserve"> de pose </w:t>
      </w:r>
      <w:r w:rsidR="00952092" w:rsidRPr="00673184">
        <w:t xml:space="preserve">unique </w:t>
      </w:r>
      <w:r w:rsidR="00ED435F" w:rsidRPr="00673184">
        <w:t>de PT</w:t>
      </w:r>
      <w:r w:rsidR="006D0E64">
        <w:t>. :</w:t>
      </w:r>
    </w:p>
    <w:p w14:paraId="13254DB6" w14:textId="6BC9D4A2" w:rsidR="00C36FDB" w:rsidRDefault="00C36FDB" w:rsidP="00174A02">
      <w:pPr>
        <w:pStyle w:val="Paragraphedeliste"/>
        <w:numPr>
          <w:ilvl w:val="0"/>
          <w:numId w:val="14"/>
        </w:numPr>
        <w:rPr>
          <w:i/>
          <w:color w:val="9BBB59" w:themeColor="accent3"/>
        </w:rPr>
      </w:pPr>
      <w:r w:rsidRPr="000E24B5">
        <w:rPr>
          <w:i/>
          <w:color w:val="9BBB59" w:themeColor="accent3"/>
        </w:rPr>
        <w:t>Liste des codes CCAM de PTH : NEKA010</w:t>
      </w:r>
      <w:r w:rsidR="002A5EC9" w:rsidRPr="000E24B5">
        <w:rPr>
          <w:i/>
          <w:color w:val="9BBB59" w:themeColor="accent3"/>
        </w:rPr>
        <w:t xml:space="preserve">, </w:t>
      </w:r>
      <w:r w:rsidRPr="000E24B5">
        <w:rPr>
          <w:i/>
          <w:color w:val="9BBB59" w:themeColor="accent3"/>
        </w:rPr>
        <w:t xml:space="preserve">NEKA012, NEKA013, NEKA014, NEKA015, NEKA016, NEKA017, NEKA019, NEKA020, NEKA021 </w:t>
      </w:r>
    </w:p>
    <w:p w14:paraId="237737CA" w14:textId="77777777" w:rsidR="000E24B5" w:rsidRPr="00D50D28" w:rsidRDefault="000E24B5" w:rsidP="000E24B5">
      <w:pPr>
        <w:pStyle w:val="Paragraphedeliste"/>
        <w:numPr>
          <w:ilvl w:val="0"/>
          <w:numId w:val="14"/>
        </w:numPr>
        <w:rPr>
          <w:i/>
          <w:color w:val="548DD4" w:themeColor="text2" w:themeTint="99"/>
        </w:rPr>
      </w:pPr>
      <w:r w:rsidRPr="000E24B5">
        <w:rPr>
          <w:i/>
          <w:color w:val="F79646" w:themeColor="accent6"/>
        </w:rPr>
        <w:t>Liste des codes CCAM de PTG : NFKA007, NFKA008, NFKA009</w:t>
      </w:r>
    </w:p>
    <w:p w14:paraId="38EF35C6" w14:textId="77777777" w:rsidR="000E24B5" w:rsidRPr="000E24B5" w:rsidRDefault="000E24B5" w:rsidP="000E24B5">
      <w:pPr>
        <w:pStyle w:val="Paragraphedeliste"/>
        <w:ind w:left="1428"/>
        <w:rPr>
          <w:i/>
          <w:color w:val="9BBB59" w:themeColor="accent3"/>
        </w:rPr>
      </w:pPr>
    </w:p>
    <w:p w14:paraId="70C0D4D9" w14:textId="3E82070A" w:rsidR="00320024" w:rsidRDefault="00952092" w:rsidP="00CE40A8">
      <w:pPr>
        <w:ind w:left="708"/>
        <w:rPr>
          <w:color w:val="9BBB59" w:themeColor="accent3"/>
        </w:rPr>
      </w:pPr>
      <w:r w:rsidRPr="00C925BE">
        <w:rPr>
          <w:color w:val="9BBB59" w:themeColor="accent3"/>
        </w:rPr>
        <w:lastRenderedPageBreak/>
        <w:t>On entend par acte de pose unique les séjours sans deuxième acte de pose</w:t>
      </w:r>
      <w:r w:rsidR="000900DC" w:rsidRPr="00C925BE">
        <w:rPr>
          <w:color w:val="9BBB59" w:themeColor="accent3"/>
        </w:rPr>
        <w:t xml:space="preserve"> de PTH et sans acte de PTG</w:t>
      </w:r>
      <w:r w:rsidRPr="00C925BE">
        <w:rPr>
          <w:color w:val="9BBB59" w:themeColor="accent3"/>
        </w:rPr>
        <w:t xml:space="preserve">. </w:t>
      </w:r>
      <w:r w:rsidR="00320024" w:rsidRPr="00C925BE">
        <w:rPr>
          <w:color w:val="9BBB59" w:themeColor="accent3"/>
        </w:rPr>
        <w:t xml:space="preserve">Les séjours avec au moins un deuxième acte </w:t>
      </w:r>
      <w:r w:rsidRPr="00C925BE">
        <w:rPr>
          <w:color w:val="9BBB59" w:themeColor="accent3"/>
        </w:rPr>
        <w:t xml:space="preserve">de pose de </w:t>
      </w:r>
      <w:r w:rsidR="00320024" w:rsidRPr="00C925BE">
        <w:rPr>
          <w:color w:val="9BBB59" w:themeColor="accent3"/>
        </w:rPr>
        <w:t xml:space="preserve">PTH </w:t>
      </w:r>
      <w:r w:rsidR="002E4664" w:rsidRPr="00C925BE">
        <w:rPr>
          <w:color w:val="9BBB59" w:themeColor="accent3"/>
        </w:rPr>
        <w:t xml:space="preserve">ou </w:t>
      </w:r>
      <w:r w:rsidR="00DD6E48" w:rsidRPr="00C925BE">
        <w:rPr>
          <w:color w:val="9BBB59" w:themeColor="accent3"/>
        </w:rPr>
        <w:t>un ac</w:t>
      </w:r>
      <w:r w:rsidR="00C60727" w:rsidRPr="00C925BE">
        <w:rPr>
          <w:color w:val="9BBB59" w:themeColor="accent3"/>
        </w:rPr>
        <w:t xml:space="preserve">te </w:t>
      </w:r>
      <w:r w:rsidR="002E4664" w:rsidRPr="00C925BE">
        <w:rPr>
          <w:color w:val="9BBB59" w:themeColor="accent3"/>
        </w:rPr>
        <w:t xml:space="preserve">de </w:t>
      </w:r>
      <w:r w:rsidR="0059223B" w:rsidRPr="00C925BE">
        <w:rPr>
          <w:color w:val="9BBB59" w:themeColor="accent3"/>
        </w:rPr>
        <w:t>P</w:t>
      </w:r>
      <w:r w:rsidR="002E4664" w:rsidRPr="00C925BE">
        <w:rPr>
          <w:color w:val="9BBB59" w:themeColor="accent3"/>
        </w:rPr>
        <w:t xml:space="preserve">TG </w:t>
      </w:r>
      <w:r w:rsidR="00320024" w:rsidRPr="00C925BE">
        <w:rPr>
          <w:color w:val="9BBB59" w:themeColor="accent3"/>
        </w:rPr>
        <w:t xml:space="preserve">sont repérés de deux façons : une ligne d’acte </w:t>
      </w:r>
      <w:r w:rsidRPr="00C925BE">
        <w:rPr>
          <w:color w:val="9BBB59" w:themeColor="accent3"/>
        </w:rPr>
        <w:t xml:space="preserve">de pose </w:t>
      </w:r>
      <w:r w:rsidR="005C3575" w:rsidRPr="00C925BE">
        <w:rPr>
          <w:color w:val="9BBB59" w:themeColor="accent3"/>
        </w:rPr>
        <w:t xml:space="preserve">de PTH </w:t>
      </w:r>
      <w:r w:rsidR="00320024" w:rsidRPr="00C925BE">
        <w:rPr>
          <w:color w:val="9BBB59" w:themeColor="accent3"/>
        </w:rPr>
        <w:t xml:space="preserve">avec un nombre de réalisation supérieur à 1 et/ou au moins deux lignes d’acte </w:t>
      </w:r>
      <w:r w:rsidRPr="00C925BE">
        <w:rPr>
          <w:color w:val="9BBB59" w:themeColor="accent3"/>
        </w:rPr>
        <w:t xml:space="preserve">de pose </w:t>
      </w:r>
      <w:r w:rsidR="00F15B4D" w:rsidRPr="00C925BE">
        <w:rPr>
          <w:color w:val="9BBB59" w:themeColor="accent3"/>
        </w:rPr>
        <w:t xml:space="preserve">de PTH </w:t>
      </w:r>
      <w:r w:rsidR="001D6506" w:rsidRPr="00C925BE">
        <w:rPr>
          <w:color w:val="9BBB59" w:themeColor="accent3"/>
        </w:rPr>
        <w:t>ou</w:t>
      </w:r>
      <w:r w:rsidR="002A1489" w:rsidRPr="00C925BE">
        <w:rPr>
          <w:color w:val="9BBB59" w:themeColor="accent3"/>
        </w:rPr>
        <w:t xml:space="preserve"> de PTG</w:t>
      </w:r>
      <w:r w:rsidRPr="00C925BE">
        <w:rPr>
          <w:color w:val="9BBB59" w:themeColor="accent3"/>
        </w:rPr>
        <w:t xml:space="preserve"> </w:t>
      </w:r>
      <w:r w:rsidR="00320024" w:rsidRPr="00C925BE">
        <w:rPr>
          <w:color w:val="9BBB59" w:themeColor="accent3"/>
        </w:rPr>
        <w:t>(que les actes soient identiques ou différents, quel que soit le délai et le nombre de réalisation des actes).</w:t>
      </w:r>
    </w:p>
    <w:p w14:paraId="370F39F7" w14:textId="4141A191" w:rsidR="00C925BE" w:rsidRPr="00C925BE" w:rsidRDefault="00C925BE" w:rsidP="00C925BE">
      <w:pPr>
        <w:ind w:left="708"/>
        <w:rPr>
          <w:color w:val="F79646" w:themeColor="accent6"/>
        </w:rPr>
      </w:pPr>
      <w:r w:rsidRPr="00C925BE">
        <w:rPr>
          <w:color w:val="F79646" w:themeColor="accent6"/>
        </w:rPr>
        <w:t>On entend par acte de pose unique les séjours sans deuxième acte de pose de PT</w:t>
      </w:r>
      <w:r>
        <w:rPr>
          <w:color w:val="F79646" w:themeColor="accent6"/>
        </w:rPr>
        <w:t>G</w:t>
      </w:r>
      <w:r w:rsidRPr="00C925BE">
        <w:rPr>
          <w:color w:val="F79646" w:themeColor="accent6"/>
        </w:rPr>
        <w:t xml:space="preserve"> et sans acte de PT</w:t>
      </w:r>
      <w:r>
        <w:rPr>
          <w:color w:val="F79646" w:themeColor="accent6"/>
        </w:rPr>
        <w:t>H</w:t>
      </w:r>
      <w:r w:rsidRPr="00C925BE">
        <w:rPr>
          <w:color w:val="F79646" w:themeColor="accent6"/>
        </w:rPr>
        <w:t>. Les séjours avec au moins un deuxième acte de pose de PTG</w:t>
      </w:r>
      <w:r>
        <w:rPr>
          <w:b/>
          <w:color w:val="F79646" w:themeColor="accent6"/>
        </w:rPr>
        <w:t xml:space="preserve"> </w:t>
      </w:r>
      <w:r w:rsidRPr="00C925BE">
        <w:rPr>
          <w:color w:val="F79646" w:themeColor="accent6"/>
        </w:rPr>
        <w:t>ou un acte de PT</w:t>
      </w:r>
      <w:r>
        <w:rPr>
          <w:color w:val="F79646" w:themeColor="accent6"/>
        </w:rPr>
        <w:t>H</w:t>
      </w:r>
      <w:r w:rsidRPr="00C925BE">
        <w:rPr>
          <w:color w:val="F79646" w:themeColor="accent6"/>
        </w:rPr>
        <w:t xml:space="preserve"> sont repérés de deux façons : une ligne d’acte de pose de PT</w:t>
      </w:r>
      <w:r>
        <w:rPr>
          <w:color w:val="F79646" w:themeColor="accent6"/>
        </w:rPr>
        <w:t>G</w:t>
      </w:r>
      <w:r w:rsidRPr="00C925BE">
        <w:rPr>
          <w:color w:val="F79646" w:themeColor="accent6"/>
        </w:rPr>
        <w:t xml:space="preserve"> avec un nombre de réalisation supérieur à 1 et/ou au moins deux lignes d’acte de pose de PTH ou de PTG (que les actes soient identiques ou différents, quel que soit le délai et le nombre de réalisation des actes).</w:t>
      </w:r>
    </w:p>
    <w:p w14:paraId="1D54E479" w14:textId="77777777" w:rsidR="00C925BE" w:rsidRPr="00C925BE" w:rsidRDefault="00C925BE" w:rsidP="00CE40A8">
      <w:pPr>
        <w:ind w:left="708"/>
        <w:rPr>
          <w:color w:val="9BBB59" w:themeColor="accent3"/>
        </w:rPr>
      </w:pPr>
    </w:p>
    <w:p w14:paraId="30B27F4C" w14:textId="77777777" w:rsidR="00974E41" w:rsidRPr="00673184" w:rsidRDefault="00974E41" w:rsidP="002E76CA">
      <w:pPr>
        <w:pStyle w:val="Titre4"/>
        <w:numPr>
          <w:ilvl w:val="2"/>
          <w:numId w:val="2"/>
        </w:numPr>
      </w:pPr>
      <w:bookmarkStart w:id="4" w:name="_Toc135729998"/>
      <w:r w:rsidRPr="00673184">
        <w:t>Critères d’exclusion</w:t>
      </w:r>
      <w:bookmarkEnd w:id="4"/>
    </w:p>
    <w:p w14:paraId="4ACA40D4" w14:textId="77777777" w:rsidR="00974E41" w:rsidRPr="00673184" w:rsidRDefault="00974E41" w:rsidP="002E76CA">
      <w:pPr>
        <w:pStyle w:val="Paragraphedeliste"/>
        <w:numPr>
          <w:ilvl w:val="0"/>
          <w:numId w:val="5"/>
        </w:numPr>
      </w:pPr>
      <w:r w:rsidRPr="00673184">
        <w:t>Les séjours non chainés.</w:t>
      </w:r>
    </w:p>
    <w:p w14:paraId="4C25E406" w14:textId="77777777" w:rsidR="00974E41" w:rsidRPr="00673184" w:rsidRDefault="00974E41" w:rsidP="002E76CA">
      <w:pPr>
        <w:pStyle w:val="Paragraphedeliste"/>
        <w:numPr>
          <w:ilvl w:val="0"/>
          <w:numId w:val="5"/>
        </w:numPr>
      </w:pPr>
      <w:r w:rsidRPr="00673184">
        <w:t>Les séjours de séances (CMD 28).</w:t>
      </w:r>
    </w:p>
    <w:p w14:paraId="64A9A04E" w14:textId="77777777" w:rsidR="00974E41" w:rsidRPr="00673184" w:rsidRDefault="00974E41" w:rsidP="002E76CA">
      <w:pPr>
        <w:pStyle w:val="Paragraphedeliste"/>
        <w:numPr>
          <w:ilvl w:val="0"/>
          <w:numId w:val="5"/>
        </w:numPr>
      </w:pPr>
      <w:r w:rsidRPr="00673184">
        <w:t>Les séjours en erreurs de groupage (CMD90).</w:t>
      </w:r>
    </w:p>
    <w:p w14:paraId="0AA9BE5C" w14:textId="5056E863" w:rsidR="00534EB7" w:rsidRPr="00673184" w:rsidRDefault="00534EB7" w:rsidP="002E76CA">
      <w:pPr>
        <w:pStyle w:val="Paragraphedeliste"/>
        <w:numPr>
          <w:ilvl w:val="0"/>
          <w:numId w:val="5"/>
        </w:numPr>
      </w:pPr>
      <w:r w:rsidRPr="00673184">
        <w:t>Les séjours de la CMD 14 et CMD 15</w:t>
      </w:r>
      <w:r w:rsidR="00DC6615" w:rsidRPr="00673184">
        <w:t xml:space="preserve"> </w:t>
      </w:r>
    </w:p>
    <w:p w14:paraId="45A3765C" w14:textId="77777777" w:rsidR="000F4CCE" w:rsidRPr="00673184" w:rsidRDefault="000F4CCE" w:rsidP="000F4CCE">
      <w:pPr>
        <w:pStyle w:val="Paragraphedeliste"/>
        <w:numPr>
          <w:ilvl w:val="0"/>
          <w:numId w:val="5"/>
        </w:numPr>
      </w:pPr>
      <w:r w:rsidRPr="00673184">
        <w:t>Les séjours avec au moins un DP, DR ou DAS commençant par la lettre « O ».</w:t>
      </w:r>
    </w:p>
    <w:p w14:paraId="5A77C047" w14:textId="77777777" w:rsidR="00974E41" w:rsidRPr="00673184" w:rsidRDefault="00974E41" w:rsidP="002E76CA">
      <w:pPr>
        <w:pStyle w:val="Paragraphedeliste"/>
        <w:numPr>
          <w:ilvl w:val="0"/>
          <w:numId w:val="5"/>
        </w:numPr>
        <w:spacing w:after="60"/>
        <w:ind w:left="1066" w:hanging="357"/>
      </w:pPr>
      <w:r w:rsidRPr="00673184">
        <w:t>Les séjours dont le DP du 1</w:t>
      </w:r>
      <w:r w:rsidRPr="00673184">
        <w:rPr>
          <w:vertAlign w:val="superscript"/>
        </w:rPr>
        <w:t>er</w:t>
      </w:r>
      <w:r w:rsidRPr="00673184">
        <w:t xml:space="preserve"> RUM correspond à un événement thrombo</w:t>
      </w:r>
      <w:r w:rsidR="00596291" w:rsidRPr="00673184">
        <w:t>-</w:t>
      </w:r>
      <w:r w:rsidRPr="00673184">
        <w:t>embolique.</w:t>
      </w:r>
    </w:p>
    <w:p w14:paraId="3F184BDE" w14:textId="77777777" w:rsidR="00B21E2D" w:rsidRPr="00673184" w:rsidRDefault="00B21E2D" w:rsidP="00B21E2D">
      <w:pPr>
        <w:ind w:left="708"/>
        <w:rPr>
          <w:i/>
          <w:color w:val="548DD4" w:themeColor="text2" w:themeTint="99"/>
          <w:lang w:val="en-US"/>
        </w:rPr>
      </w:pPr>
      <w:proofErr w:type="spellStart"/>
      <w:r w:rsidRPr="00673184">
        <w:rPr>
          <w:i/>
          <w:color w:val="548DD4" w:themeColor="text2" w:themeTint="99"/>
          <w:lang w:val="en-US"/>
        </w:rPr>
        <w:t>Liste</w:t>
      </w:r>
      <w:proofErr w:type="spellEnd"/>
      <w:r w:rsidRPr="00673184">
        <w:rPr>
          <w:i/>
          <w:color w:val="548DD4" w:themeColor="text2" w:themeTint="99"/>
          <w:lang w:val="en-US"/>
        </w:rPr>
        <w:t xml:space="preserve"> des codes CIM10 </w:t>
      </w:r>
      <w:proofErr w:type="spellStart"/>
      <w:r w:rsidRPr="00673184">
        <w:rPr>
          <w:i/>
          <w:color w:val="548DD4" w:themeColor="text2" w:themeTint="99"/>
          <w:lang w:val="en-US"/>
        </w:rPr>
        <w:t>d’événement</w:t>
      </w:r>
      <w:r w:rsidR="00ED435F" w:rsidRPr="00673184">
        <w:rPr>
          <w:i/>
          <w:color w:val="548DD4" w:themeColor="text2" w:themeTint="99"/>
          <w:lang w:val="en-US"/>
        </w:rPr>
        <w:t>s</w:t>
      </w:r>
      <w:proofErr w:type="spellEnd"/>
      <w:r w:rsidR="00E949B5" w:rsidRPr="00673184">
        <w:rPr>
          <w:i/>
          <w:color w:val="548DD4" w:themeColor="text2" w:themeTint="99"/>
          <w:lang w:val="en-US"/>
        </w:rPr>
        <w:t xml:space="preserve"> </w:t>
      </w:r>
      <w:r w:rsidRPr="00673184">
        <w:rPr>
          <w:i/>
          <w:color w:val="548DD4" w:themeColor="text2" w:themeTint="99"/>
          <w:lang w:val="en-US"/>
        </w:rPr>
        <w:t>thrombo</w:t>
      </w:r>
      <w:r w:rsidR="00140FB7" w:rsidRPr="00673184">
        <w:rPr>
          <w:i/>
          <w:color w:val="548DD4" w:themeColor="text2" w:themeTint="99"/>
          <w:lang w:val="en-US"/>
        </w:rPr>
        <w:noBreakHyphen/>
      </w:r>
      <w:proofErr w:type="spellStart"/>
      <w:proofErr w:type="gramStart"/>
      <w:r w:rsidRPr="00673184">
        <w:rPr>
          <w:i/>
          <w:color w:val="548DD4" w:themeColor="text2" w:themeTint="99"/>
          <w:lang w:val="en-US"/>
        </w:rPr>
        <w:t>embolique</w:t>
      </w:r>
      <w:r w:rsidR="00ED435F" w:rsidRPr="00673184">
        <w:rPr>
          <w:i/>
          <w:color w:val="548DD4" w:themeColor="text2" w:themeTint="99"/>
          <w:lang w:val="en-US"/>
        </w:rPr>
        <w:t>s</w:t>
      </w:r>
      <w:proofErr w:type="spellEnd"/>
      <w:r w:rsidRPr="00673184">
        <w:rPr>
          <w:i/>
          <w:color w:val="548DD4" w:themeColor="text2" w:themeTint="99"/>
          <w:lang w:val="en-US"/>
        </w:rPr>
        <w:t> :</w:t>
      </w:r>
      <w:proofErr w:type="gramEnd"/>
      <w:r w:rsidRPr="00673184">
        <w:rPr>
          <w:i/>
          <w:color w:val="548DD4" w:themeColor="text2" w:themeTint="99"/>
          <w:lang w:val="en-US"/>
        </w:rPr>
        <w:t xml:space="preserve"> I26.x, I80.1, I80.2, I80.3, I80.8, I80.9, I82.8 et I82.9</w:t>
      </w:r>
    </w:p>
    <w:p w14:paraId="222368F4" w14:textId="77777777" w:rsidR="00974E41" w:rsidRPr="00673184" w:rsidRDefault="00974E41" w:rsidP="002E76CA">
      <w:pPr>
        <w:pStyle w:val="Paragraphedeliste"/>
        <w:numPr>
          <w:ilvl w:val="0"/>
          <w:numId w:val="5"/>
        </w:numPr>
        <w:spacing w:after="60"/>
        <w:ind w:left="1066" w:hanging="357"/>
      </w:pPr>
      <w:r w:rsidRPr="00673184">
        <w:t>Les séjours avec un acte CCAM d’interruption de la veine cave.</w:t>
      </w:r>
    </w:p>
    <w:p w14:paraId="437E224C" w14:textId="77777777" w:rsidR="00974E41" w:rsidRPr="00673184" w:rsidRDefault="00974E41" w:rsidP="0017289B">
      <w:pPr>
        <w:ind w:left="708"/>
        <w:rPr>
          <w:i/>
          <w:color w:val="548DD4" w:themeColor="text2" w:themeTint="99"/>
        </w:rPr>
      </w:pPr>
      <w:r w:rsidRPr="00673184">
        <w:rPr>
          <w:i/>
          <w:color w:val="548DD4" w:themeColor="text2" w:themeTint="99"/>
        </w:rPr>
        <w:t xml:space="preserve">Liste des codes CCAM d’interruption de la veine cave : DHSF001, DHSF002, DHSA001, DHSA002, DHNF006 </w:t>
      </w:r>
    </w:p>
    <w:p w14:paraId="048AA612" w14:textId="77777777" w:rsidR="00974E41" w:rsidRPr="00673184" w:rsidRDefault="00974E41" w:rsidP="002E76CA">
      <w:pPr>
        <w:pStyle w:val="Paragraphedeliste"/>
        <w:numPr>
          <w:ilvl w:val="0"/>
          <w:numId w:val="5"/>
        </w:numPr>
      </w:pPr>
      <w:r w:rsidRPr="00673184">
        <w:t>Les séjours avec durée de séjour égale à 0.</w:t>
      </w:r>
    </w:p>
    <w:p w14:paraId="561AC1BD" w14:textId="77777777" w:rsidR="000E24B5" w:rsidRDefault="000E24B5" w:rsidP="002E76CA">
      <w:pPr>
        <w:pStyle w:val="Paragraphedeliste"/>
        <w:numPr>
          <w:ilvl w:val="0"/>
          <w:numId w:val="5"/>
        </w:numPr>
        <w:spacing w:after="60"/>
        <w:ind w:left="1066" w:hanging="357"/>
      </w:pPr>
    </w:p>
    <w:p w14:paraId="5611A434" w14:textId="4D872EC9" w:rsidR="00974E41" w:rsidRPr="000E24B5" w:rsidRDefault="000E24B5" w:rsidP="000E24B5">
      <w:pPr>
        <w:pStyle w:val="Paragraphedeliste"/>
        <w:numPr>
          <w:ilvl w:val="1"/>
          <w:numId w:val="5"/>
        </w:numPr>
        <w:spacing w:after="60"/>
        <w:rPr>
          <w:color w:val="9BBB59" w:themeColor="accent3"/>
        </w:rPr>
      </w:pPr>
      <w:r w:rsidRPr="000E24B5">
        <w:rPr>
          <w:color w:val="9BBB59" w:themeColor="accent3"/>
        </w:rPr>
        <w:t xml:space="preserve">PTH : </w:t>
      </w:r>
      <w:r w:rsidR="00B21E2D" w:rsidRPr="000E24B5">
        <w:rPr>
          <w:color w:val="9BBB59" w:themeColor="accent3"/>
        </w:rPr>
        <w:t xml:space="preserve">Les séjours avec un acte CCAM de </w:t>
      </w:r>
      <w:r w:rsidR="00541294" w:rsidRPr="000E24B5">
        <w:rPr>
          <w:color w:val="9BBB59" w:themeColor="accent3"/>
        </w:rPr>
        <w:t>pose de</w:t>
      </w:r>
      <w:r w:rsidR="00B21E2D" w:rsidRPr="000E24B5">
        <w:rPr>
          <w:color w:val="9BBB59" w:themeColor="accent3"/>
        </w:rPr>
        <w:t xml:space="preserve"> PTH ET un DP de fracture</w:t>
      </w:r>
      <w:r w:rsidR="00974E41" w:rsidRPr="000E24B5">
        <w:rPr>
          <w:color w:val="9BBB59" w:themeColor="accent3"/>
        </w:rPr>
        <w:t>.</w:t>
      </w:r>
    </w:p>
    <w:p w14:paraId="7DD54A69" w14:textId="5149B152" w:rsidR="00974E41" w:rsidRPr="000E24B5" w:rsidRDefault="00974E41" w:rsidP="00EA5873">
      <w:pPr>
        <w:spacing w:after="60"/>
        <w:ind w:left="709"/>
        <w:rPr>
          <w:i/>
          <w:color w:val="9BBB59" w:themeColor="accent3"/>
        </w:rPr>
      </w:pPr>
      <w:r w:rsidRPr="000E24B5">
        <w:rPr>
          <w:i/>
          <w:color w:val="9BBB59" w:themeColor="accent3"/>
        </w:rPr>
        <w:t xml:space="preserve">Liste des codes CCAM de </w:t>
      </w:r>
      <w:r w:rsidR="00541294" w:rsidRPr="000E24B5">
        <w:rPr>
          <w:i/>
          <w:color w:val="9BBB59" w:themeColor="accent3"/>
        </w:rPr>
        <w:t>pose de</w:t>
      </w:r>
      <w:r w:rsidRPr="000E24B5">
        <w:rPr>
          <w:i/>
          <w:color w:val="9BBB59" w:themeColor="accent3"/>
        </w:rPr>
        <w:t xml:space="preserve"> PTH : NEKA010, NEKA012, NEKA013, NEKA014, NEKA015, NEKA016, NEKA017, NEKA019, NEKA020, NEKA021</w:t>
      </w:r>
    </w:p>
    <w:p w14:paraId="6741BB3C" w14:textId="77777777" w:rsidR="000E24B5" w:rsidRPr="000E24B5" w:rsidRDefault="00B21E2D" w:rsidP="000E24B5">
      <w:pPr>
        <w:ind w:left="708"/>
        <w:rPr>
          <w:i/>
          <w:color w:val="9BBB59" w:themeColor="accent3"/>
        </w:rPr>
      </w:pPr>
      <w:r w:rsidRPr="000E24B5">
        <w:rPr>
          <w:i/>
          <w:color w:val="9BBB59" w:themeColor="accent3"/>
        </w:rPr>
        <w:t xml:space="preserve">Liste des codes CIM10 de fracture : </w:t>
      </w:r>
      <w:r w:rsidR="0013467E" w:rsidRPr="000E24B5">
        <w:rPr>
          <w:i/>
          <w:color w:val="9BBB59" w:themeColor="accent3"/>
        </w:rPr>
        <w:t xml:space="preserve"> </w:t>
      </w:r>
      <w:r w:rsidR="001F4CE9" w:rsidRPr="000E24B5">
        <w:rPr>
          <w:i/>
          <w:color w:val="9BBB59" w:themeColor="accent3"/>
        </w:rPr>
        <w:t>M80.x, M84.1, M84.2, M84.3, M84.4, M90.7,</w:t>
      </w:r>
      <w:r w:rsidR="001F4CE9" w:rsidRPr="000E24B5">
        <w:rPr>
          <w:color w:val="9BBB59" w:themeColor="accent3"/>
        </w:rPr>
        <w:t xml:space="preserve"> </w:t>
      </w:r>
      <w:r w:rsidR="001F4CE9" w:rsidRPr="000E24B5">
        <w:rPr>
          <w:i/>
          <w:color w:val="9BBB59" w:themeColor="accent3"/>
        </w:rPr>
        <w:t>S32.x, S72.x, S79.x</w:t>
      </w:r>
      <w:r w:rsidR="00B3447D" w:rsidRPr="000E24B5">
        <w:rPr>
          <w:i/>
          <w:color w:val="9BBB59" w:themeColor="accent3"/>
        </w:rPr>
        <w:t xml:space="preserve"> ou</w:t>
      </w:r>
      <w:r w:rsidR="000778A5" w:rsidRPr="000E24B5">
        <w:rPr>
          <w:i/>
          <w:color w:val="9BBB59" w:themeColor="accent3"/>
        </w:rPr>
        <w:t xml:space="preserve"> M96.6 </w:t>
      </w:r>
      <w:r w:rsidR="00B3447D" w:rsidRPr="000E24B5">
        <w:rPr>
          <w:i/>
          <w:color w:val="9BBB59" w:themeColor="accent3"/>
        </w:rPr>
        <w:t xml:space="preserve">codés </w:t>
      </w:r>
      <w:r w:rsidR="001F4CE9" w:rsidRPr="000E24B5">
        <w:rPr>
          <w:i/>
          <w:color w:val="9BBB59" w:themeColor="accent3"/>
        </w:rPr>
        <w:t>en DP</w:t>
      </w:r>
      <w:r w:rsidR="00AB26EE" w:rsidRPr="000E24B5">
        <w:rPr>
          <w:i/>
          <w:color w:val="9BBB59" w:themeColor="accent3"/>
        </w:rPr>
        <w:t xml:space="preserve">, qu’ils soient ou non associés </w:t>
      </w:r>
      <w:r w:rsidR="004E4101" w:rsidRPr="000E24B5">
        <w:rPr>
          <w:i/>
          <w:color w:val="9BBB59" w:themeColor="accent3"/>
        </w:rPr>
        <w:t>à des codes de traumatismes en DAS (S00 à S99, T00-T07)</w:t>
      </w:r>
      <w:r w:rsidR="001F4CE9" w:rsidRPr="000E24B5">
        <w:rPr>
          <w:i/>
          <w:color w:val="9BBB59" w:themeColor="accent3"/>
        </w:rPr>
        <w:t xml:space="preserve">. </w:t>
      </w:r>
    </w:p>
    <w:p w14:paraId="790DC886" w14:textId="4711FBC6" w:rsidR="000E24B5" w:rsidRPr="000E24B5" w:rsidRDefault="000E24B5" w:rsidP="000E24B5">
      <w:pPr>
        <w:pStyle w:val="Paragraphedeliste"/>
        <w:numPr>
          <w:ilvl w:val="0"/>
          <w:numId w:val="48"/>
        </w:numPr>
        <w:rPr>
          <w:i/>
          <w:color w:val="F79646" w:themeColor="accent6"/>
        </w:rPr>
      </w:pPr>
      <w:r w:rsidRPr="000E24B5">
        <w:rPr>
          <w:color w:val="F79646" w:themeColor="accent6"/>
        </w:rPr>
        <w:t>PTG : néant</w:t>
      </w:r>
    </w:p>
    <w:p w14:paraId="308EC50C" w14:textId="6BA64868" w:rsidR="00544AE0" w:rsidRPr="00673184" w:rsidRDefault="00544AE0" w:rsidP="002E76CA">
      <w:pPr>
        <w:pStyle w:val="Paragraphedeliste"/>
        <w:numPr>
          <w:ilvl w:val="0"/>
          <w:numId w:val="5"/>
        </w:numPr>
        <w:spacing w:after="60"/>
        <w:ind w:left="1066" w:hanging="357"/>
      </w:pPr>
      <w:r w:rsidRPr="00673184">
        <w:t xml:space="preserve">Les séjours </w:t>
      </w:r>
      <w:r w:rsidR="009051B0" w:rsidRPr="00673184">
        <w:t xml:space="preserve">de patients admis </w:t>
      </w:r>
      <w:r w:rsidRPr="00673184">
        <w:t>par les urgences (</w:t>
      </w:r>
      <w:r w:rsidR="0063250B" w:rsidRPr="00673184">
        <w:t>provenance 5 ou 1</w:t>
      </w:r>
      <w:r w:rsidR="0063250B" w:rsidRPr="00673184">
        <w:rPr>
          <w:vertAlign w:val="superscript"/>
        </w:rPr>
        <w:t>er</w:t>
      </w:r>
      <w:r w:rsidR="0063250B" w:rsidRPr="00673184">
        <w:t xml:space="preserve"> RUM en UHCD</w:t>
      </w:r>
      <w:r w:rsidR="00C7135F" w:rsidRPr="00673184">
        <w:t xml:space="preserve"> ou réanimation ou soins intensifs ou soins </w:t>
      </w:r>
      <w:r w:rsidR="005A5561">
        <w:t xml:space="preserve">de surveillance </w:t>
      </w:r>
      <w:r w:rsidR="00C7135F" w:rsidRPr="00673184">
        <w:t>continu</w:t>
      </w:r>
      <w:r w:rsidR="005A5561">
        <w:t>e</w:t>
      </w:r>
      <w:r w:rsidRPr="00673184">
        <w:t>)</w:t>
      </w:r>
    </w:p>
    <w:p w14:paraId="18BE45D9" w14:textId="6E69A485" w:rsidR="00893006" w:rsidRPr="00673184" w:rsidRDefault="00893006" w:rsidP="004A264B">
      <w:pPr>
        <w:pStyle w:val="Paragraphedeliste"/>
        <w:ind w:left="1068"/>
      </w:pPr>
      <w:r w:rsidRPr="00673184">
        <w:rPr>
          <w:i/>
          <w:color w:val="548DD4" w:themeColor="text2" w:themeTint="99"/>
        </w:rPr>
        <w:t>Les UM concernées sont : 01 A et B, 02 A et B, 03 A et B, 07 A et B et 18.</w:t>
      </w:r>
    </w:p>
    <w:p w14:paraId="53D475F6" w14:textId="77777777" w:rsidR="00893006" w:rsidRPr="00673184" w:rsidRDefault="00893006" w:rsidP="00893006">
      <w:pPr>
        <w:pStyle w:val="Paragraphedeliste"/>
        <w:spacing w:after="60"/>
        <w:ind w:left="1066"/>
      </w:pPr>
    </w:p>
    <w:p w14:paraId="6E6A1992" w14:textId="77777777" w:rsidR="00D2583C" w:rsidRDefault="00D2583C" w:rsidP="00A26DDA">
      <w:pPr>
        <w:pStyle w:val="Paragraphedeliste"/>
        <w:numPr>
          <w:ilvl w:val="0"/>
          <w:numId w:val="5"/>
        </w:numPr>
      </w:pPr>
    </w:p>
    <w:p w14:paraId="1608C58D" w14:textId="1B3A525C" w:rsidR="00A26DDA" w:rsidRPr="00D2583C" w:rsidRDefault="00D2583C" w:rsidP="00D2583C">
      <w:pPr>
        <w:pStyle w:val="Paragraphedeliste"/>
        <w:numPr>
          <w:ilvl w:val="1"/>
          <w:numId w:val="5"/>
        </w:numPr>
        <w:rPr>
          <w:color w:val="9BBB59" w:themeColor="accent3"/>
        </w:rPr>
      </w:pPr>
      <w:bookmarkStart w:id="5" w:name="_Hlk135730310"/>
      <w:r w:rsidRPr="00D2583C">
        <w:rPr>
          <w:color w:val="9BBB59" w:themeColor="accent3"/>
        </w:rPr>
        <w:t xml:space="preserve">PTH : </w:t>
      </w:r>
      <w:r w:rsidR="00A26DDA" w:rsidRPr="00D2583C">
        <w:rPr>
          <w:color w:val="9BBB59" w:themeColor="accent3"/>
        </w:rPr>
        <w:t xml:space="preserve">Séjours avec au moins un 2ème acte de PTH ou un acte de pose de PTG </w:t>
      </w:r>
    </w:p>
    <w:p w14:paraId="1997A218" w14:textId="277661E0" w:rsidR="00047004" w:rsidRDefault="00047004" w:rsidP="00047004">
      <w:pPr>
        <w:ind w:left="708"/>
        <w:rPr>
          <w:i/>
          <w:color w:val="9BBB59" w:themeColor="accent3"/>
        </w:rPr>
      </w:pPr>
      <w:r w:rsidRPr="00764073">
        <w:rPr>
          <w:i/>
          <w:color w:val="9BBB59" w:themeColor="accent3"/>
        </w:rPr>
        <w:t>Liste des codes CCAM de pose de PTG : NFKA007, NFKA008, NFKA009</w:t>
      </w:r>
    </w:p>
    <w:p w14:paraId="039588AC" w14:textId="3DE4D888" w:rsidR="00D2583C" w:rsidRPr="00D2583C" w:rsidRDefault="00D2583C" w:rsidP="00D2583C">
      <w:pPr>
        <w:pStyle w:val="Paragraphedeliste"/>
        <w:numPr>
          <w:ilvl w:val="1"/>
          <w:numId w:val="5"/>
        </w:numPr>
        <w:rPr>
          <w:i/>
          <w:color w:val="F79646" w:themeColor="accent6"/>
        </w:rPr>
      </w:pPr>
      <w:r w:rsidRPr="00D2583C">
        <w:rPr>
          <w:color w:val="F79646" w:themeColor="accent6"/>
        </w:rPr>
        <w:lastRenderedPageBreak/>
        <w:t>PTG : Séjours avec au moins un 2ème acte de PTG ou un acte de pose de PTH</w:t>
      </w:r>
    </w:p>
    <w:p w14:paraId="37B1A6DA" w14:textId="13EE591F" w:rsidR="00764073" w:rsidRPr="00673184" w:rsidRDefault="00764073" w:rsidP="00047004">
      <w:pPr>
        <w:ind w:left="708"/>
        <w:rPr>
          <w:i/>
          <w:color w:val="548DD4" w:themeColor="text2" w:themeTint="99"/>
        </w:rPr>
      </w:pPr>
      <w:r w:rsidRPr="00764073">
        <w:rPr>
          <w:i/>
          <w:color w:val="F79646" w:themeColor="accent6"/>
        </w:rPr>
        <w:t>Liste des codes CCAM de PTH : NEKA010, NEKA012, NEKA013, NEKA014, NEKA015, NEKA</w:t>
      </w:r>
      <w:proofErr w:type="gramStart"/>
      <w:r w:rsidRPr="00764073">
        <w:rPr>
          <w:i/>
          <w:color w:val="F79646" w:themeColor="accent6"/>
        </w:rPr>
        <w:t>016,  NEKA</w:t>
      </w:r>
      <w:proofErr w:type="gramEnd"/>
      <w:r w:rsidRPr="00764073">
        <w:rPr>
          <w:i/>
          <w:color w:val="F79646" w:themeColor="accent6"/>
        </w:rPr>
        <w:t>017, NEKA019, NEKA020, NEKA021</w:t>
      </w:r>
    </w:p>
    <w:bookmarkEnd w:id="5"/>
    <w:p w14:paraId="60C0B410" w14:textId="77777777" w:rsidR="004D7BFC" w:rsidRPr="00673184" w:rsidRDefault="004D7BFC" w:rsidP="004D7BFC">
      <w:pPr>
        <w:pStyle w:val="Paragraphedeliste"/>
        <w:numPr>
          <w:ilvl w:val="0"/>
          <w:numId w:val="5"/>
        </w:numPr>
        <w:spacing w:after="60"/>
        <w:rPr>
          <w:i/>
          <w:color w:val="548DD4" w:themeColor="text2" w:themeTint="99"/>
        </w:rPr>
      </w:pPr>
      <w:r w:rsidRPr="00673184">
        <w:rPr>
          <w:i/>
        </w:rPr>
        <w:t xml:space="preserve">Les séjours avec au moins un acte CCAM d’ablation, de repose ou de changement de prothèse ou d’insert sur la hanche ou le </w:t>
      </w:r>
      <w:proofErr w:type="gramStart"/>
      <w:r w:rsidRPr="00673184">
        <w:rPr>
          <w:i/>
        </w:rPr>
        <w:t>genou  (</w:t>
      </w:r>
      <w:proofErr w:type="gramEnd"/>
      <w:r w:rsidRPr="00673184">
        <w:rPr>
          <w:i/>
        </w:rPr>
        <w:t xml:space="preserve">liste ci-dessous de codes CCAM complétée en 2019 = liste « antécédent chirurgical de prothèse orthopédique »): </w:t>
      </w:r>
    </w:p>
    <w:p w14:paraId="2EA9867E" w14:textId="197C6AD6" w:rsidR="001F4CE9" w:rsidRPr="00673184" w:rsidRDefault="001F4CE9" w:rsidP="001F2B15">
      <w:pPr>
        <w:pStyle w:val="Paragraphedeliste"/>
        <w:numPr>
          <w:ilvl w:val="1"/>
          <w:numId w:val="5"/>
        </w:numPr>
        <w:spacing w:after="60"/>
        <w:rPr>
          <w:i/>
          <w:color w:val="548DD4" w:themeColor="text2" w:themeTint="99"/>
        </w:rPr>
      </w:pPr>
      <w:r w:rsidRPr="00673184">
        <w:rPr>
          <w:i/>
          <w:color w:val="548DD4" w:themeColor="text2" w:themeTint="99"/>
        </w:rPr>
        <w:t>NEKA001, NEKA003, NEKA006, NEKA008, NEKA022, NEGA004, NELA003, NELA001, NELA002, NFKA001, NFKA002, NFKA005, NFKA004, NFKA003, NFLA001, NFLA002, NEGA001, NEGA002, NEGA003</w:t>
      </w:r>
      <w:r w:rsidR="001F2B15" w:rsidRPr="00673184">
        <w:rPr>
          <w:i/>
          <w:color w:val="548DD4" w:themeColor="text2" w:themeTint="99"/>
        </w:rPr>
        <w:t>,</w:t>
      </w:r>
      <w:r w:rsidRPr="00673184">
        <w:rPr>
          <w:i/>
          <w:color w:val="548DD4" w:themeColor="text2" w:themeTint="99"/>
        </w:rPr>
        <w:t xml:space="preserve"> NEGA005, NAGA001</w:t>
      </w:r>
      <w:r w:rsidR="001F2B15" w:rsidRPr="00673184">
        <w:rPr>
          <w:i/>
          <w:color w:val="548DD4" w:themeColor="text2" w:themeTint="99"/>
        </w:rPr>
        <w:t>, NFGA002, NFGA001</w:t>
      </w:r>
      <w:r w:rsidR="00D71997" w:rsidRPr="00673184">
        <w:rPr>
          <w:i/>
          <w:color w:val="548DD4" w:themeColor="text2" w:themeTint="99"/>
        </w:rPr>
        <w:t>, NELA003, NEGA004</w:t>
      </w:r>
      <w:r w:rsidRPr="00673184">
        <w:rPr>
          <w:i/>
          <w:color w:val="548DD4" w:themeColor="text2" w:themeTint="99"/>
        </w:rPr>
        <w:t>.</w:t>
      </w:r>
    </w:p>
    <w:p w14:paraId="7081B363" w14:textId="77777777" w:rsidR="00B742A6" w:rsidRPr="00673184" w:rsidRDefault="00B742A6" w:rsidP="00B742A6">
      <w:pPr>
        <w:pStyle w:val="Paragraphedeliste"/>
        <w:spacing w:after="60"/>
        <w:ind w:left="1068"/>
        <w:rPr>
          <w:i/>
          <w:color w:val="548DD4" w:themeColor="text2" w:themeTint="99"/>
        </w:rPr>
      </w:pPr>
    </w:p>
    <w:p w14:paraId="6FDD248F" w14:textId="7DF664B0" w:rsidR="001409A6" w:rsidRPr="00673184" w:rsidRDefault="001409A6" w:rsidP="00B742A6">
      <w:pPr>
        <w:pStyle w:val="Paragraphedeliste"/>
        <w:spacing w:after="60"/>
        <w:ind w:left="1068"/>
        <w:rPr>
          <w:i/>
          <w:color w:val="548DD4" w:themeColor="text2" w:themeTint="99"/>
        </w:rPr>
      </w:pPr>
      <w:r w:rsidRPr="00673184">
        <w:rPr>
          <w:i/>
          <w:color w:val="548DD4" w:themeColor="text2" w:themeTint="99"/>
        </w:rPr>
        <w:t xml:space="preserve">Ci-dessous </w:t>
      </w:r>
      <w:r w:rsidRPr="00673184">
        <w:rPr>
          <w:i/>
          <w:color w:val="548DD4" w:themeColor="text2" w:themeTint="99"/>
          <w:u w:val="single"/>
        </w:rPr>
        <w:t>pour information</w:t>
      </w:r>
      <w:r w:rsidRPr="00673184">
        <w:rPr>
          <w:i/>
          <w:color w:val="548DD4" w:themeColor="text2" w:themeTint="99"/>
        </w:rPr>
        <w:t>, le détail de ces codes par localisation et type d’acte :</w:t>
      </w:r>
    </w:p>
    <w:p w14:paraId="11D075F1" w14:textId="56A5F4AC" w:rsidR="001F4CE9" w:rsidRPr="00673184" w:rsidRDefault="00135013" w:rsidP="00174A02">
      <w:pPr>
        <w:pStyle w:val="Paragraphedeliste"/>
        <w:numPr>
          <w:ilvl w:val="0"/>
          <w:numId w:val="18"/>
        </w:numPr>
        <w:rPr>
          <w:i/>
        </w:rPr>
      </w:pPr>
      <w:r w:rsidRPr="00673184">
        <w:rPr>
          <w:i/>
        </w:rPr>
        <w:t>C</w:t>
      </w:r>
      <w:r w:rsidR="001F4CE9" w:rsidRPr="00673184">
        <w:rPr>
          <w:i/>
        </w:rPr>
        <w:t>odes CCAM de changement de prothèse de hanche</w:t>
      </w:r>
      <w:r w:rsidR="00EE0C80" w:rsidRPr="00673184">
        <w:rPr>
          <w:i/>
        </w:rPr>
        <w:t xml:space="preserve"> </w:t>
      </w:r>
      <w:r w:rsidR="001F4CE9" w:rsidRPr="00673184">
        <w:rPr>
          <w:i/>
        </w:rPr>
        <w:t>: NEKA001, NEKA003, NEKA006, NEKA008, NEKA022,</w:t>
      </w:r>
      <w:r w:rsidR="001F4CE9" w:rsidRPr="00673184">
        <w:t xml:space="preserve"> </w:t>
      </w:r>
      <w:r w:rsidR="001F4CE9" w:rsidRPr="00673184">
        <w:rPr>
          <w:i/>
        </w:rPr>
        <w:t>NEGA004, NELA003</w:t>
      </w:r>
    </w:p>
    <w:p w14:paraId="054958ED" w14:textId="77777777" w:rsidR="001F4CE9" w:rsidRPr="00673184" w:rsidRDefault="00135013" w:rsidP="00174A02">
      <w:pPr>
        <w:pStyle w:val="Paragraphedeliste"/>
        <w:numPr>
          <w:ilvl w:val="0"/>
          <w:numId w:val="18"/>
        </w:numPr>
        <w:rPr>
          <w:i/>
        </w:rPr>
      </w:pPr>
      <w:r w:rsidRPr="00673184">
        <w:rPr>
          <w:i/>
        </w:rPr>
        <w:t>C</w:t>
      </w:r>
      <w:r w:rsidR="001F4CE9" w:rsidRPr="00673184">
        <w:rPr>
          <w:i/>
        </w:rPr>
        <w:t>odes CCAM de repose de PTH : NELA001, NELA002</w:t>
      </w:r>
    </w:p>
    <w:p w14:paraId="69E51C51" w14:textId="77777777" w:rsidR="001F4CE9" w:rsidRPr="00673184" w:rsidRDefault="00135013" w:rsidP="00174A02">
      <w:pPr>
        <w:pStyle w:val="Paragraphedeliste"/>
        <w:numPr>
          <w:ilvl w:val="0"/>
          <w:numId w:val="18"/>
        </w:numPr>
        <w:rPr>
          <w:i/>
        </w:rPr>
      </w:pPr>
      <w:r w:rsidRPr="00673184">
        <w:rPr>
          <w:i/>
        </w:rPr>
        <w:t>C</w:t>
      </w:r>
      <w:r w:rsidR="001F4CE9" w:rsidRPr="00673184">
        <w:rPr>
          <w:i/>
        </w:rPr>
        <w:t>odes CCAM de changement de prothèse de genou : NFKA001, NFKA002, NFKA005, NFKA004,</w:t>
      </w:r>
      <w:r w:rsidR="001F4CE9" w:rsidRPr="00673184">
        <w:t xml:space="preserve"> </w:t>
      </w:r>
      <w:r w:rsidR="001F4CE9" w:rsidRPr="00673184">
        <w:rPr>
          <w:i/>
        </w:rPr>
        <w:t>NFKA003</w:t>
      </w:r>
    </w:p>
    <w:p w14:paraId="157C2D50" w14:textId="77777777" w:rsidR="001F4CE9" w:rsidRPr="00673184" w:rsidRDefault="00135013" w:rsidP="00174A02">
      <w:pPr>
        <w:pStyle w:val="Paragraphedeliste"/>
        <w:numPr>
          <w:ilvl w:val="0"/>
          <w:numId w:val="18"/>
        </w:numPr>
        <w:rPr>
          <w:i/>
        </w:rPr>
      </w:pPr>
      <w:r w:rsidRPr="00673184">
        <w:rPr>
          <w:i/>
        </w:rPr>
        <w:t>C</w:t>
      </w:r>
      <w:r w:rsidR="001F4CE9" w:rsidRPr="00673184">
        <w:rPr>
          <w:i/>
        </w:rPr>
        <w:t>odes CCAM de repose de PTG : NFLA001, NFLA002</w:t>
      </w:r>
    </w:p>
    <w:p w14:paraId="57E32064" w14:textId="77777777" w:rsidR="001F4CE9" w:rsidRPr="00673184" w:rsidRDefault="00135013" w:rsidP="00174A02">
      <w:pPr>
        <w:pStyle w:val="Paragraphedeliste"/>
        <w:numPr>
          <w:ilvl w:val="0"/>
          <w:numId w:val="18"/>
        </w:numPr>
        <w:rPr>
          <w:rFonts w:ascii="Arial" w:hAnsi="Arial" w:cs="Arial"/>
          <w:i/>
          <w:sz w:val="20"/>
          <w:szCs w:val="20"/>
        </w:rPr>
      </w:pPr>
      <w:r w:rsidRPr="00673184">
        <w:rPr>
          <w:i/>
        </w:rPr>
        <w:t>C</w:t>
      </w:r>
      <w:r w:rsidR="001F4CE9" w:rsidRPr="00673184">
        <w:rPr>
          <w:i/>
        </w:rPr>
        <w:t xml:space="preserve">odes CCAM d’ablation de prothèse de hanche : </w:t>
      </w:r>
      <w:r w:rsidR="001F4CE9" w:rsidRPr="00673184">
        <w:rPr>
          <w:rFonts w:ascii="Arial" w:hAnsi="Arial" w:cs="Arial"/>
          <w:i/>
          <w:sz w:val="20"/>
          <w:szCs w:val="20"/>
        </w:rPr>
        <w:t>NEGA001, NEGA002, NEGA003</w:t>
      </w:r>
      <w:r w:rsidR="001F2B15" w:rsidRPr="00673184">
        <w:rPr>
          <w:rFonts w:ascii="Arial" w:hAnsi="Arial" w:cs="Arial"/>
          <w:i/>
          <w:sz w:val="20"/>
          <w:szCs w:val="20"/>
        </w:rPr>
        <w:t>,</w:t>
      </w:r>
      <w:r w:rsidR="001F4CE9" w:rsidRPr="00673184">
        <w:rPr>
          <w:rFonts w:ascii="Arial" w:hAnsi="Arial" w:cs="Arial"/>
          <w:i/>
          <w:sz w:val="20"/>
          <w:szCs w:val="20"/>
        </w:rPr>
        <w:t xml:space="preserve"> NEGA005,</w:t>
      </w:r>
      <w:r w:rsidR="001F4CE9" w:rsidRPr="00673184">
        <w:rPr>
          <w:i/>
        </w:rPr>
        <w:t xml:space="preserve"> </w:t>
      </w:r>
      <w:r w:rsidR="001F4CE9" w:rsidRPr="00673184">
        <w:rPr>
          <w:rFonts w:ascii="Arial" w:hAnsi="Arial" w:cs="Arial"/>
          <w:i/>
          <w:sz w:val="20"/>
          <w:szCs w:val="20"/>
        </w:rPr>
        <w:t>NAGA001.</w:t>
      </w:r>
    </w:p>
    <w:p w14:paraId="3F5E7D5C" w14:textId="77777777" w:rsidR="001F2B15" w:rsidRPr="00673184" w:rsidRDefault="00135013" w:rsidP="00174A02">
      <w:pPr>
        <w:pStyle w:val="Paragraphedeliste"/>
        <w:numPr>
          <w:ilvl w:val="0"/>
          <w:numId w:val="18"/>
        </w:numPr>
        <w:rPr>
          <w:i/>
        </w:rPr>
      </w:pPr>
      <w:r w:rsidRPr="00673184">
        <w:rPr>
          <w:i/>
        </w:rPr>
        <w:t>C</w:t>
      </w:r>
      <w:r w:rsidR="001F2B15" w:rsidRPr="00673184">
        <w:rPr>
          <w:i/>
        </w:rPr>
        <w:t>odes CCAM d’ablation de prothèse de genou : NFGA002, NFGA001.</w:t>
      </w:r>
    </w:p>
    <w:p w14:paraId="26FC14E1" w14:textId="77777777" w:rsidR="001F2B15" w:rsidRPr="00673184" w:rsidRDefault="00135013" w:rsidP="00174A02">
      <w:pPr>
        <w:pStyle w:val="Paragraphedeliste"/>
        <w:numPr>
          <w:ilvl w:val="0"/>
          <w:numId w:val="18"/>
        </w:numPr>
        <w:rPr>
          <w:i/>
        </w:rPr>
      </w:pPr>
      <w:r w:rsidRPr="00673184">
        <w:rPr>
          <w:i/>
        </w:rPr>
        <w:t xml:space="preserve">Codes CCAM de pose ou d’ablation de pièce acétabulaire /insert de prothèse à la hanche : NELA003, NEGA004 </w:t>
      </w:r>
    </w:p>
    <w:p w14:paraId="2FB9C924" w14:textId="77777777" w:rsidR="00974E41" w:rsidRPr="00673184" w:rsidRDefault="00974E41" w:rsidP="002E76CA">
      <w:pPr>
        <w:pStyle w:val="Paragraphedeliste"/>
        <w:numPr>
          <w:ilvl w:val="0"/>
          <w:numId w:val="5"/>
        </w:numPr>
        <w:ind w:left="1066" w:hanging="357"/>
        <w:contextualSpacing w:val="0"/>
      </w:pPr>
      <w:r w:rsidRPr="00673184">
        <w:t xml:space="preserve">Les séjours avec un mode d’entrée </w:t>
      </w:r>
      <w:r w:rsidR="00EA5873" w:rsidRPr="00673184">
        <w:t>« </w:t>
      </w:r>
      <w:r w:rsidRPr="00673184">
        <w:t>par mutation</w:t>
      </w:r>
      <w:r w:rsidR="00EA5873" w:rsidRPr="00673184">
        <w:t> »</w:t>
      </w:r>
      <w:r w:rsidRPr="00673184">
        <w:t xml:space="preserve"> OU </w:t>
      </w:r>
      <w:r w:rsidR="00EA5873" w:rsidRPr="00673184">
        <w:t>« </w:t>
      </w:r>
      <w:r w:rsidRPr="00673184">
        <w:t>par transfert normal</w:t>
      </w:r>
      <w:r w:rsidR="00EA5873" w:rsidRPr="00673184">
        <w:t> »</w:t>
      </w:r>
      <w:r w:rsidRPr="00673184">
        <w:t xml:space="preserve"> OU </w:t>
      </w:r>
      <w:r w:rsidR="00EA5873" w:rsidRPr="00673184">
        <w:t>« </w:t>
      </w:r>
      <w:r w:rsidRPr="00673184">
        <w:t>par transfert pour ou après réalisation d’un acte (prestations inter établissements)</w:t>
      </w:r>
      <w:r w:rsidR="00EA5873" w:rsidRPr="00673184">
        <w:t> »</w:t>
      </w:r>
      <w:r w:rsidRPr="00673184">
        <w:t>.</w:t>
      </w:r>
    </w:p>
    <w:p w14:paraId="056635E9" w14:textId="77777777" w:rsidR="00DD0333" w:rsidRPr="00673184" w:rsidRDefault="00974E41" w:rsidP="002E76CA">
      <w:pPr>
        <w:pStyle w:val="Paragraphedeliste"/>
        <w:numPr>
          <w:ilvl w:val="0"/>
          <w:numId w:val="5"/>
        </w:numPr>
        <w:spacing w:after="60"/>
        <w:ind w:left="1066" w:hanging="357"/>
      </w:pPr>
      <w:r w:rsidRPr="00673184">
        <w:t>Les séjours</w:t>
      </w:r>
      <w:r w:rsidR="00E949B5" w:rsidRPr="00673184">
        <w:t xml:space="preserve"> </w:t>
      </w:r>
      <w:r w:rsidRPr="00673184">
        <w:t xml:space="preserve">de patients avec un précédent séjour (dans les 30 jours) comportant au moins un acte CCAM de la liste « antécédent </w:t>
      </w:r>
      <w:r w:rsidR="000F10AA" w:rsidRPr="00673184">
        <w:t xml:space="preserve">chirurgical de </w:t>
      </w:r>
      <w:r w:rsidRPr="00673184">
        <w:t>prothèse</w:t>
      </w:r>
      <w:r w:rsidR="000F10AA" w:rsidRPr="00673184">
        <w:t xml:space="preserve"> orthopédique</w:t>
      </w:r>
      <w:r w:rsidRPr="00673184">
        <w:t> ».</w:t>
      </w:r>
      <w:r w:rsidR="001409A6" w:rsidRPr="00673184">
        <w:t xml:space="preserve"> </w:t>
      </w:r>
      <w:r w:rsidR="003C3394" w:rsidRPr="00673184">
        <w:t xml:space="preserve">Le séjour est exclu si </w:t>
      </w:r>
      <w:r w:rsidR="00F2233F" w:rsidRPr="00673184">
        <w:t xml:space="preserve">la </w:t>
      </w:r>
      <w:r w:rsidR="003C3394" w:rsidRPr="00673184">
        <w:t>date d’entrée du séjour index</w:t>
      </w:r>
      <w:r w:rsidR="000F10AA" w:rsidRPr="00673184">
        <w:rPr>
          <w:rStyle w:val="Appelnotedebasdep"/>
        </w:rPr>
        <w:footnoteReference w:id="2"/>
      </w:r>
      <w:r w:rsidR="001F4CE9" w:rsidRPr="00673184">
        <w:t xml:space="preserve"> </w:t>
      </w:r>
      <w:r w:rsidR="00A16F9A" w:rsidRPr="00673184">
        <w:t xml:space="preserve">moins la date de sortie du séjour avec antécédent </w:t>
      </w:r>
      <w:r w:rsidR="00F2233F" w:rsidRPr="00673184">
        <w:t>est inférieure ou égale à</w:t>
      </w:r>
      <w:r w:rsidR="003C3394" w:rsidRPr="00673184">
        <w:t xml:space="preserve"> 30 jours.</w:t>
      </w:r>
    </w:p>
    <w:p w14:paraId="3D2ED83A" w14:textId="7F08F69E" w:rsidR="00DD0333" w:rsidRPr="00673184" w:rsidRDefault="00974E41" w:rsidP="00DD0333">
      <w:pPr>
        <w:ind w:left="708"/>
        <w:rPr>
          <w:i/>
          <w:color w:val="548DD4" w:themeColor="text2" w:themeTint="99"/>
        </w:rPr>
      </w:pPr>
      <w:r w:rsidRPr="00673184">
        <w:rPr>
          <w:i/>
          <w:color w:val="548DD4" w:themeColor="text2" w:themeTint="99"/>
        </w:rPr>
        <w:t xml:space="preserve">Liste des codes CCAM </w:t>
      </w:r>
      <w:r w:rsidR="00EE0C80" w:rsidRPr="00673184">
        <w:rPr>
          <w:i/>
          <w:color w:val="548DD4" w:themeColor="text2" w:themeTint="99"/>
        </w:rPr>
        <w:t>d</w:t>
      </w:r>
      <w:proofErr w:type="gramStart"/>
      <w:r w:rsidR="00EE0C80" w:rsidRPr="00673184">
        <w:rPr>
          <w:i/>
          <w:color w:val="548DD4" w:themeColor="text2" w:themeTint="99"/>
        </w:rPr>
        <w:t>’«</w:t>
      </w:r>
      <w:proofErr w:type="gramEnd"/>
      <w:r w:rsidR="00B35B01" w:rsidRPr="00673184">
        <w:rPr>
          <w:i/>
          <w:color w:val="548DD4" w:themeColor="text2" w:themeTint="99"/>
        </w:rPr>
        <w:t xml:space="preserve"> antécédent prothèse » : </w:t>
      </w:r>
      <w:r w:rsidRPr="00673184">
        <w:rPr>
          <w:i/>
          <w:color w:val="548DD4" w:themeColor="text2" w:themeTint="99"/>
        </w:rPr>
        <w:t>NEKA001, NEKA002, NEKA003, NEKA004, NEKA005, NEKA006, NEKA007, NEKA008, NEKA009, NEKA010, NEKA011, NEKA012, NEKA013, NEKA014, NEKA015, NEKA016, NEKA017, NEKA018, NEKA019, NEKA020, NEKA021, NEKA022,NFKA001, NFKA002, NFKA003, NFKA004, NFKA005, NFKA006, NFKA007, NFKA008, NFKA009, NFGA001, NFGA002, NELA001, NELA002, NELA003,NEGA001, NEGA002, NEGA003, NEGA004, NEGA005, NEMA018, NFLA001, NFLA002</w:t>
      </w:r>
      <w:r w:rsidR="001409A6" w:rsidRPr="00673184">
        <w:rPr>
          <w:i/>
          <w:color w:val="548DD4" w:themeColor="text2" w:themeTint="99"/>
        </w:rPr>
        <w:t>,</w:t>
      </w:r>
      <w:r w:rsidR="001409A6" w:rsidRPr="00673184">
        <w:t xml:space="preserve"> </w:t>
      </w:r>
      <w:r w:rsidR="001409A6" w:rsidRPr="00673184">
        <w:rPr>
          <w:i/>
          <w:color w:val="548DD4" w:themeColor="text2" w:themeTint="99"/>
        </w:rPr>
        <w:t>NAGA001, NFGA002, NFGA001</w:t>
      </w:r>
      <w:r w:rsidR="00D71997" w:rsidRPr="00673184">
        <w:rPr>
          <w:i/>
          <w:color w:val="548DD4" w:themeColor="text2" w:themeTint="99"/>
        </w:rPr>
        <w:t>, NELA003</w:t>
      </w:r>
    </w:p>
    <w:p w14:paraId="492A05D5" w14:textId="759189F0" w:rsidR="009E4A29" w:rsidRPr="00673184" w:rsidRDefault="00974E41" w:rsidP="002E76CA">
      <w:pPr>
        <w:pStyle w:val="Paragraphedeliste"/>
        <w:keepNext/>
        <w:numPr>
          <w:ilvl w:val="0"/>
          <w:numId w:val="5"/>
        </w:numPr>
        <w:spacing w:after="60"/>
        <w:ind w:left="1066" w:hanging="357"/>
        <w:contextualSpacing w:val="0"/>
      </w:pPr>
      <w:r w:rsidRPr="00673184">
        <w:t xml:space="preserve">Les séjours </w:t>
      </w:r>
      <w:r w:rsidR="00140FB7" w:rsidRPr="00673184">
        <w:t xml:space="preserve">avec un </w:t>
      </w:r>
      <w:r w:rsidR="00971B5A" w:rsidRPr="00673184">
        <w:t xml:space="preserve">diagnostic </w:t>
      </w:r>
      <w:r w:rsidR="00140FB7" w:rsidRPr="00673184">
        <w:t>C</w:t>
      </w:r>
      <w:r w:rsidR="0090258D" w:rsidRPr="00673184">
        <w:t>IM</w:t>
      </w:r>
      <w:r w:rsidR="00140FB7" w:rsidRPr="00673184">
        <w:t xml:space="preserve">10 </w:t>
      </w:r>
      <w:r w:rsidRPr="00673184">
        <w:t>de soins palliatifs </w:t>
      </w:r>
      <w:r w:rsidR="00B742A6" w:rsidRPr="00673184">
        <w:t>d</w:t>
      </w:r>
      <w:r w:rsidR="00971B5A" w:rsidRPr="00673184">
        <w:t>ans le séjour de pose ou dans l'année précédant le séjour de pose</w:t>
      </w:r>
      <w:r w:rsidR="00B742A6" w:rsidRPr="00673184">
        <w:t>.</w:t>
      </w:r>
    </w:p>
    <w:p w14:paraId="6C2E9145" w14:textId="77777777" w:rsidR="00140FB7" w:rsidRPr="00673184" w:rsidRDefault="00140FB7" w:rsidP="00140FB7">
      <w:pPr>
        <w:ind w:left="708"/>
        <w:rPr>
          <w:i/>
          <w:color w:val="548DD4" w:themeColor="text2" w:themeTint="99"/>
        </w:rPr>
      </w:pPr>
      <w:r w:rsidRPr="00673184">
        <w:rPr>
          <w:i/>
          <w:color w:val="548DD4" w:themeColor="text2" w:themeTint="99"/>
        </w:rPr>
        <w:t>Liste des codes CIM 10 de soins palliatifs : Z51.5</w:t>
      </w:r>
    </w:p>
    <w:p w14:paraId="04246F17" w14:textId="311E0358" w:rsidR="00A26DDA" w:rsidRPr="00673184" w:rsidRDefault="00F414C1" w:rsidP="00F414C1">
      <w:pPr>
        <w:pStyle w:val="Paragraphedeliste"/>
        <w:numPr>
          <w:ilvl w:val="0"/>
          <w:numId w:val="5"/>
        </w:numPr>
      </w:pPr>
      <w:r w:rsidRPr="00673184">
        <w:lastRenderedPageBreak/>
        <w:t>Les séjours de patients sortis contre avis médical ou par fuite (</w:t>
      </w:r>
      <w:r w:rsidRPr="00673184">
        <w:rPr>
          <w:color w:val="548DD4" w:themeColor="text2" w:themeTint="99"/>
        </w:rPr>
        <w:t>Z53.2</w:t>
      </w:r>
      <w:r w:rsidRPr="00673184">
        <w:t xml:space="preserve">) </w:t>
      </w:r>
    </w:p>
    <w:p w14:paraId="5187FC8D" w14:textId="763CF3BC" w:rsidR="00974E41" w:rsidRPr="00673184" w:rsidRDefault="00400C7F" w:rsidP="002E76CA">
      <w:pPr>
        <w:pStyle w:val="Titre3"/>
        <w:numPr>
          <w:ilvl w:val="1"/>
          <w:numId w:val="2"/>
        </w:numPr>
      </w:pPr>
      <w:bookmarkStart w:id="6" w:name="_Toc135729999"/>
      <w:r w:rsidRPr="00673184">
        <w:t>L</w:t>
      </w:r>
      <w:r w:rsidR="00B35B01" w:rsidRPr="00673184">
        <w:t>es é</w:t>
      </w:r>
      <w:r w:rsidR="00974E41" w:rsidRPr="00673184">
        <w:t>vénements</w:t>
      </w:r>
      <w:bookmarkEnd w:id="6"/>
      <w:r w:rsidR="00974E41" w:rsidRPr="00673184">
        <w:t xml:space="preserve"> </w:t>
      </w:r>
    </w:p>
    <w:p w14:paraId="68F08A0E" w14:textId="77777777" w:rsidR="00140FB7" w:rsidRPr="00673184" w:rsidRDefault="00594B76" w:rsidP="00F53749">
      <w:pPr>
        <w:spacing w:after="60"/>
        <w:ind w:left="357"/>
      </w:pPr>
      <w:r w:rsidRPr="00673184">
        <w:t>Les séjours avec é</w:t>
      </w:r>
      <w:r w:rsidR="00140FB7" w:rsidRPr="00673184">
        <w:t>vénement thrombo</w:t>
      </w:r>
      <w:r w:rsidR="00140FB7" w:rsidRPr="00673184">
        <w:noBreakHyphen/>
        <w:t>embolique</w:t>
      </w:r>
      <w:r w:rsidR="00E949B5" w:rsidRPr="00673184">
        <w:t xml:space="preserve"> </w:t>
      </w:r>
      <w:r w:rsidRPr="00673184">
        <w:t>sont</w:t>
      </w:r>
      <w:r w:rsidR="00140FB7" w:rsidRPr="00673184">
        <w:t xml:space="preserve"> les séjours </w:t>
      </w:r>
      <w:r w:rsidR="00AB0797" w:rsidRPr="00673184">
        <w:t xml:space="preserve">parmi ceux sélectionnés au dénominateur </w:t>
      </w:r>
      <w:r w:rsidR="00140FB7" w:rsidRPr="00673184">
        <w:t xml:space="preserve">avec au moins un </w:t>
      </w:r>
      <w:r w:rsidR="00820139" w:rsidRPr="00673184">
        <w:t>DAS</w:t>
      </w:r>
      <w:r w:rsidR="00140FB7" w:rsidRPr="00673184">
        <w:t xml:space="preserve"> d’embolie pulmonaire OU de thrombose veineuse profonde</w:t>
      </w:r>
      <w:r w:rsidR="00AD09F8" w:rsidRPr="00673184">
        <w:t xml:space="preserve"> (TVP)</w:t>
      </w:r>
      <w:r w:rsidR="00140FB7" w:rsidRPr="00673184">
        <w:t>.</w:t>
      </w:r>
    </w:p>
    <w:p w14:paraId="6EED3D4F" w14:textId="15E9F7E6" w:rsidR="00140FB7" w:rsidRPr="00673184" w:rsidRDefault="00140FB7" w:rsidP="006B368C">
      <w:pPr>
        <w:ind w:left="360"/>
        <w:contextualSpacing/>
        <w:rPr>
          <w:i/>
          <w:color w:val="548DD4" w:themeColor="text2" w:themeTint="99"/>
        </w:rPr>
      </w:pPr>
      <w:r w:rsidRPr="00673184">
        <w:rPr>
          <w:i/>
          <w:color w:val="548DD4" w:themeColor="text2" w:themeTint="99"/>
        </w:rPr>
        <w:t>Liste des codes CIM10 d’</w:t>
      </w:r>
      <w:r w:rsidR="00387A1E" w:rsidRPr="00673184">
        <w:rPr>
          <w:i/>
          <w:color w:val="548DD4" w:themeColor="text2" w:themeTint="99"/>
        </w:rPr>
        <w:t xml:space="preserve">événement thrombo-embolique : </w:t>
      </w:r>
      <w:r w:rsidRPr="00673184">
        <w:rPr>
          <w:i/>
          <w:color w:val="548DD4" w:themeColor="text2" w:themeTint="99"/>
        </w:rPr>
        <w:t>I26.x</w:t>
      </w:r>
      <w:r w:rsidR="00387A1E" w:rsidRPr="00673184">
        <w:rPr>
          <w:i/>
          <w:color w:val="548DD4" w:themeColor="text2" w:themeTint="99"/>
        </w:rPr>
        <w:t xml:space="preserve">, </w:t>
      </w:r>
      <w:r w:rsidRPr="00673184">
        <w:rPr>
          <w:i/>
          <w:color w:val="548DD4" w:themeColor="text2" w:themeTint="99"/>
        </w:rPr>
        <w:t>I80.1, I80.2, I80.3</w:t>
      </w:r>
    </w:p>
    <w:p w14:paraId="1E55F411" w14:textId="77777777" w:rsidR="009D7A00" w:rsidRPr="00673184" w:rsidRDefault="00D610DB" w:rsidP="002E76CA">
      <w:pPr>
        <w:pStyle w:val="Titre3"/>
        <w:numPr>
          <w:ilvl w:val="1"/>
          <w:numId w:val="2"/>
        </w:numPr>
      </w:pPr>
      <w:bookmarkStart w:id="7" w:name="_Toc135730000"/>
      <w:r w:rsidRPr="00673184">
        <w:t>L</w:t>
      </w:r>
      <w:r w:rsidR="006E277C" w:rsidRPr="00673184">
        <w:t>es informations complémentaires</w:t>
      </w:r>
      <w:bookmarkEnd w:id="7"/>
    </w:p>
    <w:p w14:paraId="6280E719" w14:textId="1B5F7646" w:rsidR="006E277C" w:rsidRPr="00673184" w:rsidRDefault="004361A0" w:rsidP="002E76CA">
      <w:pPr>
        <w:pStyle w:val="Paragraphedeliste"/>
        <w:numPr>
          <w:ilvl w:val="0"/>
          <w:numId w:val="5"/>
        </w:numPr>
        <w:spacing w:after="60"/>
        <w:ind w:left="1066" w:hanging="357"/>
      </w:pPr>
      <w:r w:rsidRPr="00673184">
        <w:t xml:space="preserve">Séjours </w:t>
      </w:r>
      <w:r w:rsidR="00B5323F" w:rsidRPr="00673184">
        <w:t xml:space="preserve">avec </w:t>
      </w:r>
      <w:r w:rsidR="006E277C" w:rsidRPr="00673184">
        <w:t>actes d’</w:t>
      </w:r>
      <w:proofErr w:type="spellStart"/>
      <w:r w:rsidR="006E277C" w:rsidRPr="00673184">
        <w:t>écho-doppler</w:t>
      </w:r>
      <w:proofErr w:type="spellEnd"/>
      <w:r w:rsidR="004E32B6" w:rsidRPr="00673184">
        <w:t> : s</w:t>
      </w:r>
      <w:r w:rsidR="006E277C" w:rsidRPr="00673184">
        <w:t xml:space="preserve">éjour </w:t>
      </w:r>
      <w:r w:rsidR="00B5323F" w:rsidRPr="00673184">
        <w:t>a</w:t>
      </w:r>
      <w:r w:rsidR="006E277C" w:rsidRPr="00673184">
        <w:t xml:space="preserve">vec </w:t>
      </w:r>
      <w:r w:rsidR="00B5323F" w:rsidRPr="00673184">
        <w:t xml:space="preserve">au moins </w:t>
      </w:r>
      <w:r w:rsidR="006E277C" w:rsidRPr="00673184">
        <w:t xml:space="preserve">un acte </w:t>
      </w:r>
      <w:r w:rsidR="00B5323F" w:rsidRPr="00673184">
        <w:t xml:space="preserve">CCAM </w:t>
      </w:r>
      <w:r w:rsidR="006E277C" w:rsidRPr="00673184">
        <w:t>d’</w:t>
      </w:r>
      <w:proofErr w:type="spellStart"/>
      <w:r w:rsidR="006E277C" w:rsidRPr="00673184">
        <w:t>écho-doppler</w:t>
      </w:r>
      <w:proofErr w:type="spellEnd"/>
      <w:r w:rsidR="006E277C" w:rsidRPr="00673184">
        <w:t xml:space="preserve"> </w:t>
      </w:r>
      <w:r w:rsidR="00B5323F" w:rsidRPr="00673184">
        <w:t>des membres inférieur</w:t>
      </w:r>
      <w:r w:rsidR="000E720F" w:rsidRPr="00673184">
        <w:t>s</w:t>
      </w:r>
      <w:r w:rsidR="00345F21" w:rsidRPr="00673184">
        <w:t>.</w:t>
      </w:r>
    </w:p>
    <w:p w14:paraId="062E8965" w14:textId="34B7918B" w:rsidR="006E277C" w:rsidRPr="00673184" w:rsidRDefault="006E277C" w:rsidP="00914200">
      <w:pPr>
        <w:ind w:left="709"/>
        <w:rPr>
          <w:i/>
          <w:color w:val="548DD4" w:themeColor="text2" w:themeTint="99"/>
        </w:rPr>
      </w:pPr>
      <w:r w:rsidRPr="00673184">
        <w:rPr>
          <w:i/>
          <w:color w:val="548DD4" w:themeColor="text2" w:themeTint="99"/>
        </w:rPr>
        <w:t>Liste des codes CCAM d’</w:t>
      </w:r>
      <w:proofErr w:type="spellStart"/>
      <w:r w:rsidRPr="00673184">
        <w:rPr>
          <w:i/>
          <w:color w:val="548DD4" w:themeColor="text2" w:themeTint="99"/>
        </w:rPr>
        <w:t>écho-doppler</w:t>
      </w:r>
      <w:proofErr w:type="spellEnd"/>
      <w:r w:rsidR="00EE0C80" w:rsidRPr="00673184">
        <w:rPr>
          <w:i/>
          <w:color w:val="548DD4" w:themeColor="text2" w:themeTint="99"/>
        </w:rPr>
        <w:t xml:space="preserve"> </w:t>
      </w:r>
      <w:r w:rsidR="004E32B6" w:rsidRPr="00673184">
        <w:rPr>
          <w:i/>
          <w:color w:val="548DD4" w:themeColor="text2" w:themeTint="99"/>
        </w:rPr>
        <w:t>: EJQM001, EJQM003, EJQM004</w:t>
      </w:r>
    </w:p>
    <w:p w14:paraId="42599CF7" w14:textId="77777777" w:rsidR="004E32B6" w:rsidRPr="00673184" w:rsidRDefault="004E32B6" w:rsidP="002E76CA">
      <w:pPr>
        <w:pStyle w:val="Paragraphedeliste"/>
        <w:numPr>
          <w:ilvl w:val="0"/>
          <w:numId w:val="5"/>
        </w:numPr>
        <w:spacing w:after="60"/>
        <w:ind w:left="1066" w:hanging="357"/>
      </w:pPr>
      <w:r w:rsidRPr="00673184">
        <w:t xml:space="preserve">Distinction </w:t>
      </w:r>
      <w:r w:rsidR="004361A0" w:rsidRPr="00673184">
        <w:t xml:space="preserve">des </w:t>
      </w:r>
      <w:r w:rsidR="006B368C" w:rsidRPr="00673184">
        <w:t>événements thrombo-emboliques</w:t>
      </w:r>
      <w:r w:rsidR="00D610DB" w:rsidRPr="00673184">
        <w:t xml:space="preserve"> : </w:t>
      </w:r>
      <w:r w:rsidR="004E419F" w:rsidRPr="00673184">
        <w:t>EP</w:t>
      </w:r>
      <w:r w:rsidR="00E949B5" w:rsidRPr="00673184">
        <w:t xml:space="preserve"> </w:t>
      </w:r>
      <w:r w:rsidR="00D610DB" w:rsidRPr="00673184">
        <w:t>ou</w:t>
      </w:r>
      <w:r w:rsidR="00AD09F8" w:rsidRPr="00673184">
        <w:t xml:space="preserve"> TVP</w:t>
      </w:r>
      <w:r w:rsidR="00D610DB" w:rsidRPr="00673184">
        <w:t xml:space="preserve">. </w:t>
      </w:r>
      <w:r w:rsidR="00AC0519" w:rsidRPr="00673184">
        <w:t>Un séjour avec au moins un DAS de la liste des codes d’EP est considéré comme un séjour avec EP</w:t>
      </w:r>
      <w:r w:rsidR="00D610DB" w:rsidRPr="00673184">
        <w:t>.</w:t>
      </w:r>
      <w:r w:rsidR="00AC0519" w:rsidRPr="00673184">
        <w:t xml:space="preserve"> Un séjour sans code d’EP en DAS et avec au moins un DAS de la liste des codes de TVP est cons</w:t>
      </w:r>
      <w:r w:rsidR="00AA7E60" w:rsidRPr="00673184">
        <w:t>idéré comme un séjour avec TVP (les séjours avec codes d’EP et de TVP ne sont comptés que comme des séjours avec EP).</w:t>
      </w:r>
    </w:p>
    <w:p w14:paraId="02E78F31" w14:textId="4BD7E6A1" w:rsidR="00387A1E" w:rsidRPr="00673184" w:rsidRDefault="00387A1E" w:rsidP="00914200">
      <w:pPr>
        <w:ind w:left="709"/>
        <w:contextualSpacing/>
        <w:rPr>
          <w:i/>
          <w:color w:val="548DD4" w:themeColor="text2" w:themeTint="99"/>
        </w:rPr>
      </w:pPr>
      <w:r w:rsidRPr="00673184">
        <w:rPr>
          <w:i/>
          <w:color w:val="548DD4" w:themeColor="text2" w:themeTint="99"/>
        </w:rPr>
        <w:t xml:space="preserve">Liste des codes CIM10 </w:t>
      </w:r>
      <w:r w:rsidR="006B368C" w:rsidRPr="00673184">
        <w:rPr>
          <w:i/>
          <w:color w:val="548DD4" w:themeColor="text2" w:themeTint="99"/>
        </w:rPr>
        <w:t>d’EP</w:t>
      </w:r>
      <w:r w:rsidRPr="00673184">
        <w:rPr>
          <w:i/>
          <w:color w:val="548DD4" w:themeColor="text2" w:themeTint="99"/>
        </w:rPr>
        <w:t> : I26.x</w:t>
      </w:r>
    </w:p>
    <w:p w14:paraId="086D0E04" w14:textId="77777777" w:rsidR="00387A1E" w:rsidRPr="00673184" w:rsidRDefault="00387A1E" w:rsidP="00914200">
      <w:pPr>
        <w:ind w:left="709"/>
        <w:rPr>
          <w:i/>
          <w:color w:val="548DD4" w:themeColor="text2" w:themeTint="99"/>
        </w:rPr>
      </w:pPr>
      <w:r w:rsidRPr="00673184">
        <w:rPr>
          <w:i/>
          <w:color w:val="548DD4" w:themeColor="text2" w:themeTint="99"/>
        </w:rPr>
        <w:t>Liste des codes CIM10 de TVP : I80.1, I80.2, I80.3</w:t>
      </w:r>
    </w:p>
    <w:p w14:paraId="5ABF604F" w14:textId="38492263" w:rsidR="00DC1962" w:rsidRPr="00673184" w:rsidRDefault="00DC1962" w:rsidP="002E76CA">
      <w:pPr>
        <w:pStyle w:val="Paragraphedeliste"/>
        <w:numPr>
          <w:ilvl w:val="0"/>
          <w:numId w:val="5"/>
        </w:numPr>
        <w:spacing w:after="60"/>
        <w:ind w:left="1066" w:hanging="357"/>
      </w:pPr>
      <w:r w:rsidRPr="00673184">
        <w:t xml:space="preserve">Séjours avec un </w:t>
      </w:r>
      <w:r w:rsidR="008652BB" w:rsidRPr="00673184">
        <w:t xml:space="preserve">événement </w:t>
      </w:r>
      <w:r w:rsidR="00537D59" w:rsidRPr="00673184">
        <w:t>thrombo-embolique</w:t>
      </w:r>
      <w:r w:rsidR="00E949B5" w:rsidRPr="00673184">
        <w:t xml:space="preserve"> </w:t>
      </w:r>
      <w:r w:rsidR="00537D59" w:rsidRPr="00673184">
        <w:t>ET</w:t>
      </w:r>
      <w:r w:rsidR="008652BB" w:rsidRPr="00673184">
        <w:t xml:space="preserve"> un </w:t>
      </w:r>
      <w:r w:rsidRPr="00673184">
        <w:t xml:space="preserve">code </w:t>
      </w:r>
      <w:r w:rsidR="00345F21" w:rsidRPr="00673184">
        <w:t xml:space="preserve">de </w:t>
      </w:r>
      <w:r w:rsidRPr="00673184">
        <w:t>complication</w:t>
      </w:r>
      <w:r w:rsidR="00D70247" w:rsidRPr="00673184">
        <w:t>s</w:t>
      </w:r>
      <w:r w:rsidRPr="00673184">
        <w:t xml:space="preserve"> vasculaire</w:t>
      </w:r>
      <w:r w:rsidR="00D70247" w:rsidRPr="00673184">
        <w:t>s</w:t>
      </w:r>
      <w:r w:rsidRPr="00673184">
        <w:t xml:space="preserve"> consécutive</w:t>
      </w:r>
      <w:r w:rsidR="00D70247" w:rsidRPr="00673184">
        <w:t>s</w:t>
      </w:r>
      <w:r w:rsidRPr="00673184">
        <w:t xml:space="preserve"> à un acte à visée diagnostique et thérapeutique, non classées ailleurs</w:t>
      </w:r>
      <w:r w:rsidR="00AD09F8" w:rsidRPr="00673184">
        <w:t> </w:t>
      </w:r>
      <w:r w:rsidR="00257180" w:rsidRPr="00673184">
        <w:t xml:space="preserve">codé </w:t>
      </w:r>
      <w:r w:rsidR="00AD09F8" w:rsidRPr="00673184">
        <w:t>en DAS</w:t>
      </w:r>
      <w:r w:rsidR="00B742A6" w:rsidRPr="00673184">
        <w:t> :</w:t>
      </w:r>
    </w:p>
    <w:p w14:paraId="7ADE91A6" w14:textId="09A3CEB9" w:rsidR="00E7507C" w:rsidRPr="00673184" w:rsidRDefault="00B742A6" w:rsidP="00B742A6">
      <w:pPr>
        <w:pStyle w:val="Paragraphedeliste"/>
        <w:numPr>
          <w:ilvl w:val="1"/>
          <w:numId w:val="5"/>
        </w:numPr>
        <w:rPr>
          <w:i/>
          <w:color w:val="548DD4" w:themeColor="text2" w:themeTint="99"/>
        </w:rPr>
      </w:pPr>
      <w:r w:rsidRPr="00673184">
        <w:rPr>
          <w:i/>
          <w:color w:val="548DD4" w:themeColor="text2" w:themeTint="99"/>
        </w:rPr>
        <w:t>Utilisant le c</w:t>
      </w:r>
      <w:r w:rsidR="00E7507C" w:rsidRPr="00673184">
        <w:rPr>
          <w:i/>
          <w:color w:val="548DD4" w:themeColor="text2" w:themeTint="99"/>
        </w:rPr>
        <w:t xml:space="preserve">ode approprié : T84.8 Autres complications de prothèses, implants et greffes orthopédiques internes </w:t>
      </w:r>
    </w:p>
    <w:p w14:paraId="6BE4A61B" w14:textId="7D475D7A" w:rsidR="00E46347" w:rsidRPr="00673184" w:rsidRDefault="00B742A6" w:rsidP="00B742A6">
      <w:pPr>
        <w:pStyle w:val="Paragraphedeliste"/>
        <w:numPr>
          <w:ilvl w:val="1"/>
          <w:numId w:val="5"/>
        </w:numPr>
        <w:rPr>
          <w:i/>
          <w:color w:val="548DD4" w:themeColor="text2" w:themeTint="99"/>
        </w:rPr>
      </w:pPr>
      <w:r w:rsidRPr="00673184">
        <w:rPr>
          <w:i/>
          <w:color w:val="548DD4" w:themeColor="text2" w:themeTint="99"/>
        </w:rPr>
        <w:t>Utilisant un c</w:t>
      </w:r>
      <w:r w:rsidR="00E7507C" w:rsidRPr="00673184">
        <w:rPr>
          <w:i/>
          <w:color w:val="548DD4" w:themeColor="text2" w:themeTint="99"/>
        </w:rPr>
        <w:t xml:space="preserve">ode non approprié : T81.7 </w:t>
      </w:r>
      <w:r w:rsidR="00DC1962" w:rsidRPr="00673184">
        <w:rPr>
          <w:i/>
          <w:color w:val="548DD4" w:themeColor="text2" w:themeTint="99"/>
        </w:rPr>
        <w:t>complication</w:t>
      </w:r>
      <w:r w:rsidR="00D70247" w:rsidRPr="00673184">
        <w:rPr>
          <w:i/>
          <w:color w:val="548DD4" w:themeColor="text2" w:themeTint="99"/>
        </w:rPr>
        <w:t>s</w:t>
      </w:r>
      <w:r w:rsidR="00E949B5" w:rsidRPr="00673184">
        <w:rPr>
          <w:i/>
          <w:color w:val="548DD4" w:themeColor="text2" w:themeTint="99"/>
        </w:rPr>
        <w:t xml:space="preserve"> </w:t>
      </w:r>
      <w:r w:rsidR="00345F21" w:rsidRPr="00673184">
        <w:rPr>
          <w:i/>
          <w:color w:val="548DD4" w:themeColor="text2" w:themeTint="99"/>
        </w:rPr>
        <w:t>vasculaire</w:t>
      </w:r>
      <w:r w:rsidR="00D70247" w:rsidRPr="00673184">
        <w:rPr>
          <w:i/>
          <w:color w:val="548DD4" w:themeColor="text2" w:themeTint="99"/>
        </w:rPr>
        <w:t>s</w:t>
      </w:r>
      <w:r w:rsidR="00345F21" w:rsidRPr="00673184">
        <w:rPr>
          <w:i/>
          <w:color w:val="548DD4" w:themeColor="text2" w:themeTint="99"/>
        </w:rPr>
        <w:t xml:space="preserve"> consécutive</w:t>
      </w:r>
      <w:r w:rsidR="00D70247" w:rsidRPr="00673184">
        <w:rPr>
          <w:i/>
          <w:color w:val="548DD4" w:themeColor="text2" w:themeTint="99"/>
        </w:rPr>
        <w:t>s</w:t>
      </w:r>
      <w:r w:rsidR="00345F21" w:rsidRPr="00673184">
        <w:rPr>
          <w:i/>
          <w:color w:val="548DD4" w:themeColor="text2" w:themeTint="99"/>
        </w:rPr>
        <w:t xml:space="preserve"> à un acte à visée diagnostique et thérapeutique, non classées ailleurs </w:t>
      </w:r>
    </w:p>
    <w:p w14:paraId="10963E7A" w14:textId="77777777" w:rsidR="0056348D" w:rsidRPr="00673184" w:rsidRDefault="00B56A40" w:rsidP="002E76CA">
      <w:pPr>
        <w:pStyle w:val="Paragraphedeliste"/>
        <w:numPr>
          <w:ilvl w:val="0"/>
          <w:numId w:val="5"/>
        </w:numPr>
      </w:pPr>
      <w:r w:rsidRPr="00673184">
        <w:t>Séj</w:t>
      </w:r>
      <w:r w:rsidR="006B368C" w:rsidRPr="00673184">
        <w:t>ours avec mode de sortie décès</w:t>
      </w:r>
    </w:p>
    <w:p w14:paraId="6EE77F79" w14:textId="77777777" w:rsidR="0056348D" w:rsidRPr="00673184" w:rsidRDefault="0056348D" w:rsidP="002E76CA">
      <w:pPr>
        <w:pStyle w:val="Paragraphedeliste"/>
        <w:numPr>
          <w:ilvl w:val="0"/>
          <w:numId w:val="5"/>
        </w:numPr>
      </w:pPr>
      <w:r w:rsidRPr="00673184">
        <w:t xml:space="preserve">Séjours avec sortie par transfert vers un ES MCO </w:t>
      </w:r>
    </w:p>
    <w:p w14:paraId="421224CA" w14:textId="77777777" w:rsidR="0056348D" w:rsidRPr="00673184" w:rsidRDefault="0056348D" w:rsidP="0056348D">
      <w:pPr>
        <w:pStyle w:val="Paragraphedeliste"/>
        <w:ind w:left="1068"/>
      </w:pPr>
    </w:p>
    <w:p w14:paraId="4D1A3F82" w14:textId="77777777" w:rsidR="00EC4B02" w:rsidRPr="00673184" w:rsidRDefault="00463D14" w:rsidP="002E76CA">
      <w:pPr>
        <w:pStyle w:val="Titre2"/>
        <w:numPr>
          <w:ilvl w:val="0"/>
          <w:numId w:val="2"/>
        </w:numPr>
      </w:pPr>
      <w:bookmarkStart w:id="8" w:name="_Toc135730001"/>
      <w:r w:rsidRPr="00673184">
        <w:t>Production de l’indicateur</w:t>
      </w:r>
      <w:r w:rsidR="00544AE0" w:rsidRPr="00673184">
        <w:t> : ratio standardisé</w:t>
      </w:r>
      <w:bookmarkEnd w:id="8"/>
      <w:r w:rsidR="00544AE0" w:rsidRPr="00673184">
        <w:t xml:space="preserve"> </w:t>
      </w:r>
    </w:p>
    <w:p w14:paraId="03034E2C" w14:textId="77777777" w:rsidR="00B302D7" w:rsidRPr="00673184" w:rsidRDefault="00B302D7" w:rsidP="00EA37F9">
      <w:r w:rsidRPr="00673184">
        <w:t>Ce chapitre décrit les traitements à réaliser pour produire le résultat de l’indicateur (</w:t>
      </w:r>
      <w:r w:rsidR="00544AE0" w:rsidRPr="00673184">
        <w:t>ratio standardisé du nombre observé sur attendu</w:t>
      </w:r>
      <w:r w:rsidRPr="00673184">
        <w:t xml:space="preserve"> d’événement</w:t>
      </w:r>
      <w:r w:rsidR="00C20FA3" w:rsidRPr="00673184">
        <w:t>s</w:t>
      </w:r>
      <w:r w:rsidRPr="00673184">
        <w:t xml:space="preserve"> thrombo-embolique</w:t>
      </w:r>
      <w:r w:rsidR="00C20FA3" w:rsidRPr="00673184">
        <w:t>s</w:t>
      </w:r>
      <w:r w:rsidRPr="00673184">
        <w:t>) et pour mettre en œuvre la méthode de comparaison du résultat à une valeur cible.</w:t>
      </w:r>
    </w:p>
    <w:p w14:paraId="30DAAFB3" w14:textId="323E89D2" w:rsidR="00544AE0" w:rsidRPr="00673184" w:rsidRDefault="00544AE0" w:rsidP="00544AE0">
      <w:pPr>
        <w:pStyle w:val="Titre3"/>
        <w:numPr>
          <w:ilvl w:val="1"/>
          <w:numId w:val="2"/>
        </w:numPr>
      </w:pPr>
      <w:bookmarkStart w:id="9" w:name="_Toc135730002"/>
      <w:r w:rsidRPr="00673184">
        <w:t xml:space="preserve">Les facteurs de </w:t>
      </w:r>
      <w:r w:rsidR="00885116" w:rsidRPr="00673184">
        <w:t>risque</w:t>
      </w:r>
      <w:bookmarkEnd w:id="9"/>
    </w:p>
    <w:p w14:paraId="509324F8" w14:textId="5ACBAE6A" w:rsidR="00A84095" w:rsidRPr="00673184" w:rsidRDefault="00DD2F63" w:rsidP="00DD2F63">
      <w:pPr>
        <w:suppressAutoHyphens/>
        <w:spacing w:after="0" w:line="240" w:lineRule="auto"/>
        <w:ind w:left="360"/>
        <w:rPr>
          <w:rFonts w:eastAsia="Times New Roman" w:cs="Arial"/>
          <w:strike/>
          <w:sz w:val="20"/>
          <w:szCs w:val="20"/>
        </w:rPr>
      </w:pPr>
      <w:r w:rsidRPr="00673184">
        <w:t xml:space="preserve">Les </w:t>
      </w:r>
      <w:r w:rsidR="00E50EB2" w:rsidRPr="00673184">
        <w:t>13</w:t>
      </w:r>
      <w:r w:rsidRPr="00673184">
        <w:t xml:space="preserve"> facteurs de </w:t>
      </w:r>
      <w:r w:rsidR="004E6AB4" w:rsidRPr="00673184">
        <w:t xml:space="preserve">risque </w:t>
      </w:r>
      <w:r w:rsidRPr="00673184">
        <w:t xml:space="preserve">sont les facteurs </w:t>
      </w:r>
      <w:r w:rsidR="00577A83" w:rsidRPr="00673184">
        <w:t xml:space="preserve">associés à la </w:t>
      </w:r>
      <w:r w:rsidR="00412771" w:rsidRPr="00673184">
        <w:t>survenue</w:t>
      </w:r>
      <w:r w:rsidRPr="00673184">
        <w:t xml:space="preserve"> d’évènements thrombo-emboliques publiés dans la littérature, confirmés avec le groupe de travail et identifiables dans le PMSI</w:t>
      </w:r>
      <w:r w:rsidR="00A84095" w:rsidRPr="00673184">
        <w:t xml:space="preserve">. </w:t>
      </w:r>
      <w:r w:rsidR="00E50EB2" w:rsidRPr="00673184">
        <w:t>L</w:t>
      </w:r>
      <w:r w:rsidR="00F91A7A" w:rsidRPr="00673184">
        <w:t xml:space="preserve">es </w:t>
      </w:r>
      <w:r w:rsidR="00AB26EE" w:rsidRPr="00673184">
        <w:t>10 comorbidités</w:t>
      </w:r>
      <w:r w:rsidR="00F91A7A" w:rsidRPr="00673184">
        <w:t xml:space="preserve"> s</w:t>
      </w:r>
      <w:r w:rsidR="00891E17" w:rsidRPr="00673184">
        <w:t>o</w:t>
      </w:r>
      <w:r w:rsidR="00F91A7A" w:rsidRPr="00673184">
        <w:t>nt recherché</w:t>
      </w:r>
      <w:r w:rsidR="00AB26EE" w:rsidRPr="00673184">
        <w:t>e</w:t>
      </w:r>
      <w:r w:rsidR="00F91A7A" w:rsidRPr="00673184">
        <w:t>s</w:t>
      </w:r>
      <w:r w:rsidR="00A84095" w:rsidRPr="00673184">
        <w:t xml:space="preserve"> dans le séjour de pose et dans l’année précéd</w:t>
      </w:r>
      <w:r w:rsidR="00186518" w:rsidRPr="00673184">
        <w:t>a</w:t>
      </w:r>
      <w:r w:rsidR="00A84095" w:rsidRPr="00673184">
        <w:t>nt le séjour de pose</w:t>
      </w:r>
      <w:r w:rsidR="00EA7453" w:rsidRPr="00673184">
        <w:t xml:space="preserve"> (365j max entre la date de sortie du séjour avec antécédent et la date d'entrée dans le séjour de pose)</w:t>
      </w:r>
      <w:r w:rsidR="00A84095" w:rsidRPr="00673184">
        <w:t xml:space="preserve">. </w:t>
      </w:r>
    </w:p>
    <w:p w14:paraId="37FE1EC1" w14:textId="77777777" w:rsidR="00A84095" w:rsidRPr="00673184" w:rsidRDefault="00A84095" w:rsidP="00DD2F63">
      <w:pPr>
        <w:suppressAutoHyphens/>
        <w:spacing w:after="0" w:line="240" w:lineRule="auto"/>
        <w:ind w:left="360"/>
        <w:rPr>
          <w:strike/>
        </w:rPr>
      </w:pPr>
    </w:p>
    <w:p w14:paraId="2AEE91BB" w14:textId="0F583918" w:rsidR="00DD2F63" w:rsidRPr="00673184" w:rsidRDefault="00A84095" w:rsidP="00DD2F63">
      <w:pPr>
        <w:suppressAutoHyphens/>
        <w:spacing w:after="0" w:line="240" w:lineRule="auto"/>
        <w:ind w:left="360"/>
        <w:rPr>
          <w:rFonts w:ascii="Arial" w:eastAsia="Times New Roman" w:hAnsi="Arial" w:cs="Arial"/>
          <w:color w:val="002060"/>
          <w:sz w:val="20"/>
          <w:szCs w:val="20"/>
        </w:rPr>
      </w:pPr>
      <w:r w:rsidRPr="00673184">
        <w:t xml:space="preserve">Les </w:t>
      </w:r>
      <w:r w:rsidR="003C0245" w:rsidRPr="00673184">
        <w:t xml:space="preserve">13 </w:t>
      </w:r>
      <w:r w:rsidRPr="00673184">
        <w:t xml:space="preserve">facteurs de </w:t>
      </w:r>
      <w:r w:rsidR="00F5175D" w:rsidRPr="00673184">
        <w:t xml:space="preserve">risque </w:t>
      </w:r>
      <w:r w:rsidR="00DD2F63" w:rsidRPr="00673184">
        <w:t xml:space="preserve">: </w:t>
      </w:r>
    </w:p>
    <w:p w14:paraId="1D596E94" w14:textId="77777777" w:rsidR="00DD2F63" w:rsidRPr="00673184" w:rsidRDefault="00DD2F63" w:rsidP="00174A02">
      <w:pPr>
        <w:numPr>
          <w:ilvl w:val="0"/>
          <w:numId w:val="12"/>
        </w:numPr>
        <w:suppressAutoHyphens/>
        <w:spacing w:after="0" w:line="240" w:lineRule="auto"/>
        <w:ind w:left="1068"/>
        <w:rPr>
          <w:rFonts w:eastAsia="Times New Roman" w:cs="Arial"/>
          <w:color w:val="002060"/>
          <w:sz w:val="20"/>
          <w:szCs w:val="20"/>
        </w:rPr>
      </w:pPr>
      <w:r w:rsidRPr="00673184">
        <w:rPr>
          <w:rFonts w:eastAsia="Times New Roman" w:cs="Arial"/>
          <w:bCs/>
          <w:color w:val="002060"/>
          <w:sz w:val="20"/>
          <w:szCs w:val="20"/>
        </w:rPr>
        <w:t xml:space="preserve">Age </w:t>
      </w:r>
    </w:p>
    <w:p w14:paraId="0AF3EDB9" w14:textId="77777777" w:rsidR="00DD2F63" w:rsidRPr="00673184" w:rsidRDefault="00DD2F63" w:rsidP="00174A02">
      <w:pPr>
        <w:numPr>
          <w:ilvl w:val="0"/>
          <w:numId w:val="12"/>
        </w:numPr>
        <w:suppressAutoHyphens/>
        <w:spacing w:after="0" w:line="240" w:lineRule="auto"/>
        <w:ind w:left="1068"/>
        <w:rPr>
          <w:rFonts w:eastAsia="Times New Roman" w:cs="Arial"/>
          <w:color w:val="002060"/>
          <w:sz w:val="20"/>
          <w:szCs w:val="20"/>
        </w:rPr>
      </w:pPr>
      <w:r w:rsidRPr="00673184">
        <w:rPr>
          <w:rFonts w:eastAsia="Times New Roman" w:cs="Arial"/>
          <w:bCs/>
          <w:color w:val="002060"/>
          <w:sz w:val="20"/>
          <w:szCs w:val="20"/>
        </w:rPr>
        <w:t xml:space="preserve">Sexe </w:t>
      </w:r>
    </w:p>
    <w:p w14:paraId="7CF769C0" w14:textId="216F4A55" w:rsidR="00DD2F63" w:rsidRPr="00673184" w:rsidRDefault="004B2C71" w:rsidP="00174A02">
      <w:pPr>
        <w:numPr>
          <w:ilvl w:val="0"/>
          <w:numId w:val="12"/>
        </w:numPr>
        <w:suppressAutoHyphens/>
        <w:spacing w:after="0" w:line="240" w:lineRule="auto"/>
        <w:ind w:left="1068"/>
        <w:rPr>
          <w:rFonts w:eastAsia="Times New Roman" w:cs="Arial"/>
          <w:color w:val="002060"/>
          <w:sz w:val="20"/>
          <w:szCs w:val="20"/>
        </w:rPr>
      </w:pPr>
      <w:r w:rsidRPr="00673184">
        <w:rPr>
          <w:rFonts w:eastAsia="Times New Roman" w:cs="Arial"/>
          <w:bCs/>
          <w:color w:val="002060"/>
          <w:sz w:val="20"/>
          <w:szCs w:val="20"/>
        </w:rPr>
        <w:lastRenderedPageBreak/>
        <w:t xml:space="preserve">10 </w:t>
      </w:r>
      <w:r w:rsidR="00DD2F63" w:rsidRPr="00673184">
        <w:rPr>
          <w:rFonts w:eastAsia="Times New Roman" w:cs="Arial"/>
          <w:bCs/>
          <w:color w:val="002060"/>
          <w:sz w:val="20"/>
          <w:szCs w:val="20"/>
        </w:rPr>
        <w:t>comorbidités (Cf. codes utilisés dans le tableau 1)</w:t>
      </w:r>
      <w:r w:rsidR="001F4CE9" w:rsidRPr="00673184">
        <w:rPr>
          <w:rFonts w:eastAsia="Times New Roman" w:cs="Arial"/>
          <w:bCs/>
          <w:color w:val="002060"/>
          <w:sz w:val="20"/>
          <w:szCs w:val="20"/>
        </w:rPr>
        <w:t xml:space="preserve"> à rechercher dans l’année N-1 </w:t>
      </w:r>
      <w:r w:rsidR="0047613B" w:rsidRPr="00673184">
        <w:rPr>
          <w:rFonts w:eastAsia="Times New Roman" w:cs="Arial"/>
          <w:bCs/>
          <w:color w:val="002060"/>
          <w:sz w:val="20"/>
          <w:szCs w:val="20"/>
        </w:rPr>
        <w:t xml:space="preserve">en DP ou DAS </w:t>
      </w:r>
      <w:r w:rsidR="001F4CE9" w:rsidRPr="00673184">
        <w:rPr>
          <w:rFonts w:eastAsia="Times New Roman" w:cs="Arial"/>
          <w:bCs/>
          <w:color w:val="002060"/>
          <w:sz w:val="20"/>
          <w:szCs w:val="20"/>
        </w:rPr>
        <w:t xml:space="preserve">et durant le séjour </w:t>
      </w:r>
      <w:r w:rsidR="0047613B" w:rsidRPr="00673184">
        <w:rPr>
          <w:rFonts w:eastAsia="Times New Roman" w:cs="Arial"/>
          <w:bCs/>
          <w:color w:val="002060"/>
          <w:sz w:val="20"/>
          <w:szCs w:val="20"/>
        </w:rPr>
        <w:t xml:space="preserve">de pose </w:t>
      </w:r>
      <w:r w:rsidR="001F4CE9" w:rsidRPr="00673184">
        <w:rPr>
          <w:rFonts w:eastAsia="Times New Roman" w:cs="Arial"/>
          <w:bCs/>
          <w:color w:val="002060"/>
          <w:sz w:val="20"/>
          <w:szCs w:val="20"/>
        </w:rPr>
        <w:t>en DAS</w:t>
      </w:r>
    </w:p>
    <w:p w14:paraId="3AA0DCA4" w14:textId="4F66C1B6" w:rsidR="004B2C71" w:rsidRPr="00673184" w:rsidRDefault="00A84095" w:rsidP="00DD2F63">
      <w:pPr>
        <w:numPr>
          <w:ilvl w:val="1"/>
          <w:numId w:val="1"/>
        </w:numPr>
        <w:suppressAutoHyphens/>
        <w:spacing w:after="0" w:line="240" w:lineRule="auto"/>
        <w:ind w:left="1788"/>
        <w:rPr>
          <w:rFonts w:eastAsia="Times New Roman" w:cs="Arial"/>
          <w:color w:val="000000"/>
          <w:sz w:val="20"/>
          <w:szCs w:val="20"/>
        </w:rPr>
      </w:pPr>
      <w:r w:rsidRPr="00673184">
        <w:rPr>
          <w:rFonts w:eastAsia="Times New Roman" w:cs="Arial"/>
          <w:bCs/>
          <w:color w:val="002060"/>
          <w:sz w:val="20"/>
          <w:szCs w:val="20"/>
        </w:rPr>
        <w:t xml:space="preserve">Antécédents d’évènements thrombo-emboliques </w:t>
      </w:r>
    </w:p>
    <w:p w14:paraId="483D5D03" w14:textId="77777777" w:rsidR="00DD2F63" w:rsidRPr="00673184" w:rsidRDefault="00DD2F63" w:rsidP="00DD2F63">
      <w:pPr>
        <w:numPr>
          <w:ilvl w:val="1"/>
          <w:numId w:val="1"/>
        </w:numPr>
        <w:suppressAutoHyphens/>
        <w:spacing w:after="0" w:line="240" w:lineRule="auto"/>
        <w:ind w:left="1788"/>
        <w:rPr>
          <w:rFonts w:eastAsia="Times New Roman" w:cs="Arial"/>
          <w:color w:val="000000"/>
          <w:sz w:val="20"/>
          <w:szCs w:val="20"/>
        </w:rPr>
      </w:pPr>
      <w:r w:rsidRPr="00673184">
        <w:rPr>
          <w:rFonts w:eastAsia="Times New Roman" w:cs="Arial"/>
          <w:color w:val="000000"/>
          <w:sz w:val="20"/>
          <w:szCs w:val="20"/>
        </w:rPr>
        <w:t>Cancer</w:t>
      </w:r>
    </w:p>
    <w:p w14:paraId="75262955" w14:textId="77777777" w:rsidR="00DD2F63" w:rsidRPr="00673184" w:rsidRDefault="00DD2F63" w:rsidP="00DD2F63">
      <w:pPr>
        <w:numPr>
          <w:ilvl w:val="1"/>
          <w:numId w:val="1"/>
        </w:numPr>
        <w:suppressAutoHyphens/>
        <w:spacing w:after="0" w:line="240" w:lineRule="auto"/>
        <w:ind w:left="1788"/>
        <w:rPr>
          <w:rFonts w:eastAsia="Times New Roman" w:cs="Arial"/>
          <w:color w:val="000000"/>
          <w:sz w:val="20"/>
          <w:szCs w:val="20"/>
        </w:rPr>
      </w:pPr>
      <w:r w:rsidRPr="00673184">
        <w:rPr>
          <w:rFonts w:eastAsia="Times New Roman" w:cs="Arial"/>
          <w:color w:val="000000"/>
          <w:sz w:val="20"/>
          <w:szCs w:val="20"/>
        </w:rPr>
        <w:t>Insuffisance cardiaque</w:t>
      </w:r>
    </w:p>
    <w:p w14:paraId="540C9BA3" w14:textId="77777777" w:rsidR="00DD2F63" w:rsidRPr="00673184" w:rsidRDefault="00DD2F63" w:rsidP="00DD2F63">
      <w:pPr>
        <w:numPr>
          <w:ilvl w:val="1"/>
          <w:numId w:val="1"/>
        </w:numPr>
        <w:suppressAutoHyphens/>
        <w:spacing w:after="0" w:line="240" w:lineRule="auto"/>
        <w:ind w:left="1788"/>
        <w:rPr>
          <w:rFonts w:eastAsia="Times New Roman" w:cs="Arial"/>
          <w:color w:val="000000"/>
          <w:sz w:val="20"/>
          <w:szCs w:val="20"/>
        </w:rPr>
      </w:pPr>
      <w:r w:rsidRPr="00673184">
        <w:rPr>
          <w:rFonts w:eastAsia="Times New Roman" w:cs="Arial"/>
          <w:color w:val="000000"/>
          <w:sz w:val="20"/>
          <w:szCs w:val="20"/>
        </w:rPr>
        <w:t>Bronchopneumopathie chronique</w:t>
      </w:r>
    </w:p>
    <w:p w14:paraId="02BB9C80" w14:textId="77777777" w:rsidR="00DD2F63" w:rsidRPr="00673184" w:rsidRDefault="00DD2F63" w:rsidP="00DD2F63">
      <w:pPr>
        <w:numPr>
          <w:ilvl w:val="1"/>
          <w:numId w:val="1"/>
        </w:numPr>
        <w:suppressAutoHyphens/>
        <w:spacing w:after="0" w:line="240" w:lineRule="auto"/>
        <w:ind w:left="1788"/>
        <w:rPr>
          <w:rFonts w:eastAsia="Times New Roman" w:cs="Arial"/>
          <w:color w:val="000000"/>
          <w:sz w:val="20"/>
          <w:szCs w:val="20"/>
        </w:rPr>
      </w:pPr>
      <w:r w:rsidRPr="00673184">
        <w:rPr>
          <w:rFonts w:eastAsia="Times New Roman" w:cs="Arial"/>
          <w:color w:val="000000"/>
          <w:sz w:val="20"/>
          <w:szCs w:val="20"/>
        </w:rPr>
        <w:t>Insuffisance rénale</w:t>
      </w:r>
      <w:r w:rsidRPr="00673184">
        <w:t xml:space="preserve"> </w:t>
      </w:r>
    </w:p>
    <w:p w14:paraId="726F9DA2" w14:textId="77777777" w:rsidR="00DD2F63" w:rsidRPr="00673184" w:rsidRDefault="00DD2F63" w:rsidP="00DD2F63">
      <w:pPr>
        <w:numPr>
          <w:ilvl w:val="1"/>
          <w:numId w:val="1"/>
        </w:numPr>
        <w:suppressAutoHyphens/>
        <w:spacing w:after="0" w:line="240" w:lineRule="auto"/>
        <w:ind w:left="1788"/>
        <w:rPr>
          <w:rFonts w:eastAsia="Times New Roman" w:cs="Arial"/>
          <w:color w:val="000000"/>
          <w:sz w:val="20"/>
          <w:szCs w:val="20"/>
        </w:rPr>
      </w:pPr>
      <w:r w:rsidRPr="00673184">
        <w:rPr>
          <w:rFonts w:eastAsia="Times New Roman" w:cs="Arial"/>
          <w:color w:val="000000"/>
          <w:sz w:val="20"/>
          <w:szCs w:val="20"/>
        </w:rPr>
        <w:t>Obésité</w:t>
      </w:r>
    </w:p>
    <w:p w14:paraId="3EFF4677" w14:textId="77777777" w:rsidR="00DD2F63" w:rsidRPr="00673184" w:rsidRDefault="00DD2F63" w:rsidP="00DD2F63">
      <w:pPr>
        <w:numPr>
          <w:ilvl w:val="1"/>
          <w:numId w:val="1"/>
        </w:numPr>
        <w:suppressAutoHyphens/>
        <w:spacing w:after="0" w:line="240" w:lineRule="auto"/>
        <w:ind w:left="1788"/>
        <w:rPr>
          <w:rFonts w:eastAsia="Times New Roman" w:cs="Arial"/>
          <w:color w:val="000000"/>
          <w:sz w:val="20"/>
          <w:szCs w:val="20"/>
        </w:rPr>
      </w:pPr>
      <w:r w:rsidRPr="00673184">
        <w:rPr>
          <w:rFonts w:eastAsia="Times New Roman" w:cs="Arial"/>
          <w:color w:val="000000"/>
          <w:sz w:val="20"/>
          <w:szCs w:val="20"/>
        </w:rPr>
        <w:t>Coagulopathie</w:t>
      </w:r>
    </w:p>
    <w:p w14:paraId="623F2250" w14:textId="77777777" w:rsidR="00DD2F63" w:rsidRPr="00673184" w:rsidRDefault="00DD2F63" w:rsidP="00DD2F63">
      <w:pPr>
        <w:numPr>
          <w:ilvl w:val="1"/>
          <w:numId w:val="1"/>
        </w:numPr>
        <w:suppressAutoHyphens/>
        <w:spacing w:after="0" w:line="240" w:lineRule="auto"/>
        <w:ind w:left="1788"/>
        <w:rPr>
          <w:rFonts w:eastAsia="Times New Roman" w:cs="Arial"/>
          <w:color w:val="000000"/>
          <w:sz w:val="20"/>
          <w:szCs w:val="20"/>
        </w:rPr>
      </w:pPr>
      <w:r w:rsidRPr="00673184">
        <w:rPr>
          <w:rFonts w:eastAsia="Times New Roman" w:cs="Arial"/>
          <w:color w:val="000000"/>
          <w:sz w:val="20"/>
          <w:szCs w:val="20"/>
        </w:rPr>
        <w:t>Paralysie</w:t>
      </w:r>
    </w:p>
    <w:p w14:paraId="2B144429" w14:textId="77777777" w:rsidR="00DD2F63" w:rsidRPr="00673184" w:rsidRDefault="00DD2F63" w:rsidP="00DD2F63">
      <w:pPr>
        <w:numPr>
          <w:ilvl w:val="1"/>
          <w:numId w:val="1"/>
        </w:numPr>
        <w:suppressAutoHyphens/>
        <w:spacing w:after="0" w:line="240" w:lineRule="auto"/>
        <w:ind w:left="1788"/>
        <w:rPr>
          <w:rFonts w:eastAsia="Times New Roman" w:cs="Arial"/>
          <w:color w:val="000000"/>
          <w:sz w:val="20"/>
          <w:szCs w:val="20"/>
        </w:rPr>
      </w:pPr>
      <w:r w:rsidRPr="00673184">
        <w:rPr>
          <w:rFonts w:eastAsia="Times New Roman" w:cs="Arial"/>
          <w:color w:val="000000"/>
          <w:sz w:val="20"/>
          <w:szCs w:val="20"/>
        </w:rPr>
        <w:t xml:space="preserve">Maladie </w:t>
      </w:r>
      <w:proofErr w:type="spellStart"/>
      <w:r w:rsidRPr="00673184">
        <w:rPr>
          <w:rFonts w:eastAsia="Times New Roman" w:cs="Arial"/>
          <w:color w:val="000000"/>
          <w:sz w:val="20"/>
          <w:szCs w:val="20"/>
        </w:rPr>
        <w:t>cérébro</w:t>
      </w:r>
      <w:proofErr w:type="spellEnd"/>
      <w:r w:rsidRPr="00673184">
        <w:rPr>
          <w:rFonts w:eastAsia="Times New Roman" w:cs="Arial"/>
          <w:color w:val="000000"/>
          <w:sz w:val="20"/>
          <w:szCs w:val="20"/>
        </w:rPr>
        <w:t>-vasculaire</w:t>
      </w:r>
    </w:p>
    <w:p w14:paraId="43879E5A" w14:textId="77777777" w:rsidR="00DD2F63" w:rsidRPr="00673184" w:rsidRDefault="00DD2F63" w:rsidP="00DD2F63">
      <w:pPr>
        <w:numPr>
          <w:ilvl w:val="1"/>
          <w:numId w:val="1"/>
        </w:numPr>
        <w:suppressAutoHyphens/>
        <w:spacing w:after="0" w:line="240" w:lineRule="auto"/>
        <w:ind w:left="1788"/>
        <w:rPr>
          <w:rFonts w:eastAsia="Times New Roman" w:cs="Arial"/>
          <w:color w:val="000000"/>
          <w:sz w:val="18"/>
          <w:szCs w:val="20"/>
        </w:rPr>
      </w:pPr>
      <w:r w:rsidRPr="00673184">
        <w:rPr>
          <w:rFonts w:eastAsia="Times New Roman" w:cs="Arial"/>
          <w:color w:val="000000"/>
          <w:sz w:val="20"/>
          <w:szCs w:val="20"/>
        </w:rPr>
        <w:t>Insuffisance respiratoire</w:t>
      </w:r>
    </w:p>
    <w:p w14:paraId="44D2CB25" w14:textId="77777777" w:rsidR="00DD2F63" w:rsidRPr="00673184" w:rsidRDefault="00DD2F63" w:rsidP="00174A02">
      <w:pPr>
        <w:numPr>
          <w:ilvl w:val="0"/>
          <w:numId w:val="12"/>
        </w:numPr>
        <w:suppressAutoHyphens/>
        <w:spacing w:after="0" w:line="240" w:lineRule="auto"/>
        <w:ind w:left="1068"/>
      </w:pPr>
      <w:r w:rsidRPr="00673184">
        <w:rPr>
          <w:rFonts w:eastAsia="Times New Roman" w:cs="Arial"/>
          <w:color w:val="002060"/>
          <w:sz w:val="20"/>
          <w:szCs w:val="20"/>
        </w:rPr>
        <w:t>Durée médiane d’observation après l’intervention calculée pour chaque établissement de santé et pour chaque localisation de la prothèse (délai entre la réalisation de l’acte chirurgical et la sortie des patients).</w:t>
      </w:r>
    </w:p>
    <w:p w14:paraId="65C82C39" w14:textId="77777777" w:rsidR="00DD2F63" w:rsidRPr="00673184" w:rsidRDefault="00DD2F63" w:rsidP="00DD2F63">
      <w:pPr>
        <w:suppressAutoHyphens/>
        <w:spacing w:after="0" w:line="240" w:lineRule="auto"/>
        <w:ind w:left="720"/>
      </w:pPr>
    </w:p>
    <w:p w14:paraId="4B55621F" w14:textId="77777777" w:rsidR="00544AE0" w:rsidRPr="00673184" w:rsidRDefault="00544AE0" w:rsidP="00544AE0">
      <w:pPr>
        <w:ind w:left="708"/>
      </w:pPr>
      <w:r w:rsidRPr="00673184">
        <w:t xml:space="preserve">Le tableau 1 indique la liste des codes CIM10 permettant de repérer </w:t>
      </w:r>
      <w:r w:rsidR="00DD2F63" w:rsidRPr="00673184">
        <w:t xml:space="preserve">les </w:t>
      </w:r>
      <w:r w:rsidR="00D931F4" w:rsidRPr="00673184">
        <w:t xml:space="preserve">10 </w:t>
      </w:r>
      <w:r w:rsidRPr="00673184">
        <w:t>comorbidité</w:t>
      </w:r>
      <w:r w:rsidR="00C20FA3" w:rsidRPr="00673184">
        <w:t>s</w:t>
      </w:r>
      <w:r w:rsidRPr="00673184">
        <w:t xml:space="preserve"> et la liste des codes pour la localisation de la prothèse. La comorbidité est considérée comme présente si au moins un code de la liste est retrouvé au cours du séjour</w:t>
      </w:r>
      <w:r w:rsidR="008D0130" w:rsidRPr="00673184">
        <w:t xml:space="preserve"> cible</w:t>
      </w:r>
      <w:r w:rsidR="00D931F4" w:rsidRPr="00673184">
        <w:t xml:space="preserve"> en DAS ou au cours de l’année précédente en DP ou DAS</w:t>
      </w:r>
      <w:r w:rsidRPr="00673184">
        <w:t>. La recherche s’effectue dans le ou les champs cochés.</w:t>
      </w:r>
    </w:p>
    <w:p w14:paraId="25A209D1" w14:textId="77777777" w:rsidR="00544AE0" w:rsidRPr="00673184" w:rsidRDefault="00544AE0" w:rsidP="00544AE0">
      <w:pPr>
        <w:pStyle w:val="Lgende"/>
        <w:keepNext/>
        <w:ind w:left="709"/>
      </w:pPr>
      <w:r w:rsidRPr="00673184">
        <w:t xml:space="preserve">Tableau </w:t>
      </w:r>
      <w:r w:rsidR="00572FF2" w:rsidRPr="00673184">
        <w:rPr>
          <w:noProof/>
        </w:rPr>
        <w:fldChar w:fldCharType="begin"/>
      </w:r>
      <w:r w:rsidR="00572FF2" w:rsidRPr="00673184">
        <w:rPr>
          <w:noProof/>
        </w:rPr>
        <w:instrText xml:space="preserve"> SEQ Tableau \* ARABIC </w:instrText>
      </w:r>
      <w:r w:rsidR="00572FF2" w:rsidRPr="00673184">
        <w:rPr>
          <w:noProof/>
        </w:rPr>
        <w:fldChar w:fldCharType="separate"/>
      </w:r>
      <w:r w:rsidR="00484E75" w:rsidRPr="00673184">
        <w:rPr>
          <w:noProof/>
        </w:rPr>
        <w:t>1</w:t>
      </w:r>
      <w:r w:rsidR="00572FF2" w:rsidRPr="00673184">
        <w:rPr>
          <w:noProof/>
        </w:rPr>
        <w:fldChar w:fldCharType="end"/>
      </w:r>
      <w:r w:rsidRPr="00673184">
        <w:t xml:space="preserve"> : Repérage des facteurs de risque </w:t>
      </w:r>
      <w:r w:rsidR="00DD2F63" w:rsidRPr="00673184">
        <w:t xml:space="preserve">d’évènements thrombo-emboliques </w:t>
      </w:r>
      <w:r w:rsidRPr="00673184">
        <w:t>dans le PMSI MCO</w:t>
      </w:r>
    </w:p>
    <w:tbl>
      <w:tblPr>
        <w:tblStyle w:val="Trameclaire-Accent1"/>
        <w:tblW w:w="8472" w:type="dxa"/>
        <w:tblLook w:val="04A0" w:firstRow="1" w:lastRow="0" w:firstColumn="1" w:lastColumn="0" w:noHBand="0" w:noVBand="1"/>
      </w:tblPr>
      <w:tblGrid>
        <w:gridCol w:w="2826"/>
        <w:gridCol w:w="5646"/>
      </w:tblGrid>
      <w:tr w:rsidR="00A84095" w:rsidRPr="00673184" w14:paraId="7D921FBD" w14:textId="77777777" w:rsidTr="00A840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26" w:type="dxa"/>
          </w:tcPr>
          <w:p w14:paraId="545F6680" w14:textId="77777777" w:rsidR="00A84095" w:rsidRPr="00673184" w:rsidRDefault="00A84095" w:rsidP="00544AE0">
            <w:pPr>
              <w:rPr>
                <w:rFonts w:ascii="Arial Narrow" w:hAnsi="Arial Narrow"/>
              </w:rPr>
            </w:pPr>
            <w:r w:rsidRPr="00673184">
              <w:rPr>
                <w:rFonts w:ascii="Arial Narrow" w:hAnsi="Arial Narrow"/>
              </w:rPr>
              <w:t>Facteurs de risque</w:t>
            </w:r>
          </w:p>
        </w:tc>
        <w:tc>
          <w:tcPr>
            <w:tcW w:w="5646" w:type="dxa"/>
          </w:tcPr>
          <w:p w14:paraId="6AEC1297" w14:textId="77777777" w:rsidR="00A84095" w:rsidRPr="00673184" w:rsidRDefault="00A84095" w:rsidP="00544AE0">
            <w:pPr>
              <w:ind w:left="185"/>
              <w:cnfStyle w:val="100000000000" w:firstRow="1" w:lastRow="0" w:firstColumn="0" w:lastColumn="0" w:oddVBand="0" w:evenVBand="0" w:oddHBand="0" w:evenHBand="0" w:firstRowFirstColumn="0" w:firstRowLastColumn="0" w:lastRowFirstColumn="0" w:lastRowLastColumn="0"/>
              <w:rPr>
                <w:rFonts w:ascii="Arial Narrow" w:hAnsi="Arial Narrow"/>
                <w:i/>
                <w:color w:val="548DD4" w:themeColor="text2" w:themeTint="99"/>
              </w:rPr>
            </w:pPr>
            <w:r w:rsidRPr="00673184">
              <w:rPr>
                <w:rFonts w:ascii="Arial Narrow" w:hAnsi="Arial Narrow"/>
              </w:rPr>
              <w:t>Liste des codes CIM10</w:t>
            </w:r>
          </w:p>
        </w:tc>
      </w:tr>
      <w:tr w:rsidR="00A84095" w:rsidRPr="00673184" w14:paraId="3B085C26" w14:textId="77777777" w:rsidTr="00A84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tcPr>
          <w:p w14:paraId="69D8A3A6" w14:textId="77777777" w:rsidR="00A84095" w:rsidRPr="00673184" w:rsidRDefault="00A84095" w:rsidP="00544AE0">
            <w:pPr>
              <w:ind w:left="1"/>
              <w:rPr>
                <w:rFonts w:ascii="Arial Narrow" w:hAnsi="Arial Narrow"/>
              </w:rPr>
            </w:pPr>
            <w:r w:rsidRPr="00673184">
              <w:rPr>
                <w:rFonts w:ascii="Arial Narrow" w:hAnsi="Arial Narrow"/>
              </w:rPr>
              <w:t>Comorbidités</w:t>
            </w:r>
          </w:p>
        </w:tc>
        <w:tc>
          <w:tcPr>
            <w:tcW w:w="5646" w:type="dxa"/>
          </w:tcPr>
          <w:p w14:paraId="370AF93D" w14:textId="6AEC1D9A" w:rsidR="00A84095" w:rsidRPr="00673184" w:rsidRDefault="00A84095" w:rsidP="00F35A26">
            <w:pPr>
              <w:ind w:left="185"/>
              <w:jc w:val="left"/>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73184">
              <w:rPr>
                <w:rFonts w:ascii="Arial Narrow" w:hAnsi="Arial Narrow"/>
                <w:bCs/>
              </w:rPr>
              <w:t>À rechercher en DP</w:t>
            </w:r>
            <w:r w:rsidR="00542662" w:rsidRPr="00673184">
              <w:rPr>
                <w:rFonts w:ascii="Arial Narrow" w:hAnsi="Arial Narrow"/>
                <w:bCs/>
              </w:rPr>
              <w:t>/DR</w:t>
            </w:r>
            <w:r w:rsidRPr="00673184">
              <w:rPr>
                <w:rFonts w:ascii="Arial Narrow" w:hAnsi="Arial Narrow"/>
                <w:bCs/>
              </w:rPr>
              <w:t xml:space="preserve"> ou DAS dans l’année précédant le séjour</w:t>
            </w:r>
            <w:r w:rsidR="00643735" w:rsidRPr="00673184">
              <w:rPr>
                <w:rFonts w:ascii="Arial Narrow" w:hAnsi="Arial Narrow"/>
                <w:bCs/>
              </w:rPr>
              <w:t xml:space="preserve"> (date </w:t>
            </w:r>
            <w:r w:rsidR="00F35A26" w:rsidRPr="00673184">
              <w:rPr>
                <w:rFonts w:ascii="Arial Narrow" w:hAnsi="Arial Narrow"/>
                <w:bCs/>
              </w:rPr>
              <w:t>de sortie</w:t>
            </w:r>
            <w:r w:rsidR="00643735" w:rsidRPr="00673184">
              <w:rPr>
                <w:rFonts w:ascii="Arial Narrow" w:hAnsi="Arial Narrow"/>
                <w:bCs/>
              </w:rPr>
              <w:t xml:space="preserve"> est au + tôt 365 jours avant date d'entrée du séjour de pose)</w:t>
            </w:r>
            <w:r w:rsidRPr="00673184">
              <w:rPr>
                <w:rFonts w:ascii="Arial Narrow" w:hAnsi="Arial Narrow"/>
                <w:bCs/>
              </w:rPr>
              <w:t xml:space="preserve"> et en DAS dans le séjour de pose</w:t>
            </w:r>
          </w:p>
        </w:tc>
      </w:tr>
      <w:tr w:rsidR="00A84095" w:rsidRPr="00673184" w14:paraId="7243ECC1" w14:textId="77777777" w:rsidTr="00A84095">
        <w:tc>
          <w:tcPr>
            <w:cnfStyle w:val="001000000000" w:firstRow="0" w:lastRow="0" w:firstColumn="1" w:lastColumn="0" w:oddVBand="0" w:evenVBand="0" w:oddHBand="0" w:evenHBand="0" w:firstRowFirstColumn="0" w:firstRowLastColumn="0" w:lastRowFirstColumn="0" w:lastRowLastColumn="0"/>
            <w:tcW w:w="2826" w:type="dxa"/>
          </w:tcPr>
          <w:p w14:paraId="4AC3E01E" w14:textId="77777777" w:rsidR="00A84095" w:rsidRPr="00673184" w:rsidRDefault="00A84095" w:rsidP="00544AE0">
            <w:pPr>
              <w:ind w:left="1"/>
              <w:rPr>
                <w:rFonts w:ascii="Arial Narrow" w:eastAsiaTheme="minorEastAsia" w:hAnsi="Arial Narrow"/>
                <w:b w:val="0"/>
              </w:rPr>
            </w:pPr>
            <w:r w:rsidRPr="00673184">
              <w:rPr>
                <w:rFonts w:ascii="Arial Narrow" w:hAnsi="Arial Narrow"/>
                <w:b w:val="0"/>
              </w:rPr>
              <w:t>Cancers</w:t>
            </w:r>
          </w:p>
        </w:tc>
        <w:tc>
          <w:tcPr>
            <w:tcW w:w="5646" w:type="dxa"/>
          </w:tcPr>
          <w:p w14:paraId="5779AF38" w14:textId="77777777" w:rsidR="00A84095" w:rsidRPr="00673184" w:rsidRDefault="00A84095" w:rsidP="00544AE0">
            <w:pPr>
              <w:ind w:left="185"/>
              <w:jc w:val="left"/>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673184">
              <w:rPr>
                <w:rFonts w:ascii="Arial Narrow" w:hAnsi="Arial Narrow"/>
              </w:rPr>
              <w:t>C00.x-C26.x, C30.x</w:t>
            </w:r>
            <w:r w:rsidRPr="00673184">
              <w:rPr>
                <w:rFonts w:ascii="Arial Narrow" w:hAnsi="Arial Narrow"/>
              </w:rPr>
              <w:noBreakHyphen/>
              <w:t>C34.x, C37.x-C41.x, C43.x, C45.x-C58.x, C60.x</w:t>
            </w:r>
            <w:r w:rsidRPr="00673184">
              <w:rPr>
                <w:rFonts w:ascii="Arial Narrow" w:hAnsi="Arial Narrow"/>
              </w:rPr>
              <w:noBreakHyphen/>
              <w:t>C85.x, C88.x, C90.0, C90.2, C96.x, C97.x</w:t>
            </w:r>
          </w:p>
        </w:tc>
      </w:tr>
      <w:tr w:rsidR="00A84095" w:rsidRPr="00EA2737" w14:paraId="686313E0" w14:textId="77777777" w:rsidTr="00A84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tcPr>
          <w:p w14:paraId="32DE9A28" w14:textId="77777777" w:rsidR="00A84095" w:rsidRPr="00673184" w:rsidRDefault="00A84095" w:rsidP="00544AE0">
            <w:pPr>
              <w:ind w:left="1"/>
              <w:rPr>
                <w:rFonts w:ascii="Arial Narrow" w:hAnsi="Arial Narrow"/>
                <w:b w:val="0"/>
              </w:rPr>
            </w:pPr>
            <w:r w:rsidRPr="00673184">
              <w:rPr>
                <w:rFonts w:ascii="Arial Narrow" w:hAnsi="Arial Narrow"/>
                <w:b w:val="0"/>
              </w:rPr>
              <w:t xml:space="preserve">Insuffisance </w:t>
            </w:r>
            <w:r w:rsidRPr="00673184">
              <w:rPr>
                <w:rFonts w:ascii="Arial Narrow" w:eastAsiaTheme="minorEastAsia" w:hAnsi="Arial Narrow"/>
                <w:b w:val="0"/>
              </w:rPr>
              <w:t>cardiaque</w:t>
            </w:r>
          </w:p>
        </w:tc>
        <w:tc>
          <w:tcPr>
            <w:tcW w:w="5646" w:type="dxa"/>
          </w:tcPr>
          <w:p w14:paraId="20CCB5B1" w14:textId="77777777" w:rsidR="00A84095" w:rsidRPr="00673184" w:rsidRDefault="00A84095" w:rsidP="00544AE0">
            <w:pPr>
              <w:ind w:left="185"/>
              <w:jc w:val="left"/>
              <w:cnfStyle w:val="000000100000" w:firstRow="0" w:lastRow="0" w:firstColumn="0" w:lastColumn="0" w:oddVBand="0" w:evenVBand="0" w:oddHBand="1" w:evenHBand="0" w:firstRowFirstColumn="0" w:firstRowLastColumn="0" w:lastRowFirstColumn="0" w:lastRowLastColumn="0"/>
              <w:rPr>
                <w:rFonts w:ascii="Arial Narrow" w:hAnsi="Arial Narrow"/>
                <w:lang w:val="en-US"/>
              </w:rPr>
            </w:pPr>
            <w:r w:rsidRPr="00673184">
              <w:rPr>
                <w:rFonts w:ascii="Arial Narrow" w:hAnsi="Arial Narrow"/>
                <w:lang w:val="en-US"/>
              </w:rPr>
              <w:t>I09.9, I11.0, I13.0, I13.2, I25.5, I42.0, I42.5-I42.9, I43.x, I50.x</w:t>
            </w:r>
          </w:p>
        </w:tc>
      </w:tr>
      <w:tr w:rsidR="00A84095" w:rsidRPr="00EA2737" w14:paraId="0AE98D6B" w14:textId="77777777" w:rsidTr="00A84095">
        <w:tc>
          <w:tcPr>
            <w:cnfStyle w:val="001000000000" w:firstRow="0" w:lastRow="0" w:firstColumn="1" w:lastColumn="0" w:oddVBand="0" w:evenVBand="0" w:oddHBand="0" w:evenHBand="0" w:firstRowFirstColumn="0" w:firstRowLastColumn="0" w:lastRowFirstColumn="0" w:lastRowLastColumn="0"/>
            <w:tcW w:w="2826" w:type="dxa"/>
          </w:tcPr>
          <w:p w14:paraId="3BFE6AA4" w14:textId="77777777" w:rsidR="00A84095" w:rsidRPr="00673184" w:rsidRDefault="00A84095" w:rsidP="00544AE0">
            <w:pPr>
              <w:ind w:left="1"/>
              <w:rPr>
                <w:rFonts w:ascii="Arial Narrow" w:eastAsiaTheme="minorEastAsia" w:hAnsi="Arial Narrow"/>
                <w:b w:val="0"/>
              </w:rPr>
            </w:pPr>
            <w:r w:rsidRPr="00673184">
              <w:rPr>
                <w:rFonts w:ascii="Arial Narrow" w:hAnsi="Arial Narrow"/>
                <w:b w:val="0"/>
              </w:rPr>
              <w:t xml:space="preserve">Bronchopneumopathie </w:t>
            </w:r>
            <w:r w:rsidRPr="00673184">
              <w:rPr>
                <w:rFonts w:ascii="Arial Narrow" w:eastAsiaTheme="minorEastAsia" w:hAnsi="Arial Narrow"/>
                <w:b w:val="0"/>
              </w:rPr>
              <w:t>chronique</w:t>
            </w:r>
          </w:p>
        </w:tc>
        <w:tc>
          <w:tcPr>
            <w:tcW w:w="5646" w:type="dxa"/>
          </w:tcPr>
          <w:p w14:paraId="2A4DEF7E" w14:textId="77777777" w:rsidR="00A84095" w:rsidRPr="00673184" w:rsidRDefault="00A84095" w:rsidP="00544AE0">
            <w:pPr>
              <w:ind w:left="185"/>
              <w:jc w:val="left"/>
              <w:cnfStyle w:val="000000000000" w:firstRow="0" w:lastRow="0" w:firstColumn="0" w:lastColumn="0" w:oddVBand="0" w:evenVBand="0" w:oddHBand="0" w:evenHBand="0" w:firstRowFirstColumn="0" w:firstRowLastColumn="0" w:lastRowFirstColumn="0" w:lastRowLastColumn="0"/>
              <w:rPr>
                <w:rFonts w:ascii="Arial Narrow" w:hAnsi="Arial Narrow"/>
                <w:lang w:val="en-US"/>
              </w:rPr>
            </w:pPr>
            <w:r w:rsidRPr="00673184">
              <w:rPr>
                <w:rFonts w:ascii="Arial Narrow" w:hAnsi="Arial Narrow"/>
                <w:lang w:val="en-US"/>
              </w:rPr>
              <w:t>I27.8, I27.9, J40.x</w:t>
            </w:r>
            <w:r w:rsidRPr="00673184">
              <w:rPr>
                <w:rFonts w:ascii="Arial Narrow" w:hAnsi="Arial Narrow"/>
                <w:lang w:val="en-US"/>
              </w:rPr>
              <w:noBreakHyphen/>
              <w:t>J47.x, J60.x-J67.x, J68.4, J70.1, J70.3</w:t>
            </w:r>
          </w:p>
        </w:tc>
      </w:tr>
      <w:tr w:rsidR="00A84095" w:rsidRPr="00EA2737" w14:paraId="36C9A96C" w14:textId="77777777" w:rsidTr="00A84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tcPr>
          <w:p w14:paraId="3CE2F0C7" w14:textId="77777777" w:rsidR="00A84095" w:rsidRPr="00673184" w:rsidRDefault="00A84095" w:rsidP="00544AE0">
            <w:pPr>
              <w:ind w:left="1"/>
              <w:rPr>
                <w:rFonts w:ascii="Arial Narrow" w:eastAsiaTheme="minorEastAsia" w:hAnsi="Arial Narrow"/>
                <w:b w:val="0"/>
                <w:lang w:val="en-US"/>
              </w:rPr>
            </w:pPr>
            <w:r w:rsidRPr="00673184">
              <w:rPr>
                <w:rFonts w:ascii="Arial Narrow" w:eastAsiaTheme="minorEastAsia" w:hAnsi="Arial Narrow"/>
                <w:b w:val="0"/>
              </w:rPr>
              <w:t>Insuffisance rénale</w:t>
            </w:r>
          </w:p>
        </w:tc>
        <w:tc>
          <w:tcPr>
            <w:tcW w:w="5646" w:type="dxa"/>
          </w:tcPr>
          <w:p w14:paraId="693BD0E4" w14:textId="77777777" w:rsidR="00A84095" w:rsidRPr="00673184" w:rsidRDefault="00A84095" w:rsidP="00544AE0">
            <w:pPr>
              <w:ind w:left="185"/>
              <w:jc w:val="left"/>
              <w:cnfStyle w:val="000000100000" w:firstRow="0" w:lastRow="0" w:firstColumn="0" w:lastColumn="0" w:oddVBand="0" w:evenVBand="0" w:oddHBand="1" w:evenHBand="0" w:firstRowFirstColumn="0" w:firstRowLastColumn="0" w:lastRowFirstColumn="0" w:lastRowLastColumn="0"/>
              <w:rPr>
                <w:rFonts w:ascii="Arial Narrow" w:hAnsi="Arial Narrow"/>
                <w:lang w:val="en-US"/>
              </w:rPr>
            </w:pPr>
            <w:r w:rsidRPr="00673184">
              <w:rPr>
                <w:rFonts w:ascii="Arial Narrow" w:hAnsi="Arial Narrow"/>
                <w:lang w:val="en-US"/>
              </w:rPr>
              <w:t>I12.0, I13.1, N18.x, N19.x, N25.0, Z49.0-Z49.2, Z94.0, Z99.2</w:t>
            </w:r>
          </w:p>
        </w:tc>
      </w:tr>
      <w:tr w:rsidR="00A84095" w:rsidRPr="00673184" w14:paraId="02C68343" w14:textId="77777777" w:rsidTr="00A84095">
        <w:tc>
          <w:tcPr>
            <w:cnfStyle w:val="001000000000" w:firstRow="0" w:lastRow="0" w:firstColumn="1" w:lastColumn="0" w:oddVBand="0" w:evenVBand="0" w:oddHBand="0" w:evenHBand="0" w:firstRowFirstColumn="0" w:firstRowLastColumn="0" w:lastRowFirstColumn="0" w:lastRowLastColumn="0"/>
            <w:tcW w:w="2826" w:type="dxa"/>
          </w:tcPr>
          <w:p w14:paraId="717571F8" w14:textId="77777777" w:rsidR="00A84095" w:rsidRPr="00673184" w:rsidRDefault="00A84095" w:rsidP="00544AE0">
            <w:pPr>
              <w:ind w:left="1"/>
              <w:rPr>
                <w:rFonts w:ascii="Arial Narrow" w:eastAsiaTheme="minorEastAsia" w:hAnsi="Arial Narrow"/>
                <w:b w:val="0"/>
              </w:rPr>
            </w:pPr>
            <w:r w:rsidRPr="00673184">
              <w:rPr>
                <w:rFonts w:ascii="Arial Narrow" w:eastAsiaTheme="minorEastAsia" w:hAnsi="Arial Narrow"/>
                <w:b w:val="0"/>
              </w:rPr>
              <w:t>Coagulopathie</w:t>
            </w:r>
          </w:p>
        </w:tc>
        <w:tc>
          <w:tcPr>
            <w:tcW w:w="5646" w:type="dxa"/>
          </w:tcPr>
          <w:p w14:paraId="41A219D9" w14:textId="77777777" w:rsidR="00A84095" w:rsidRPr="00673184" w:rsidRDefault="00A84095" w:rsidP="00544AE0">
            <w:pPr>
              <w:ind w:left="185"/>
              <w:jc w:val="left"/>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673184">
              <w:rPr>
                <w:rFonts w:ascii="Arial Narrow" w:hAnsi="Arial Narrow"/>
              </w:rPr>
              <w:t>D65.x-D68.x, D69.1, D69.3</w:t>
            </w:r>
            <w:r w:rsidRPr="00673184">
              <w:rPr>
                <w:rFonts w:ascii="Arial Narrow" w:hAnsi="Arial Narrow"/>
              </w:rPr>
              <w:noBreakHyphen/>
              <w:t>D69.6</w:t>
            </w:r>
          </w:p>
        </w:tc>
      </w:tr>
      <w:tr w:rsidR="00A84095" w:rsidRPr="00673184" w14:paraId="03311F24" w14:textId="77777777" w:rsidTr="00A84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tcPr>
          <w:p w14:paraId="14A64442" w14:textId="77777777" w:rsidR="00A84095" w:rsidRPr="00673184" w:rsidRDefault="00A84095" w:rsidP="00544AE0">
            <w:pPr>
              <w:ind w:left="1"/>
              <w:rPr>
                <w:rFonts w:ascii="Arial Narrow" w:eastAsiaTheme="minorEastAsia" w:hAnsi="Arial Narrow"/>
                <w:b w:val="0"/>
              </w:rPr>
            </w:pPr>
            <w:r w:rsidRPr="00673184">
              <w:rPr>
                <w:rFonts w:ascii="Arial Narrow" w:eastAsiaTheme="minorEastAsia" w:hAnsi="Arial Narrow"/>
                <w:b w:val="0"/>
              </w:rPr>
              <w:t>Paralysie</w:t>
            </w:r>
          </w:p>
        </w:tc>
        <w:tc>
          <w:tcPr>
            <w:tcW w:w="5646" w:type="dxa"/>
          </w:tcPr>
          <w:p w14:paraId="4995642E" w14:textId="77777777" w:rsidR="00A84095" w:rsidRPr="00673184" w:rsidRDefault="00A84095" w:rsidP="00544AE0">
            <w:pPr>
              <w:ind w:left="185"/>
              <w:jc w:val="left"/>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73184">
              <w:rPr>
                <w:rFonts w:ascii="Arial Narrow" w:hAnsi="Arial Narrow"/>
              </w:rPr>
              <w:t>G04.1, G11.4, G80.1, G80.2, G81.x, G82.x, G83.0-G83.4, G83.9</w:t>
            </w:r>
          </w:p>
        </w:tc>
      </w:tr>
      <w:tr w:rsidR="00A84095" w:rsidRPr="00673184" w14:paraId="4CEC796C" w14:textId="77777777" w:rsidTr="00A84095">
        <w:tc>
          <w:tcPr>
            <w:cnfStyle w:val="001000000000" w:firstRow="0" w:lastRow="0" w:firstColumn="1" w:lastColumn="0" w:oddVBand="0" w:evenVBand="0" w:oddHBand="0" w:evenHBand="0" w:firstRowFirstColumn="0" w:firstRowLastColumn="0" w:lastRowFirstColumn="0" w:lastRowLastColumn="0"/>
            <w:tcW w:w="2826" w:type="dxa"/>
          </w:tcPr>
          <w:p w14:paraId="0E84672C" w14:textId="77777777" w:rsidR="00A84095" w:rsidRPr="00673184" w:rsidRDefault="00A84095" w:rsidP="00544AE0">
            <w:pPr>
              <w:ind w:left="1"/>
              <w:rPr>
                <w:rFonts w:ascii="Arial Narrow" w:eastAsiaTheme="minorEastAsia" w:hAnsi="Arial Narrow"/>
                <w:b w:val="0"/>
              </w:rPr>
            </w:pPr>
            <w:r w:rsidRPr="00673184">
              <w:rPr>
                <w:rFonts w:ascii="Arial Narrow" w:eastAsiaTheme="minorEastAsia" w:hAnsi="Arial Narrow"/>
                <w:b w:val="0"/>
              </w:rPr>
              <w:t xml:space="preserve">Maladie </w:t>
            </w:r>
            <w:proofErr w:type="spellStart"/>
            <w:r w:rsidRPr="00673184">
              <w:rPr>
                <w:rFonts w:ascii="Arial Narrow" w:eastAsiaTheme="minorEastAsia" w:hAnsi="Arial Narrow"/>
                <w:b w:val="0"/>
              </w:rPr>
              <w:t>cérébro</w:t>
            </w:r>
            <w:proofErr w:type="spellEnd"/>
            <w:r w:rsidRPr="00673184">
              <w:rPr>
                <w:rFonts w:ascii="Arial Narrow" w:hAnsi="Arial Narrow"/>
                <w:b w:val="0"/>
              </w:rPr>
              <w:noBreakHyphen/>
            </w:r>
            <w:r w:rsidRPr="00673184">
              <w:rPr>
                <w:rFonts w:ascii="Arial Narrow" w:eastAsiaTheme="minorEastAsia" w:hAnsi="Arial Narrow"/>
                <w:b w:val="0"/>
              </w:rPr>
              <w:t>vasculaire</w:t>
            </w:r>
          </w:p>
        </w:tc>
        <w:tc>
          <w:tcPr>
            <w:tcW w:w="5646" w:type="dxa"/>
          </w:tcPr>
          <w:p w14:paraId="0876B438" w14:textId="77777777" w:rsidR="00A84095" w:rsidRPr="00673184" w:rsidRDefault="00A84095" w:rsidP="00544AE0">
            <w:pPr>
              <w:ind w:left="185"/>
              <w:jc w:val="left"/>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673184">
              <w:rPr>
                <w:rFonts w:ascii="Arial Narrow" w:hAnsi="Arial Narrow"/>
              </w:rPr>
              <w:t>G45.x, G46.x, H34.0, I60.x</w:t>
            </w:r>
            <w:r w:rsidRPr="00673184">
              <w:rPr>
                <w:rFonts w:ascii="Arial Narrow" w:hAnsi="Arial Narrow"/>
              </w:rPr>
              <w:noBreakHyphen/>
              <w:t xml:space="preserve"> I69.x</w:t>
            </w:r>
          </w:p>
        </w:tc>
      </w:tr>
      <w:tr w:rsidR="00A84095" w:rsidRPr="00673184" w14:paraId="1413B037" w14:textId="77777777" w:rsidTr="00A84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tcPr>
          <w:p w14:paraId="26FAFD1A" w14:textId="77777777" w:rsidR="00A84095" w:rsidRPr="00673184" w:rsidRDefault="00A84095" w:rsidP="00544AE0">
            <w:pPr>
              <w:ind w:left="1"/>
              <w:rPr>
                <w:rFonts w:ascii="Arial Narrow" w:eastAsiaTheme="minorEastAsia" w:hAnsi="Arial Narrow"/>
                <w:b w:val="0"/>
              </w:rPr>
            </w:pPr>
            <w:r w:rsidRPr="00673184">
              <w:rPr>
                <w:rFonts w:ascii="Arial Narrow" w:eastAsiaTheme="minorEastAsia" w:hAnsi="Arial Narrow"/>
                <w:b w:val="0"/>
              </w:rPr>
              <w:t>Obésité</w:t>
            </w:r>
          </w:p>
        </w:tc>
        <w:tc>
          <w:tcPr>
            <w:tcW w:w="5646" w:type="dxa"/>
          </w:tcPr>
          <w:p w14:paraId="05CC9242" w14:textId="77777777" w:rsidR="00A84095" w:rsidRPr="00673184" w:rsidRDefault="00A84095" w:rsidP="00544AE0">
            <w:pPr>
              <w:ind w:left="185"/>
              <w:jc w:val="left"/>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73184">
              <w:rPr>
                <w:rFonts w:ascii="Arial Narrow" w:hAnsi="Arial Narrow"/>
              </w:rPr>
              <w:t>E66.x</w:t>
            </w:r>
          </w:p>
        </w:tc>
      </w:tr>
      <w:tr w:rsidR="00A84095" w:rsidRPr="00673184" w14:paraId="1D07BAD0" w14:textId="77777777" w:rsidTr="00A84095">
        <w:tc>
          <w:tcPr>
            <w:cnfStyle w:val="001000000000" w:firstRow="0" w:lastRow="0" w:firstColumn="1" w:lastColumn="0" w:oddVBand="0" w:evenVBand="0" w:oddHBand="0" w:evenHBand="0" w:firstRowFirstColumn="0" w:firstRowLastColumn="0" w:lastRowFirstColumn="0" w:lastRowLastColumn="0"/>
            <w:tcW w:w="2826" w:type="dxa"/>
          </w:tcPr>
          <w:p w14:paraId="525BF756" w14:textId="77777777" w:rsidR="00A84095" w:rsidRPr="00673184" w:rsidRDefault="00A84095" w:rsidP="00544AE0">
            <w:pPr>
              <w:ind w:left="1"/>
              <w:rPr>
                <w:rFonts w:ascii="Arial Narrow" w:eastAsiaTheme="minorEastAsia" w:hAnsi="Arial Narrow"/>
                <w:b w:val="0"/>
              </w:rPr>
            </w:pPr>
            <w:r w:rsidRPr="00673184">
              <w:rPr>
                <w:rFonts w:ascii="Arial Narrow" w:eastAsiaTheme="minorEastAsia" w:hAnsi="Arial Narrow"/>
                <w:b w:val="0"/>
              </w:rPr>
              <w:t>Insuffisance respiratoire chronique</w:t>
            </w:r>
          </w:p>
        </w:tc>
        <w:tc>
          <w:tcPr>
            <w:tcW w:w="5646" w:type="dxa"/>
          </w:tcPr>
          <w:p w14:paraId="2D2C716A" w14:textId="77777777" w:rsidR="00A84095" w:rsidRPr="00673184" w:rsidRDefault="00A84095" w:rsidP="00544AE0">
            <w:pPr>
              <w:ind w:left="185"/>
              <w:jc w:val="left"/>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673184">
              <w:rPr>
                <w:rFonts w:ascii="Arial Narrow" w:hAnsi="Arial Narrow"/>
              </w:rPr>
              <w:t>J96.1</w:t>
            </w:r>
          </w:p>
        </w:tc>
      </w:tr>
      <w:tr w:rsidR="00A84095" w:rsidRPr="00673184" w14:paraId="0B6E048E" w14:textId="77777777" w:rsidTr="00A84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tcPr>
          <w:p w14:paraId="4C968618" w14:textId="77777777" w:rsidR="00A84095" w:rsidRPr="00673184" w:rsidRDefault="00A84095" w:rsidP="00544AE0">
            <w:pPr>
              <w:ind w:left="1"/>
              <w:rPr>
                <w:rFonts w:ascii="Arial Narrow" w:eastAsiaTheme="minorEastAsia" w:hAnsi="Arial Narrow"/>
                <w:b w:val="0"/>
              </w:rPr>
            </w:pPr>
            <w:r w:rsidRPr="00673184">
              <w:rPr>
                <w:rFonts w:ascii="Arial Narrow" w:eastAsiaTheme="minorEastAsia" w:hAnsi="Arial Narrow"/>
                <w:b w:val="0"/>
              </w:rPr>
              <w:t>Antécédents d’évènements thrombo-emboliques</w:t>
            </w:r>
          </w:p>
        </w:tc>
        <w:tc>
          <w:tcPr>
            <w:tcW w:w="5646" w:type="dxa"/>
          </w:tcPr>
          <w:p w14:paraId="45A319F7" w14:textId="768DBBE1" w:rsidR="00A84095" w:rsidRPr="00673184" w:rsidRDefault="00A84095" w:rsidP="00D931F4">
            <w:pPr>
              <w:ind w:left="360"/>
              <w:jc w:val="left"/>
              <w:cnfStyle w:val="000000100000" w:firstRow="0" w:lastRow="0" w:firstColumn="0" w:lastColumn="0" w:oddVBand="0" w:evenVBand="0" w:oddHBand="1" w:evenHBand="0" w:firstRowFirstColumn="0" w:firstRowLastColumn="0" w:lastRowFirstColumn="0" w:lastRowLastColumn="0"/>
              <w:rPr>
                <w:rFonts w:ascii="Arial Narrow" w:hAnsi="Arial Narrow"/>
                <w:bCs/>
              </w:rPr>
            </w:pPr>
            <w:r w:rsidRPr="00673184">
              <w:rPr>
                <w:rFonts w:ascii="Arial Narrow" w:hAnsi="Arial Narrow"/>
                <w:bCs/>
              </w:rPr>
              <w:t xml:space="preserve">Codes d’ETE </w:t>
            </w:r>
            <w:r w:rsidR="00643735" w:rsidRPr="00673184">
              <w:rPr>
                <w:rFonts w:ascii="Arial Narrow" w:hAnsi="Arial Narrow"/>
                <w:bCs/>
              </w:rPr>
              <w:t>(</w:t>
            </w:r>
            <w:r w:rsidR="00643735" w:rsidRPr="00673184">
              <w:rPr>
                <w:i/>
                <w:color w:val="548DD4" w:themeColor="text2" w:themeTint="99"/>
              </w:rPr>
              <w:t xml:space="preserve">I26.x, I80.1, I80.2, I80.3, I80.8, I80.9, I82.8 et I82.9) </w:t>
            </w:r>
            <w:r w:rsidRPr="00673184">
              <w:rPr>
                <w:rFonts w:ascii="Arial Narrow" w:hAnsi="Arial Narrow"/>
                <w:bCs/>
              </w:rPr>
              <w:t>en DP</w:t>
            </w:r>
            <w:r w:rsidR="00AC04E2" w:rsidRPr="00673184">
              <w:rPr>
                <w:rFonts w:ascii="Arial Narrow" w:hAnsi="Arial Narrow"/>
                <w:bCs/>
              </w:rPr>
              <w:t>/DR</w:t>
            </w:r>
            <w:r w:rsidR="00484E75" w:rsidRPr="00673184">
              <w:rPr>
                <w:rFonts w:ascii="Arial Narrow" w:hAnsi="Arial Narrow"/>
                <w:bCs/>
              </w:rPr>
              <w:t xml:space="preserve"> </w:t>
            </w:r>
            <w:r w:rsidRPr="00673184">
              <w:rPr>
                <w:rFonts w:ascii="Arial Narrow" w:hAnsi="Arial Narrow"/>
                <w:bCs/>
              </w:rPr>
              <w:t xml:space="preserve">ou DAS dans l’année précédant le séjour </w:t>
            </w:r>
            <w:proofErr w:type="gramStart"/>
            <w:r w:rsidRPr="00673184">
              <w:rPr>
                <w:rFonts w:ascii="Arial Narrow" w:hAnsi="Arial Narrow"/>
                <w:bCs/>
              </w:rPr>
              <w:t>OU</w:t>
            </w:r>
            <w:proofErr w:type="gramEnd"/>
            <w:r w:rsidRPr="00673184">
              <w:rPr>
                <w:rFonts w:ascii="Arial Narrow" w:hAnsi="Arial Narrow"/>
                <w:bCs/>
              </w:rPr>
              <w:t xml:space="preserve"> </w:t>
            </w:r>
          </w:p>
          <w:p w14:paraId="1D27EB01" w14:textId="18DF2A48" w:rsidR="00A84095" w:rsidRPr="00673184" w:rsidRDefault="00A84095" w:rsidP="00D931F4">
            <w:pPr>
              <w:ind w:left="360"/>
              <w:jc w:val="left"/>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73184">
              <w:rPr>
                <w:rFonts w:ascii="Arial Narrow" w:hAnsi="Arial Narrow"/>
                <w:bCs/>
              </w:rPr>
              <w:t>Z86.7 et/ou Z92.1 en DAS</w:t>
            </w:r>
            <w:r w:rsidR="00484E75" w:rsidRPr="00673184">
              <w:rPr>
                <w:rFonts w:ascii="Arial Narrow" w:hAnsi="Arial Narrow"/>
                <w:bCs/>
              </w:rPr>
              <w:t>/DR</w:t>
            </w:r>
            <w:r w:rsidRPr="00673184">
              <w:rPr>
                <w:rFonts w:ascii="Arial Narrow" w:hAnsi="Arial Narrow"/>
                <w:bCs/>
              </w:rPr>
              <w:t xml:space="preserve"> dans l’année précédant le séjour et dans le séjour de pose</w:t>
            </w:r>
          </w:p>
          <w:p w14:paraId="1F6F49C6" w14:textId="77777777" w:rsidR="00A84095" w:rsidRPr="00673184" w:rsidRDefault="00A84095" w:rsidP="00544AE0">
            <w:pPr>
              <w:ind w:left="185"/>
              <w:jc w:val="left"/>
              <w:cnfStyle w:val="000000100000" w:firstRow="0" w:lastRow="0" w:firstColumn="0" w:lastColumn="0" w:oddVBand="0" w:evenVBand="0" w:oddHBand="1" w:evenHBand="0" w:firstRowFirstColumn="0" w:firstRowLastColumn="0" w:lastRowFirstColumn="0" w:lastRowLastColumn="0"/>
              <w:rPr>
                <w:rFonts w:ascii="Arial Narrow" w:hAnsi="Arial Narrow"/>
              </w:rPr>
            </w:pPr>
          </w:p>
        </w:tc>
      </w:tr>
    </w:tbl>
    <w:p w14:paraId="5EF0D8AA" w14:textId="77777777" w:rsidR="00D931F4" w:rsidRPr="00673184" w:rsidRDefault="00D931F4" w:rsidP="00D931F4"/>
    <w:p w14:paraId="58B4C9F2" w14:textId="77777777" w:rsidR="00D931F4" w:rsidRPr="00673184" w:rsidRDefault="00D931F4" w:rsidP="00D931F4"/>
    <w:p w14:paraId="2AB4411A" w14:textId="77777777" w:rsidR="00EC4B02" w:rsidRPr="00673184" w:rsidRDefault="006601D7" w:rsidP="002E76CA">
      <w:pPr>
        <w:pStyle w:val="Titre3"/>
        <w:numPr>
          <w:ilvl w:val="1"/>
          <w:numId w:val="2"/>
        </w:numPr>
      </w:pPr>
      <w:bookmarkStart w:id="10" w:name="_Toc135730003"/>
      <w:r w:rsidRPr="00673184">
        <w:t>Standardisation</w:t>
      </w:r>
      <w:bookmarkEnd w:id="10"/>
    </w:p>
    <w:p w14:paraId="60324368" w14:textId="4465C254" w:rsidR="00183569" w:rsidRPr="00673184" w:rsidRDefault="00BB7A58" w:rsidP="00CE1DA1">
      <w:pPr>
        <w:ind w:left="360"/>
      </w:pPr>
      <w:r w:rsidRPr="00673184">
        <w:rPr>
          <w:lang w:eastAsia="en-US"/>
        </w:rPr>
        <w:t>Le résultat de l’indicateur observé dans un établissement donné est modifié afin qu’il soit comparable à celui d</w:t>
      </w:r>
      <w:r w:rsidR="00183569" w:rsidRPr="00673184">
        <w:rPr>
          <w:lang w:eastAsia="en-US"/>
        </w:rPr>
        <w:t>’une</w:t>
      </w:r>
      <w:r w:rsidRPr="00673184">
        <w:rPr>
          <w:lang w:eastAsia="en-US"/>
        </w:rPr>
        <w:t xml:space="preserve"> population de référence</w:t>
      </w:r>
      <w:r w:rsidR="0024195E" w:rsidRPr="00673184">
        <w:rPr>
          <w:lang w:eastAsia="en-US"/>
        </w:rPr>
        <w:t xml:space="preserve">, </w:t>
      </w:r>
      <w:r w:rsidR="00257180" w:rsidRPr="00673184">
        <w:rPr>
          <w:lang w:eastAsia="en-US"/>
        </w:rPr>
        <w:t>ici l</w:t>
      </w:r>
      <w:r w:rsidR="001213DA" w:rsidRPr="00673184">
        <w:rPr>
          <w:lang w:eastAsia="en-US"/>
        </w:rPr>
        <w:t>’ensemble d</w:t>
      </w:r>
      <w:r w:rsidR="0024195E" w:rsidRPr="00673184">
        <w:rPr>
          <w:lang w:eastAsia="en-US"/>
        </w:rPr>
        <w:t>es séjours nationaux</w:t>
      </w:r>
      <w:r w:rsidRPr="00673184">
        <w:rPr>
          <w:lang w:eastAsia="en-US"/>
        </w:rPr>
        <w:t>.</w:t>
      </w:r>
      <w:r w:rsidR="00E949B5" w:rsidRPr="00673184">
        <w:rPr>
          <w:lang w:eastAsia="en-US"/>
        </w:rPr>
        <w:t xml:space="preserve"> </w:t>
      </w:r>
      <w:r w:rsidR="00183569" w:rsidRPr="00673184">
        <w:rPr>
          <w:lang w:eastAsia="en-US"/>
        </w:rPr>
        <w:t xml:space="preserve">Ce nouvel </w:t>
      </w:r>
      <w:r w:rsidR="00183569" w:rsidRPr="00673184">
        <w:rPr>
          <w:lang w:eastAsia="en-US"/>
        </w:rPr>
        <w:lastRenderedPageBreak/>
        <w:t>indicateur « </w:t>
      </w:r>
      <w:r w:rsidRPr="00673184">
        <w:rPr>
          <w:lang w:eastAsia="en-US"/>
        </w:rPr>
        <w:t>ajusté</w:t>
      </w:r>
      <w:r w:rsidR="00183569" w:rsidRPr="00673184">
        <w:rPr>
          <w:lang w:eastAsia="en-US"/>
        </w:rPr>
        <w:t> »</w:t>
      </w:r>
      <w:r w:rsidR="00EE0C80" w:rsidRPr="00673184">
        <w:rPr>
          <w:lang w:eastAsia="en-US"/>
        </w:rPr>
        <w:t xml:space="preserve"> </w:t>
      </w:r>
      <w:r w:rsidR="00183569" w:rsidRPr="00673184">
        <w:rPr>
          <w:lang w:eastAsia="en-US"/>
        </w:rPr>
        <w:t>doit tenir</w:t>
      </w:r>
      <w:r w:rsidRPr="00673184">
        <w:rPr>
          <w:lang w:eastAsia="en-US"/>
        </w:rPr>
        <w:t xml:space="preserve"> compte des différences dans le profil de risque des séjours de chaque établissement. </w:t>
      </w:r>
      <w:r w:rsidR="00D7273E" w:rsidRPr="00673184">
        <w:rPr>
          <w:lang w:eastAsia="en-US"/>
        </w:rPr>
        <w:t>Il</w:t>
      </w:r>
      <w:r w:rsidRPr="00673184">
        <w:t xml:space="preserve"> est obtenu</w:t>
      </w:r>
      <w:r w:rsidR="00257180" w:rsidRPr="00673184">
        <w:t xml:space="preserve"> par standardisation indirecte.</w:t>
      </w:r>
    </w:p>
    <w:p w14:paraId="0350D922" w14:textId="77777777" w:rsidR="00183569" w:rsidRPr="00673184" w:rsidRDefault="0024195E" w:rsidP="00CE1DA1">
      <w:pPr>
        <w:ind w:left="360"/>
      </w:pPr>
      <w:r w:rsidRPr="00673184">
        <w:t>La standardisation indirecte</w:t>
      </w:r>
      <w:r w:rsidR="00BB7A58" w:rsidRPr="00673184">
        <w:t xml:space="preserve"> co</w:t>
      </w:r>
      <w:r w:rsidR="004B7749" w:rsidRPr="00673184">
        <w:t xml:space="preserve">nsiste à appliquer les taux par </w:t>
      </w:r>
      <w:r w:rsidR="00BB7A58" w:rsidRPr="00673184">
        <w:t>catégorie de variables d’ajustement</w:t>
      </w:r>
      <w:r w:rsidR="005440FD" w:rsidRPr="00673184">
        <w:t>,</w:t>
      </w:r>
      <w:r w:rsidR="00BB7A58" w:rsidRPr="00673184">
        <w:t xml:space="preserve"> estimés à partir des séjours nationaux</w:t>
      </w:r>
      <w:r w:rsidR="005440FD" w:rsidRPr="00673184">
        <w:t>,</w:t>
      </w:r>
      <w:r w:rsidR="00BB7A58" w:rsidRPr="00673184">
        <w:t xml:space="preserve"> à la distribution par catégorie des séjours de l’établissement.</w:t>
      </w:r>
      <w:r w:rsidR="005440FD" w:rsidRPr="00673184">
        <w:t xml:space="preserve"> L’estimation </w:t>
      </w:r>
      <w:r w:rsidR="00AF280D" w:rsidRPr="00673184">
        <w:t xml:space="preserve">des taux par catégorie de variables d’ajustement </w:t>
      </w:r>
      <w:r w:rsidR="005440FD" w:rsidRPr="00673184">
        <w:t>est réalisée</w:t>
      </w:r>
      <w:r w:rsidRPr="00673184">
        <w:t xml:space="preserve"> ici</w:t>
      </w:r>
      <w:r w:rsidR="005440FD" w:rsidRPr="00673184">
        <w:t xml:space="preserve"> à partir d’un modèle de régression logistique. </w:t>
      </w:r>
      <w:r w:rsidR="00AF280D" w:rsidRPr="00673184">
        <w:t>La standardisation indirecte</w:t>
      </w:r>
      <w:r w:rsidR="00E949B5" w:rsidRPr="00673184">
        <w:t xml:space="preserve"> </w:t>
      </w:r>
      <w:r w:rsidR="005440FD" w:rsidRPr="00673184">
        <w:t xml:space="preserve">permet de </w:t>
      </w:r>
      <w:r w:rsidR="00183569" w:rsidRPr="00673184">
        <w:t xml:space="preserve">comparer le nombre </w:t>
      </w:r>
      <w:r w:rsidR="00AF280D" w:rsidRPr="00673184">
        <w:t>d’événements</w:t>
      </w:r>
      <w:r w:rsidR="00E949B5" w:rsidRPr="00673184">
        <w:t xml:space="preserve"> </w:t>
      </w:r>
      <w:r w:rsidR="00183569" w:rsidRPr="00673184">
        <w:rPr>
          <w:rStyle w:val="Accentuation"/>
        </w:rPr>
        <w:t xml:space="preserve">attendus </w:t>
      </w:r>
      <w:r w:rsidR="00183569" w:rsidRPr="00673184">
        <w:t xml:space="preserve">dans l’établissement </w:t>
      </w:r>
      <w:r w:rsidR="00AF280D" w:rsidRPr="00673184">
        <w:t>(</w:t>
      </w:r>
      <w:r w:rsidR="00AF280D" w:rsidRPr="00673184">
        <w:rPr>
          <w:i/>
        </w:rPr>
        <w:t>i.e.</w:t>
      </w:r>
      <w:r w:rsidR="00183569" w:rsidRPr="00673184">
        <w:t xml:space="preserve">si on applique les taux existant dans chaque catégorie de variable d’ajustement </w:t>
      </w:r>
      <w:r w:rsidR="00AF280D" w:rsidRPr="00673184">
        <w:t xml:space="preserve">calculé sur </w:t>
      </w:r>
      <w:r w:rsidR="00183569" w:rsidRPr="00673184">
        <w:t>l’ensemble des séjours</w:t>
      </w:r>
      <w:r w:rsidR="00AF280D" w:rsidRPr="00673184">
        <w:t xml:space="preserve"> aux séjours de l’établissement)</w:t>
      </w:r>
      <w:r w:rsidR="00183569" w:rsidRPr="00673184">
        <w:t xml:space="preserve"> au nombre de cas </w:t>
      </w:r>
      <w:r w:rsidR="00183569" w:rsidRPr="00673184">
        <w:rPr>
          <w:rStyle w:val="Accentuation"/>
        </w:rPr>
        <w:t xml:space="preserve">observés </w:t>
      </w:r>
      <w:r w:rsidR="00183569" w:rsidRPr="00673184">
        <w:t xml:space="preserve">effectivement dans l’établissement. Le rapport </w:t>
      </w:r>
      <w:r w:rsidR="00183569" w:rsidRPr="00673184">
        <w:rPr>
          <w:rStyle w:val="Accentuation"/>
        </w:rPr>
        <w:t xml:space="preserve">nombre de cas observés sur nombre de cas attendus </w:t>
      </w:r>
      <w:r w:rsidR="00183569" w:rsidRPr="00673184">
        <w:t xml:space="preserve">est </w:t>
      </w:r>
      <w:r w:rsidR="004B7749" w:rsidRPr="00673184">
        <w:t>défini comme le</w:t>
      </w:r>
      <w:r w:rsidR="00E949B5" w:rsidRPr="00673184">
        <w:t xml:space="preserve"> </w:t>
      </w:r>
      <w:r w:rsidR="00183569" w:rsidRPr="00673184">
        <w:rPr>
          <w:rStyle w:val="lev"/>
          <w:b w:val="0"/>
        </w:rPr>
        <w:t>ratio standardisé de morbidité</w:t>
      </w:r>
      <w:r w:rsidR="004B7749" w:rsidRPr="00673184">
        <w:rPr>
          <w:rStyle w:val="lev"/>
          <w:b w:val="0"/>
        </w:rPr>
        <w:t xml:space="preserve">. Le taux standardisé ou ajusté est obtenu par multiplication du ratio standardisé par le taux calculé sur </w:t>
      </w:r>
      <w:r w:rsidRPr="00673184">
        <w:rPr>
          <w:rStyle w:val="lev"/>
          <w:b w:val="0"/>
        </w:rPr>
        <w:t xml:space="preserve">la population de référence, donc </w:t>
      </w:r>
      <w:r w:rsidR="004B7749" w:rsidRPr="00673184">
        <w:rPr>
          <w:rStyle w:val="lev"/>
          <w:b w:val="0"/>
        </w:rPr>
        <w:t>l’ensemble des séjours nationaux.</w:t>
      </w:r>
    </w:p>
    <w:p w14:paraId="4FA6937D" w14:textId="77777777" w:rsidR="00F35774" w:rsidRPr="00673184" w:rsidRDefault="00F35774" w:rsidP="002E76CA">
      <w:pPr>
        <w:pStyle w:val="Titre4"/>
        <w:numPr>
          <w:ilvl w:val="2"/>
          <w:numId w:val="2"/>
        </w:numPr>
      </w:pPr>
      <w:bookmarkStart w:id="11" w:name="_Toc135730004"/>
      <w:r w:rsidRPr="00673184">
        <w:t>Taux observé</w:t>
      </w:r>
      <w:bookmarkEnd w:id="11"/>
    </w:p>
    <w:p w14:paraId="44750DB6" w14:textId="2CE7E0BC" w:rsidR="00F35774" w:rsidRPr="00673184" w:rsidRDefault="00F35774" w:rsidP="00CE1DA1">
      <w:pPr>
        <w:ind w:left="708"/>
      </w:pPr>
      <w:r w:rsidRPr="00673184">
        <w:t>Le taux observé correspond à la mesure brute de l’indicateur dans un établissement de santé donné</w:t>
      </w:r>
      <w:r w:rsidR="00C52CB9" w:rsidRPr="00673184">
        <w:t xml:space="preserve"> pour une </w:t>
      </w:r>
      <w:r w:rsidR="002E6F0B" w:rsidRPr="00673184">
        <w:t xml:space="preserve">période </w:t>
      </w:r>
      <w:r w:rsidR="00C52CB9" w:rsidRPr="00673184">
        <w:t>donnée</w:t>
      </w:r>
      <w:r w:rsidRPr="00673184">
        <w:t>.</w:t>
      </w:r>
      <w:r w:rsidR="00E949B5" w:rsidRPr="00673184">
        <w:t xml:space="preserve"> </w:t>
      </w:r>
      <w:r w:rsidR="002E6F0B" w:rsidRPr="00673184">
        <w:t xml:space="preserve">Il est exprimé en pour </w:t>
      </w:r>
      <w:r w:rsidR="00EC5BEF" w:rsidRPr="00673184">
        <w:t>cent</w:t>
      </w:r>
      <w:r w:rsidR="002E6F0B" w:rsidRPr="00673184">
        <w:t>.</w:t>
      </w:r>
    </w:p>
    <w:p w14:paraId="599BCDCA" w14:textId="35BF492E" w:rsidR="00F35774" w:rsidRPr="00673184" w:rsidRDefault="00A42A5B" w:rsidP="00CE1DA1">
      <w:pPr>
        <w:ind w:left="708"/>
        <w:rPr>
          <w:rFonts w:ascii="Arial" w:eastAsiaTheme="minorEastAsia" w:hAnsi="Arial"/>
        </w:rPr>
      </w:pPr>
      <m:oMathPara>
        <m:oMathParaPr>
          <m:jc m:val="left"/>
        </m:oMathParaPr>
        <m:oMath>
          <m:sSub>
            <m:sSubPr>
              <m:ctrlPr>
                <w:rPr>
                  <w:rFonts w:ascii="Cambria Math" w:hAnsi="Cambria Math"/>
                  <w:b/>
                </w:rPr>
              </m:ctrlPr>
            </m:sSubPr>
            <m:e>
              <m:r>
                <m:rPr>
                  <m:sty m:val="b"/>
                </m:rPr>
                <w:rPr>
                  <w:rFonts w:ascii="Cambria Math" w:hAnsi="Cambria Math"/>
                </w:rPr>
                <m:t>taux observé</m:t>
              </m:r>
            </m:e>
            <m:sub>
              <m:r>
                <m:rPr>
                  <m:sty m:val="b"/>
                </m:rPr>
                <w:rPr>
                  <w:rFonts w:ascii="Cambria Math" w:hAnsi="Cambria Math"/>
                </w:rPr>
                <m:t>ES</m:t>
              </m:r>
              <m:d>
                <m:dPr>
                  <m:ctrlPr>
                    <w:rPr>
                      <w:rFonts w:ascii="Cambria Math" w:hAnsi="Cambria Math"/>
                      <w:b/>
                    </w:rPr>
                  </m:ctrlPr>
                </m:dPr>
                <m:e>
                  <m:r>
                    <m:rPr>
                      <m:sty m:val="b"/>
                    </m:rPr>
                    <w:rPr>
                      <w:rFonts w:ascii="Cambria Math" w:hAnsi="Cambria Math"/>
                    </w:rPr>
                    <m:t>i</m:t>
                  </m:r>
                </m:e>
              </m:d>
            </m:sub>
          </m:sSub>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 xml:space="preserve">nombre observé </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événements thromboemboliques</m:t>
                  </m:r>
                </m:e>
                <m:sub>
                  <m:r>
                    <m:rPr>
                      <m:sty m:val="p"/>
                    </m:rPr>
                    <w:rPr>
                      <w:rFonts w:ascii="Cambria Math" w:hAnsi="Cambria Math"/>
                    </w:rPr>
                    <m:t xml:space="preserve"> ES</m:t>
                  </m:r>
                  <m:d>
                    <m:dPr>
                      <m:ctrlPr>
                        <w:rPr>
                          <w:rFonts w:ascii="Cambria Math" w:hAnsi="Cambria Math"/>
                        </w:rPr>
                      </m:ctrlPr>
                    </m:dPr>
                    <m:e>
                      <m:r>
                        <m:rPr>
                          <m:sty m:val="p"/>
                        </m:rPr>
                        <w:rPr>
                          <w:rFonts w:ascii="Cambria Math" w:hAnsi="Cambria Math"/>
                        </w:rPr>
                        <m:t>i</m:t>
                      </m:r>
                    </m:e>
                  </m:d>
                </m:sub>
              </m:sSub>
            </m:num>
            <m:den>
              <m:sSub>
                <m:sSubPr>
                  <m:ctrlPr>
                    <w:rPr>
                      <w:rFonts w:ascii="Cambria Math" w:hAnsi="Cambria Math"/>
                    </w:rPr>
                  </m:ctrlPr>
                </m:sSubPr>
                <m:e>
                  <m:r>
                    <m:rPr>
                      <m:sty m:val="p"/>
                    </m:rPr>
                    <w:rPr>
                      <w:rFonts w:ascii="Cambria Math" w:hAnsi="Cambria Math"/>
                    </w:rPr>
                    <m:t xml:space="preserve">nombre de séjours </m:t>
                  </m:r>
                </m:e>
                <m:sub>
                  <m:r>
                    <m:rPr>
                      <m:sty m:val="p"/>
                    </m:rPr>
                    <w:rPr>
                      <w:rFonts w:ascii="Cambria Math" w:hAnsi="Cambria Math"/>
                    </w:rPr>
                    <m:t>ES</m:t>
                  </m:r>
                  <m:d>
                    <m:dPr>
                      <m:ctrlPr>
                        <w:rPr>
                          <w:rFonts w:ascii="Cambria Math" w:hAnsi="Cambria Math"/>
                        </w:rPr>
                      </m:ctrlPr>
                    </m:dPr>
                    <m:e>
                      <m:r>
                        <m:rPr>
                          <m:sty m:val="p"/>
                        </m:rPr>
                        <w:rPr>
                          <w:rFonts w:ascii="Cambria Math" w:hAnsi="Cambria Math"/>
                        </w:rPr>
                        <m:t>i</m:t>
                      </m:r>
                    </m:e>
                  </m:d>
                </m:sub>
              </m:sSub>
            </m:den>
          </m:f>
          <m:r>
            <m:rPr>
              <m:sty m:val="p"/>
            </m:rPr>
            <w:rPr>
              <w:rFonts w:ascii="Cambria Math" w:hAnsi="Cambria Math"/>
            </w:rPr>
            <m:t>×100</m:t>
          </m:r>
        </m:oMath>
      </m:oMathPara>
    </w:p>
    <w:p w14:paraId="4932B3F2" w14:textId="77777777" w:rsidR="00F35774" w:rsidRPr="00673184" w:rsidRDefault="00F35774" w:rsidP="002E76CA">
      <w:pPr>
        <w:pStyle w:val="Titre4"/>
        <w:numPr>
          <w:ilvl w:val="2"/>
          <w:numId w:val="2"/>
        </w:numPr>
      </w:pPr>
      <w:bookmarkStart w:id="12" w:name="_Toc135730005"/>
      <w:r w:rsidRPr="00673184">
        <w:t>Taux attendu</w:t>
      </w:r>
      <w:bookmarkEnd w:id="12"/>
    </w:p>
    <w:p w14:paraId="392E2487" w14:textId="77777777" w:rsidR="004B7749" w:rsidRPr="00673184" w:rsidRDefault="004B7749" w:rsidP="00CE1DA1">
      <w:pPr>
        <w:ind w:left="708"/>
      </w:pPr>
      <w:r w:rsidRPr="00673184">
        <w:t>Le taux attendu est estimé à partir d’un modèle de régression logistique.</w:t>
      </w:r>
    </w:p>
    <w:p w14:paraId="3A3C322C" w14:textId="77777777" w:rsidR="002E6F0B" w:rsidRPr="00673184" w:rsidRDefault="004E419F" w:rsidP="00CE1DA1">
      <w:pPr>
        <w:ind w:left="708"/>
      </w:pPr>
      <w:r w:rsidRPr="00673184">
        <w:rPr>
          <w:b/>
        </w:rPr>
        <w:t>Un</w:t>
      </w:r>
      <w:r w:rsidR="002E6F0B" w:rsidRPr="00673184">
        <w:rPr>
          <w:b/>
        </w:rPr>
        <w:t xml:space="preserve"> modèle de régression logistique</w:t>
      </w:r>
      <w:r w:rsidR="002E6F0B" w:rsidRPr="00673184">
        <w:t xml:space="preserve"> permet d’attribuer </w:t>
      </w:r>
      <w:r w:rsidR="004B7749" w:rsidRPr="00673184">
        <w:t>une probabilité</w:t>
      </w:r>
      <w:r w:rsidR="002E6F0B" w:rsidRPr="00673184">
        <w:t xml:space="preserve"> de survenue de l’événement pour chaque séjour</w:t>
      </w:r>
      <w:r w:rsidR="004B7749" w:rsidRPr="00673184">
        <w:t xml:space="preserve"> compte tenu des taux </w:t>
      </w:r>
      <w:r w:rsidR="00207626" w:rsidRPr="00673184">
        <w:t>par catégorie de variables d’ajustement estimé dans l’ensemble des séjours nationaux</w:t>
      </w:r>
      <w:r w:rsidR="002E6F0B" w:rsidRPr="00673184">
        <w:t>. Ce</w:t>
      </w:r>
      <w:r w:rsidR="00207626" w:rsidRPr="00673184">
        <w:t xml:space="preserve">tte probabilité de survenue de l’événement </w:t>
      </w:r>
      <w:r w:rsidR="002E6F0B" w:rsidRPr="00673184">
        <w:t xml:space="preserve">dépend des caractéristiques </w:t>
      </w:r>
      <w:r w:rsidR="00207626" w:rsidRPr="00673184">
        <w:t xml:space="preserve">individuelles </w:t>
      </w:r>
      <w:r w:rsidR="002E6F0B" w:rsidRPr="00673184">
        <w:t>des séjours</w:t>
      </w:r>
      <w:r w:rsidR="0080231D" w:rsidRPr="00673184">
        <w:t>.</w:t>
      </w:r>
    </w:p>
    <w:p w14:paraId="325DA7BD" w14:textId="77777777" w:rsidR="00207626" w:rsidRPr="00673184" w:rsidRDefault="00207626" w:rsidP="00207626">
      <w:pPr>
        <w:ind w:left="708"/>
      </w:pPr>
      <w:r w:rsidRPr="00673184">
        <w:rPr>
          <w:b/>
        </w:rPr>
        <w:t>La variable à prédire</w:t>
      </w:r>
      <w:r w:rsidRPr="00673184">
        <w:t xml:space="preserve"> est la survenue d</w:t>
      </w:r>
      <w:r w:rsidR="00DD2F63" w:rsidRPr="00673184">
        <w:t>e l’événement thrombo-embolique</w:t>
      </w:r>
      <w:r w:rsidRPr="00673184">
        <w:t xml:space="preserve">. On retiendra le codage 0 pour l’absence d’événement et 1 pour les séjours avec événement. </w:t>
      </w:r>
    </w:p>
    <w:p w14:paraId="4DF8CAC3" w14:textId="34C62BE2" w:rsidR="004E419F" w:rsidRPr="00673184" w:rsidRDefault="005D2565" w:rsidP="00CE1DA1">
      <w:pPr>
        <w:ind w:left="708"/>
      </w:pPr>
      <w:r w:rsidRPr="00673184">
        <w:rPr>
          <w:b/>
        </w:rPr>
        <w:t>Les variables introduites dans le modèle</w:t>
      </w:r>
      <w:r w:rsidRPr="00673184">
        <w:t xml:space="preserve"> de régression logistique : les facteurs de risques reconnus de la maladie thrombo</w:t>
      </w:r>
      <w:r w:rsidR="00CE1DA1" w:rsidRPr="00673184">
        <w:noBreakHyphen/>
      </w:r>
      <w:r w:rsidRPr="00673184">
        <w:t>embolique repérables dans le PMSI</w:t>
      </w:r>
      <w:r w:rsidR="00C9291A" w:rsidRPr="00673184">
        <w:t xml:space="preserve"> (comorbidités et âge),</w:t>
      </w:r>
      <w:r w:rsidRPr="00673184">
        <w:t xml:space="preserve"> le sexe et </w:t>
      </w:r>
      <w:r w:rsidR="00207626" w:rsidRPr="00673184">
        <w:t xml:space="preserve">la médiane </w:t>
      </w:r>
      <w:r w:rsidRPr="00673184">
        <w:t>de la durée d’observation</w:t>
      </w:r>
      <w:r w:rsidR="00E949B5" w:rsidRPr="00673184">
        <w:t xml:space="preserve"> </w:t>
      </w:r>
      <w:r w:rsidR="00207626" w:rsidRPr="00673184">
        <w:t xml:space="preserve">calculée </w:t>
      </w:r>
      <w:r w:rsidR="00CE1DA1" w:rsidRPr="00673184">
        <w:t>dans un établissement donné</w:t>
      </w:r>
      <w:r w:rsidRPr="00673184">
        <w:t>.</w:t>
      </w:r>
      <w:r w:rsidR="00E949B5" w:rsidRPr="00673184">
        <w:t xml:space="preserve"> </w:t>
      </w:r>
      <w:r w:rsidR="004E419F" w:rsidRPr="00673184">
        <w:t>L’âge et la médiane de durée d’observation sont des variables continues, les autres sont des variables catégorielles.</w:t>
      </w:r>
    </w:p>
    <w:p w14:paraId="5C877128" w14:textId="77777777" w:rsidR="004E419F" w:rsidRPr="00673184" w:rsidRDefault="00F9114D" w:rsidP="00CE1DA1">
      <w:pPr>
        <w:ind w:left="708"/>
      </w:pPr>
      <w:r w:rsidRPr="00673184">
        <w:t xml:space="preserve">Le </w:t>
      </w:r>
      <w:r w:rsidR="00207626" w:rsidRPr="00673184">
        <w:t xml:space="preserve">repérage </w:t>
      </w:r>
      <w:r w:rsidRPr="00673184">
        <w:t xml:space="preserve">des </w:t>
      </w:r>
      <w:r w:rsidR="004E419F" w:rsidRPr="00673184">
        <w:t>comorbidités</w:t>
      </w:r>
      <w:r w:rsidRPr="00673184">
        <w:t xml:space="preserve"> à partir de la base PMSI-MCO est </w:t>
      </w:r>
      <w:r w:rsidR="00207626" w:rsidRPr="00673184">
        <w:t xml:space="preserve">décrit dans le paragraphe </w:t>
      </w:r>
      <w:r w:rsidR="00DD2F63" w:rsidRPr="00673184">
        <w:t>2.1</w:t>
      </w:r>
      <w:r w:rsidR="00207626" w:rsidRPr="00673184">
        <w:t>.</w:t>
      </w:r>
    </w:p>
    <w:p w14:paraId="530CEEF6" w14:textId="77777777" w:rsidR="004E419F" w:rsidRPr="00673184" w:rsidRDefault="004E419F" w:rsidP="00CE1DA1">
      <w:pPr>
        <w:ind w:left="708"/>
      </w:pPr>
      <w:r w:rsidRPr="00673184">
        <w:t>Le sexe et l’âge sont les variables disponibles dans le PMSI.</w:t>
      </w:r>
    </w:p>
    <w:p w14:paraId="32382EA2" w14:textId="116C38B6" w:rsidR="004E419F" w:rsidRPr="00673184" w:rsidRDefault="004E419F" w:rsidP="004E419F">
      <w:pPr>
        <w:ind w:left="709"/>
      </w:pPr>
      <w:r w:rsidRPr="00673184">
        <w:t>La médiane de la durée d’observation après intervention est une variable calculée à partir de la variable durée du séjour et de la variable délai de réalisation de l’acte</w:t>
      </w:r>
      <w:r w:rsidR="00C767A1" w:rsidRPr="00673184">
        <w:t xml:space="preserve"> de </w:t>
      </w:r>
      <w:proofErr w:type="gramStart"/>
      <w:r w:rsidR="00C767A1" w:rsidRPr="00673184">
        <w:t>PT</w:t>
      </w:r>
      <w:r w:rsidR="00E66747">
        <w:t>.</w:t>
      </w:r>
      <w:r w:rsidR="00CD4055" w:rsidRPr="00673184">
        <w:t>.</w:t>
      </w:r>
      <w:proofErr w:type="gramEnd"/>
    </w:p>
    <w:p w14:paraId="3061B978" w14:textId="77777777" w:rsidR="004E419F" w:rsidRPr="00673184" w:rsidRDefault="004E419F" w:rsidP="00D610DB">
      <w:pPr>
        <w:ind w:left="708"/>
      </w:pPr>
      <w:r w:rsidRPr="00673184">
        <w:t xml:space="preserve">Calcul </w:t>
      </w:r>
      <w:r w:rsidR="00D610DB" w:rsidRPr="00673184">
        <w:t xml:space="preserve">de la durée d’observation </w:t>
      </w:r>
      <w:r w:rsidRPr="00673184">
        <w:t>pour un séjour donné, avec traitement des données manquantes et des erreurs</w:t>
      </w:r>
      <w:r w:rsidR="00D610DB" w:rsidRPr="00673184">
        <w:t xml:space="preserve"> de saisie :</w:t>
      </w:r>
    </w:p>
    <w:p w14:paraId="30150869" w14:textId="77777777" w:rsidR="004E419F" w:rsidRPr="00673184" w:rsidRDefault="004E419F" w:rsidP="002E76CA">
      <w:pPr>
        <w:pStyle w:val="Paragraphedeliste"/>
        <w:numPr>
          <w:ilvl w:val="1"/>
          <w:numId w:val="5"/>
        </w:numPr>
        <w:ind w:left="1418"/>
      </w:pPr>
      <w:r w:rsidRPr="00673184">
        <w:t>Si délai de l’acte &lt; durée du séjour alors durée d’observation = durée - délai</w:t>
      </w:r>
    </w:p>
    <w:p w14:paraId="31F0797D" w14:textId="77777777" w:rsidR="004E419F" w:rsidRPr="00673184" w:rsidRDefault="004E419F" w:rsidP="002E76CA">
      <w:pPr>
        <w:pStyle w:val="Paragraphedeliste"/>
        <w:numPr>
          <w:ilvl w:val="1"/>
          <w:numId w:val="5"/>
        </w:numPr>
        <w:ind w:left="1418"/>
      </w:pPr>
      <w:r w:rsidRPr="00673184">
        <w:lastRenderedPageBreak/>
        <w:t>Sinon, si délai = durée = 1 alors durée d’observation = 0</w:t>
      </w:r>
    </w:p>
    <w:p w14:paraId="717185FA" w14:textId="77777777" w:rsidR="004E419F" w:rsidRPr="00673184" w:rsidRDefault="004E419F" w:rsidP="002E76CA">
      <w:pPr>
        <w:pStyle w:val="Paragraphedeliste"/>
        <w:numPr>
          <w:ilvl w:val="1"/>
          <w:numId w:val="5"/>
        </w:numPr>
        <w:ind w:left="1418"/>
        <w:jc w:val="left"/>
        <w:rPr>
          <w:spacing w:val="-2"/>
        </w:rPr>
      </w:pPr>
      <w:r w:rsidRPr="00673184">
        <w:rPr>
          <w:spacing w:val="-2"/>
        </w:rPr>
        <w:t xml:space="preserve">Sinon, si délai = durée </w:t>
      </w:r>
      <w:r w:rsidRPr="00673184">
        <w:rPr>
          <w:rFonts w:ascii="Symbol" w:eastAsia="Symbol" w:hAnsi="Symbol" w:cs="Symbol"/>
          <w:spacing w:val="-2"/>
        </w:rPr>
        <w:t></w:t>
      </w:r>
      <w:r w:rsidRPr="00673184">
        <w:rPr>
          <w:spacing w:val="-2"/>
        </w:rPr>
        <w:t xml:space="preserve"> 1</w:t>
      </w:r>
      <w:r w:rsidRPr="00673184">
        <w:rPr>
          <w:rStyle w:val="Appelnotedebasdep"/>
          <w:spacing w:val="-2"/>
        </w:rPr>
        <w:footnoteReference w:id="3"/>
      </w:r>
      <w:r w:rsidRPr="00673184">
        <w:rPr>
          <w:spacing w:val="-2"/>
        </w:rPr>
        <w:t xml:space="preserve"> ou délai non renseigné alors durée d’observation = durée - 1</w:t>
      </w:r>
    </w:p>
    <w:p w14:paraId="782BF329" w14:textId="441158D4" w:rsidR="004E419F" w:rsidRPr="00673184" w:rsidRDefault="004E419F" w:rsidP="004E419F">
      <w:pPr>
        <w:ind w:left="1068"/>
      </w:pPr>
      <w:r w:rsidRPr="00673184">
        <w:t xml:space="preserve">La médiane de la durée d’observation est calculée pour chaque établissement en excluant les séjours avec événement. On obtient donc </w:t>
      </w:r>
      <w:r w:rsidR="00756D7E" w:rsidRPr="00673184">
        <w:t xml:space="preserve">un </w:t>
      </w:r>
      <w:r w:rsidRPr="00673184">
        <w:t>résultat par établissement : une médiane d’observation pour les séjours de PT</w:t>
      </w:r>
      <w:r w:rsidR="00E66747">
        <w:t>.</w:t>
      </w:r>
      <w:r w:rsidRPr="00673184">
        <w:t xml:space="preserve"> </w:t>
      </w:r>
      <w:proofErr w:type="gramStart"/>
      <w:r w:rsidRPr="00673184">
        <w:t>sans</w:t>
      </w:r>
      <w:proofErr w:type="gramEnd"/>
      <w:r w:rsidRPr="00673184">
        <w:t xml:space="preserve"> événement thromboembolique.</w:t>
      </w:r>
      <w:r w:rsidR="005C6CA0" w:rsidRPr="00673184">
        <w:t xml:space="preserve"> </w:t>
      </w:r>
      <w:r w:rsidR="00DA1052" w:rsidRPr="00673184">
        <w:t>Un</w:t>
      </w:r>
      <w:r w:rsidRPr="00673184">
        <w:t xml:space="preserve"> polynôme fractionnaire de </w:t>
      </w:r>
      <w:r w:rsidR="003C1F6F" w:rsidRPr="00673184">
        <w:t xml:space="preserve">puissance moins </w:t>
      </w:r>
      <w:r w:rsidR="00DA1052" w:rsidRPr="00673184">
        <w:t xml:space="preserve">2 a été introduit dans </w:t>
      </w:r>
      <w:r w:rsidRPr="00673184">
        <w:t>le modèle d’ajustement.</w:t>
      </w:r>
      <w:r w:rsidR="00DA1052" w:rsidRPr="00673184">
        <w:t xml:space="preserve"> </w:t>
      </w:r>
      <w:r w:rsidRPr="00673184">
        <w:t xml:space="preserve">La valeur obtenue </w:t>
      </w:r>
      <w:r w:rsidR="0049681B" w:rsidRPr="00673184">
        <w:t xml:space="preserve">X </w:t>
      </w:r>
      <w:r w:rsidRPr="00673184">
        <w:t>est attribuée à chaque séjour en fonction de l’établissement</w:t>
      </w:r>
      <w:r w:rsidR="00DA1052" w:rsidRPr="00673184">
        <w:t>.</w:t>
      </w:r>
      <w:r w:rsidRPr="00673184">
        <w:t xml:space="preserve"> </w:t>
      </w:r>
      <w:r w:rsidR="0049681B" w:rsidRPr="00673184">
        <w:t>La variable Y introduite dans le modèle est une transformation non linéaire de X : Y</w:t>
      </w:r>
      <w:r w:rsidR="0049681B" w:rsidRPr="00673184">
        <w:rPr>
          <w:vertAlign w:val="subscript"/>
        </w:rPr>
        <w:t>i</w:t>
      </w:r>
      <w:r w:rsidR="0049681B" w:rsidRPr="00673184">
        <w:t xml:space="preserve"> = F(X</w:t>
      </w:r>
      <w:r w:rsidR="0049681B" w:rsidRPr="00673184">
        <w:rPr>
          <w:vertAlign w:val="subscript"/>
        </w:rPr>
        <w:t>i</w:t>
      </w:r>
      <w:r w:rsidR="0049681B" w:rsidRPr="00673184">
        <w:t>)= 1/X</w:t>
      </w:r>
      <w:r w:rsidR="0049681B" w:rsidRPr="00673184">
        <w:rPr>
          <w:vertAlign w:val="subscript"/>
        </w:rPr>
        <w:t>i</w:t>
      </w:r>
      <w:r w:rsidR="0049681B" w:rsidRPr="00673184">
        <w:t>².</w:t>
      </w:r>
    </w:p>
    <w:p w14:paraId="491C62CE" w14:textId="6D2D3CE1" w:rsidR="005440FD" w:rsidRPr="00673184" w:rsidRDefault="00207626" w:rsidP="00CE1DA1">
      <w:pPr>
        <w:ind w:left="708"/>
      </w:pPr>
      <w:r w:rsidRPr="00673184">
        <w:t xml:space="preserve">Le tableau 2 </w:t>
      </w:r>
      <w:r w:rsidR="004E419F" w:rsidRPr="00673184">
        <w:t>reprend</w:t>
      </w:r>
      <w:r w:rsidRPr="00673184">
        <w:t xml:space="preserve"> le type et le codage des variables du modèle </w:t>
      </w:r>
      <w:r w:rsidR="00544AE0" w:rsidRPr="00673184">
        <w:t>d</w:t>
      </w:r>
      <w:r w:rsidR="007638D3" w:rsidRPr="00673184">
        <w:t>’ajustement</w:t>
      </w:r>
      <w:r w:rsidR="00C13608" w:rsidRPr="00673184">
        <w:t xml:space="preserve"> </w:t>
      </w:r>
      <w:r w:rsidRPr="00673184">
        <w:t>ainsi que la classe de référence retenue.</w:t>
      </w:r>
    </w:p>
    <w:p w14:paraId="61075CDD" w14:textId="57CEC11D" w:rsidR="00207626" w:rsidRPr="00673184" w:rsidRDefault="00207626" w:rsidP="00DF2BF8">
      <w:pPr>
        <w:pStyle w:val="Lgende"/>
        <w:keepNext/>
        <w:ind w:left="709"/>
      </w:pPr>
      <w:r w:rsidRPr="00673184">
        <w:t xml:space="preserve">Tableau </w:t>
      </w:r>
      <w:r w:rsidR="00572FF2" w:rsidRPr="00673184">
        <w:rPr>
          <w:noProof/>
        </w:rPr>
        <w:fldChar w:fldCharType="begin"/>
      </w:r>
      <w:r w:rsidR="00572FF2" w:rsidRPr="00673184">
        <w:rPr>
          <w:noProof/>
        </w:rPr>
        <w:instrText xml:space="preserve"> SEQ Tableau \* ARABIC </w:instrText>
      </w:r>
      <w:r w:rsidR="00572FF2" w:rsidRPr="00673184">
        <w:rPr>
          <w:noProof/>
        </w:rPr>
        <w:fldChar w:fldCharType="separate"/>
      </w:r>
      <w:r w:rsidR="00484E75" w:rsidRPr="00673184">
        <w:rPr>
          <w:noProof/>
        </w:rPr>
        <w:t>2</w:t>
      </w:r>
      <w:r w:rsidR="00572FF2" w:rsidRPr="00673184">
        <w:rPr>
          <w:noProof/>
        </w:rPr>
        <w:fldChar w:fldCharType="end"/>
      </w:r>
      <w:r w:rsidRPr="00673184">
        <w:t xml:space="preserve"> : </w:t>
      </w:r>
      <w:r w:rsidR="000D7786" w:rsidRPr="00673184">
        <w:t>Facteurs de risque inclus dans le modèle</w:t>
      </w:r>
      <w:r w:rsidR="00C13608" w:rsidRPr="00673184">
        <w:t xml:space="preserve"> d’ajustement</w:t>
      </w:r>
    </w:p>
    <w:tbl>
      <w:tblPr>
        <w:tblStyle w:val="Trameclaire-Accent1"/>
        <w:tblW w:w="8469" w:type="dxa"/>
        <w:tblInd w:w="817" w:type="dxa"/>
        <w:tblLook w:val="04A0" w:firstRow="1" w:lastRow="0" w:firstColumn="1" w:lastColumn="0" w:noHBand="0" w:noVBand="1"/>
      </w:tblPr>
      <w:tblGrid>
        <w:gridCol w:w="4591"/>
        <w:gridCol w:w="1059"/>
        <w:gridCol w:w="2819"/>
      </w:tblGrid>
      <w:tr w:rsidR="005D2565" w:rsidRPr="00673184" w14:paraId="3327B2FE" w14:textId="77777777" w:rsidTr="0036739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91" w:type="dxa"/>
          </w:tcPr>
          <w:p w14:paraId="728276EE" w14:textId="77777777" w:rsidR="005D2565" w:rsidRPr="00673184" w:rsidRDefault="0080231D" w:rsidP="0036739B">
            <w:pPr>
              <w:rPr>
                <w:rFonts w:ascii="Arial Narrow" w:hAnsi="Arial Narrow"/>
              </w:rPr>
            </w:pPr>
            <w:r w:rsidRPr="00673184">
              <w:rPr>
                <w:rFonts w:ascii="Arial Narrow" w:hAnsi="Arial Narrow"/>
              </w:rPr>
              <w:t>Variable</w:t>
            </w:r>
          </w:p>
        </w:tc>
        <w:tc>
          <w:tcPr>
            <w:tcW w:w="1059" w:type="dxa"/>
          </w:tcPr>
          <w:p w14:paraId="121970D7" w14:textId="77777777" w:rsidR="005D2565" w:rsidRPr="00673184" w:rsidRDefault="009514ED" w:rsidP="0036739B">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673184">
              <w:rPr>
                <w:rFonts w:ascii="Arial Narrow" w:hAnsi="Arial Narrow"/>
              </w:rPr>
              <w:t>Type</w:t>
            </w:r>
          </w:p>
        </w:tc>
        <w:tc>
          <w:tcPr>
            <w:tcW w:w="2819" w:type="dxa"/>
          </w:tcPr>
          <w:p w14:paraId="750A9CA1" w14:textId="77777777" w:rsidR="005D2565" w:rsidRPr="00673184" w:rsidRDefault="005D2565" w:rsidP="0036739B">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673184">
              <w:rPr>
                <w:rFonts w:ascii="Arial Narrow" w:hAnsi="Arial Narrow"/>
              </w:rPr>
              <w:t>Codage</w:t>
            </w:r>
          </w:p>
        </w:tc>
      </w:tr>
      <w:tr w:rsidR="005D2565" w:rsidRPr="00673184" w14:paraId="0C4D12A4" w14:textId="77777777" w:rsidTr="00367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150A8056" w14:textId="77777777" w:rsidR="005D2565" w:rsidRPr="00673184" w:rsidRDefault="005D2565" w:rsidP="0036739B">
            <w:pPr>
              <w:rPr>
                <w:rFonts w:ascii="Arial Narrow" w:hAnsi="Arial Narrow"/>
              </w:rPr>
            </w:pPr>
            <w:r w:rsidRPr="00673184">
              <w:rPr>
                <w:rFonts w:ascii="Arial Narrow" w:hAnsi="Arial Narrow"/>
              </w:rPr>
              <w:t>Age</w:t>
            </w:r>
          </w:p>
        </w:tc>
        <w:tc>
          <w:tcPr>
            <w:tcW w:w="1059" w:type="dxa"/>
          </w:tcPr>
          <w:p w14:paraId="4EEA1059" w14:textId="77777777" w:rsidR="005D2565" w:rsidRPr="00673184" w:rsidRDefault="005D2565" w:rsidP="0036739B">
            <w:pPr>
              <w:cnfStyle w:val="000000100000" w:firstRow="0" w:lastRow="0" w:firstColumn="0" w:lastColumn="0" w:oddVBand="0" w:evenVBand="0" w:oddHBand="1" w:evenHBand="0" w:firstRowFirstColumn="0" w:firstRowLastColumn="0" w:lastRowFirstColumn="0" w:lastRowLastColumn="0"/>
              <w:rPr>
                <w:rFonts w:ascii="Arial Narrow" w:hAnsi="Arial Narrow"/>
              </w:rPr>
            </w:pPr>
            <w:proofErr w:type="gramStart"/>
            <w:r w:rsidRPr="00673184">
              <w:rPr>
                <w:rFonts w:ascii="Arial Narrow" w:hAnsi="Arial Narrow"/>
              </w:rPr>
              <w:t>continue</w:t>
            </w:r>
            <w:proofErr w:type="gramEnd"/>
          </w:p>
        </w:tc>
        <w:tc>
          <w:tcPr>
            <w:tcW w:w="2819" w:type="dxa"/>
          </w:tcPr>
          <w:p w14:paraId="04820D83" w14:textId="77777777" w:rsidR="005D2565" w:rsidRPr="00673184" w:rsidRDefault="005D2565" w:rsidP="0036739B">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73184">
              <w:rPr>
                <w:rFonts w:ascii="Arial Narrow" w:hAnsi="Arial Narrow"/>
              </w:rPr>
              <w:t>Fonction linéaire</w:t>
            </w:r>
          </w:p>
        </w:tc>
      </w:tr>
      <w:tr w:rsidR="005D2565" w:rsidRPr="00673184" w14:paraId="77F547FA" w14:textId="77777777" w:rsidTr="0036739B">
        <w:tc>
          <w:tcPr>
            <w:cnfStyle w:val="001000000000" w:firstRow="0" w:lastRow="0" w:firstColumn="1" w:lastColumn="0" w:oddVBand="0" w:evenVBand="0" w:oddHBand="0" w:evenHBand="0" w:firstRowFirstColumn="0" w:firstRowLastColumn="0" w:lastRowFirstColumn="0" w:lastRowLastColumn="0"/>
            <w:tcW w:w="4591" w:type="dxa"/>
          </w:tcPr>
          <w:p w14:paraId="03D0CBF6" w14:textId="77777777" w:rsidR="005D2565" w:rsidRPr="00673184" w:rsidRDefault="005D2565" w:rsidP="0036739B">
            <w:pPr>
              <w:rPr>
                <w:rFonts w:ascii="Arial Narrow" w:hAnsi="Arial Narrow"/>
              </w:rPr>
            </w:pPr>
            <w:r w:rsidRPr="00673184">
              <w:rPr>
                <w:rFonts w:ascii="Arial Narrow" w:hAnsi="Arial Narrow"/>
              </w:rPr>
              <w:t>Sexe</w:t>
            </w:r>
          </w:p>
        </w:tc>
        <w:tc>
          <w:tcPr>
            <w:tcW w:w="1059" w:type="dxa"/>
          </w:tcPr>
          <w:p w14:paraId="7C2D608C" w14:textId="77777777" w:rsidR="005D2565" w:rsidRPr="00673184" w:rsidRDefault="005D2565" w:rsidP="0036739B">
            <w:pPr>
              <w:cnfStyle w:val="000000000000" w:firstRow="0" w:lastRow="0" w:firstColumn="0" w:lastColumn="0" w:oddVBand="0" w:evenVBand="0" w:oddHBand="0" w:evenHBand="0" w:firstRowFirstColumn="0" w:firstRowLastColumn="0" w:lastRowFirstColumn="0" w:lastRowLastColumn="0"/>
              <w:rPr>
                <w:rFonts w:ascii="Arial Narrow" w:hAnsi="Arial Narrow"/>
              </w:rPr>
            </w:pPr>
            <w:proofErr w:type="gramStart"/>
            <w:r w:rsidRPr="00673184">
              <w:rPr>
                <w:rFonts w:ascii="Arial Narrow" w:hAnsi="Arial Narrow"/>
              </w:rPr>
              <w:t>catégorie</w:t>
            </w:r>
            <w:proofErr w:type="gramEnd"/>
          </w:p>
        </w:tc>
        <w:tc>
          <w:tcPr>
            <w:tcW w:w="2819" w:type="dxa"/>
          </w:tcPr>
          <w:p w14:paraId="73DDE64C" w14:textId="77777777" w:rsidR="005D2565" w:rsidRPr="00673184" w:rsidRDefault="005D2565" w:rsidP="0036739B">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673184">
              <w:rPr>
                <w:rFonts w:ascii="Arial Narrow" w:hAnsi="Arial Narrow"/>
              </w:rPr>
              <w:t>1=</w:t>
            </w:r>
            <w:proofErr w:type="gramStart"/>
            <w:r w:rsidRPr="00673184">
              <w:rPr>
                <w:rFonts w:ascii="Arial Narrow" w:hAnsi="Arial Narrow"/>
              </w:rPr>
              <w:t>homme</w:t>
            </w:r>
            <w:r w:rsidR="00436AF6" w:rsidRPr="00673184">
              <w:rPr>
                <w:rFonts w:ascii="Arial Narrow" w:hAnsi="Arial Narrow"/>
              </w:rPr>
              <w:t>(</w:t>
            </w:r>
            <w:proofErr w:type="gramEnd"/>
            <w:r w:rsidR="00436AF6" w:rsidRPr="00673184">
              <w:rPr>
                <w:rFonts w:ascii="Arial Narrow" w:hAnsi="Arial Narrow"/>
              </w:rPr>
              <w:t>classe de référence)</w:t>
            </w:r>
          </w:p>
          <w:p w14:paraId="22D8F32A" w14:textId="77777777" w:rsidR="005D2565" w:rsidRPr="00673184" w:rsidRDefault="005D2565" w:rsidP="00436AF6">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673184">
              <w:rPr>
                <w:rFonts w:ascii="Arial Narrow" w:hAnsi="Arial Narrow"/>
              </w:rPr>
              <w:t>2=femme</w:t>
            </w:r>
          </w:p>
        </w:tc>
      </w:tr>
      <w:tr w:rsidR="009D7A00" w:rsidRPr="00673184" w14:paraId="7352CC87" w14:textId="77777777" w:rsidTr="00367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228CFC1D" w14:textId="77777777" w:rsidR="009D7A00" w:rsidRPr="00673184" w:rsidRDefault="00D931F4" w:rsidP="0036739B">
            <w:pPr>
              <w:jc w:val="left"/>
              <w:rPr>
                <w:rFonts w:ascii="Arial Narrow" w:hAnsi="Arial Narrow"/>
                <w:i/>
                <w:color w:val="548DD4" w:themeColor="text2" w:themeTint="99"/>
              </w:rPr>
            </w:pPr>
            <w:r w:rsidRPr="00673184">
              <w:rPr>
                <w:rFonts w:ascii="Arial Narrow" w:hAnsi="Arial Narrow"/>
              </w:rPr>
              <w:t xml:space="preserve">10 </w:t>
            </w:r>
            <w:r w:rsidR="007A28E4" w:rsidRPr="00673184">
              <w:rPr>
                <w:rFonts w:ascii="Arial Narrow" w:hAnsi="Arial Narrow"/>
              </w:rPr>
              <w:t>c</w:t>
            </w:r>
            <w:r w:rsidR="00D84D5E" w:rsidRPr="00673184">
              <w:rPr>
                <w:rFonts w:ascii="Arial Narrow" w:hAnsi="Arial Narrow"/>
              </w:rPr>
              <w:t xml:space="preserve">omorbidités : </w:t>
            </w:r>
            <w:r w:rsidR="009D7A00" w:rsidRPr="00673184">
              <w:rPr>
                <w:rFonts w:ascii="Arial Narrow" w:hAnsi="Arial Narrow"/>
              </w:rPr>
              <w:t xml:space="preserve">Cancer, insuffisance cardiaque, bronchopneumopathie chronique, insuffisance rénale, coagulopathie, paralysie, maladie </w:t>
            </w:r>
            <w:proofErr w:type="spellStart"/>
            <w:r w:rsidR="009D7A00" w:rsidRPr="00673184">
              <w:rPr>
                <w:rFonts w:ascii="Arial Narrow" w:hAnsi="Arial Narrow"/>
              </w:rPr>
              <w:t>cérébro</w:t>
            </w:r>
            <w:proofErr w:type="spellEnd"/>
            <w:r w:rsidR="00F9114D" w:rsidRPr="00673184">
              <w:rPr>
                <w:rFonts w:ascii="Arial Narrow" w:hAnsi="Arial Narrow"/>
              </w:rPr>
              <w:noBreakHyphen/>
            </w:r>
            <w:r w:rsidR="009D7A00" w:rsidRPr="00673184">
              <w:rPr>
                <w:rFonts w:ascii="Arial Narrow" w:hAnsi="Arial Narrow"/>
              </w:rPr>
              <w:t>vasculaire, obésité, insuffisance respiratoire chronique</w:t>
            </w:r>
            <w:r w:rsidRPr="00673184">
              <w:rPr>
                <w:rFonts w:ascii="Arial Narrow" w:hAnsi="Arial Narrow"/>
              </w:rPr>
              <w:t>, antécédents d’évènements thrombo-emboliques</w:t>
            </w:r>
          </w:p>
          <w:p w14:paraId="15B0976A" w14:textId="77777777" w:rsidR="009D7A00" w:rsidRPr="00673184" w:rsidRDefault="009D7A00" w:rsidP="0036739B">
            <w:pPr>
              <w:rPr>
                <w:rFonts w:ascii="Arial Narrow" w:hAnsi="Arial Narrow"/>
              </w:rPr>
            </w:pPr>
          </w:p>
        </w:tc>
        <w:tc>
          <w:tcPr>
            <w:tcW w:w="1059" w:type="dxa"/>
          </w:tcPr>
          <w:p w14:paraId="32AD7DCC" w14:textId="77777777" w:rsidR="009D7A00" w:rsidRPr="00673184" w:rsidRDefault="00F9114D" w:rsidP="0036739B">
            <w:pPr>
              <w:cnfStyle w:val="000000100000" w:firstRow="0" w:lastRow="0" w:firstColumn="0" w:lastColumn="0" w:oddVBand="0" w:evenVBand="0" w:oddHBand="1" w:evenHBand="0" w:firstRowFirstColumn="0" w:firstRowLastColumn="0" w:lastRowFirstColumn="0" w:lastRowLastColumn="0"/>
              <w:rPr>
                <w:rFonts w:ascii="Arial Narrow" w:hAnsi="Arial Narrow"/>
              </w:rPr>
            </w:pPr>
            <w:proofErr w:type="gramStart"/>
            <w:r w:rsidRPr="00673184">
              <w:rPr>
                <w:rFonts w:ascii="Arial Narrow" w:hAnsi="Arial Narrow"/>
              </w:rPr>
              <w:t>catégorie</w:t>
            </w:r>
            <w:proofErr w:type="gramEnd"/>
          </w:p>
        </w:tc>
        <w:tc>
          <w:tcPr>
            <w:tcW w:w="2819" w:type="dxa"/>
          </w:tcPr>
          <w:p w14:paraId="44BFCF1B" w14:textId="77777777" w:rsidR="00D84D5E" w:rsidRPr="00673184" w:rsidRDefault="007A28E4" w:rsidP="0036739B">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73184">
              <w:rPr>
                <w:rFonts w:ascii="Arial Narrow" w:hAnsi="Arial Narrow"/>
              </w:rPr>
              <w:t>Pour chaque comorbidité</w:t>
            </w:r>
          </w:p>
          <w:p w14:paraId="0D790A0A" w14:textId="77777777" w:rsidR="009D7A00" w:rsidRPr="00673184" w:rsidRDefault="00F9114D" w:rsidP="0036739B">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73184">
              <w:rPr>
                <w:rFonts w:ascii="Arial Narrow" w:hAnsi="Arial Narrow"/>
              </w:rPr>
              <w:t>0=non</w:t>
            </w:r>
            <w:r w:rsidR="00196475" w:rsidRPr="00673184">
              <w:rPr>
                <w:rFonts w:ascii="Arial Narrow" w:hAnsi="Arial Narrow"/>
              </w:rPr>
              <w:t xml:space="preserve"> (classe de référence)</w:t>
            </w:r>
          </w:p>
          <w:p w14:paraId="7782E331" w14:textId="77777777" w:rsidR="00F9114D" w:rsidRPr="00673184" w:rsidRDefault="00F9114D" w:rsidP="00196475">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73184">
              <w:rPr>
                <w:rFonts w:ascii="Arial Narrow" w:hAnsi="Arial Narrow"/>
              </w:rPr>
              <w:t xml:space="preserve">1=oui </w:t>
            </w:r>
          </w:p>
        </w:tc>
      </w:tr>
      <w:tr w:rsidR="00F9114D" w:rsidRPr="00673184" w14:paraId="2AFBFCA3" w14:textId="77777777" w:rsidTr="0036739B">
        <w:tc>
          <w:tcPr>
            <w:cnfStyle w:val="001000000000" w:firstRow="0" w:lastRow="0" w:firstColumn="1" w:lastColumn="0" w:oddVBand="0" w:evenVBand="0" w:oddHBand="0" w:evenHBand="0" w:firstRowFirstColumn="0" w:firstRowLastColumn="0" w:lastRowFirstColumn="0" w:lastRowLastColumn="0"/>
            <w:tcW w:w="4591" w:type="dxa"/>
          </w:tcPr>
          <w:p w14:paraId="4A7D4F74" w14:textId="421A0911" w:rsidR="00F9114D" w:rsidRPr="00673184" w:rsidRDefault="00F9114D" w:rsidP="0036739B">
            <w:pPr>
              <w:jc w:val="left"/>
              <w:rPr>
                <w:rFonts w:ascii="Arial Narrow" w:hAnsi="Arial Narrow"/>
              </w:rPr>
            </w:pPr>
            <w:r w:rsidRPr="00673184">
              <w:rPr>
                <w:rFonts w:ascii="Arial Narrow" w:hAnsi="Arial Narrow"/>
              </w:rPr>
              <w:t>Médiane d</w:t>
            </w:r>
            <w:r w:rsidR="0036739B" w:rsidRPr="00673184">
              <w:rPr>
                <w:rFonts w:ascii="Arial Narrow" w:hAnsi="Arial Narrow"/>
              </w:rPr>
              <w:t>e la durée d</w:t>
            </w:r>
            <w:r w:rsidRPr="00673184">
              <w:rPr>
                <w:rFonts w:ascii="Arial Narrow" w:hAnsi="Arial Narrow"/>
              </w:rPr>
              <w:t>’observation</w:t>
            </w:r>
            <w:r w:rsidR="0080231D" w:rsidRPr="00673184">
              <w:rPr>
                <w:rFonts w:ascii="Arial Narrow" w:hAnsi="Arial Narrow"/>
              </w:rPr>
              <w:t xml:space="preserve"> dans l’établissement</w:t>
            </w:r>
          </w:p>
        </w:tc>
        <w:tc>
          <w:tcPr>
            <w:tcW w:w="1059" w:type="dxa"/>
          </w:tcPr>
          <w:p w14:paraId="445DEB15" w14:textId="77777777" w:rsidR="00F9114D" w:rsidRPr="00673184" w:rsidRDefault="00F9114D" w:rsidP="0036739B">
            <w:pPr>
              <w:cnfStyle w:val="000000000000" w:firstRow="0" w:lastRow="0" w:firstColumn="0" w:lastColumn="0" w:oddVBand="0" w:evenVBand="0" w:oddHBand="0" w:evenHBand="0" w:firstRowFirstColumn="0" w:firstRowLastColumn="0" w:lastRowFirstColumn="0" w:lastRowLastColumn="0"/>
              <w:rPr>
                <w:rFonts w:ascii="Arial Narrow" w:hAnsi="Arial Narrow"/>
              </w:rPr>
            </w:pPr>
            <w:proofErr w:type="gramStart"/>
            <w:r w:rsidRPr="00673184">
              <w:rPr>
                <w:rFonts w:ascii="Arial Narrow" w:hAnsi="Arial Narrow"/>
              </w:rPr>
              <w:t>continue</w:t>
            </w:r>
            <w:proofErr w:type="gramEnd"/>
          </w:p>
        </w:tc>
        <w:tc>
          <w:tcPr>
            <w:tcW w:w="2819" w:type="dxa"/>
          </w:tcPr>
          <w:p w14:paraId="62106B94" w14:textId="77777777" w:rsidR="00F9114D" w:rsidRPr="00673184" w:rsidRDefault="00F9114D" w:rsidP="0036739B">
            <w:pPr>
              <w:cnfStyle w:val="000000000000" w:firstRow="0" w:lastRow="0" w:firstColumn="0" w:lastColumn="0" w:oddVBand="0" w:evenVBand="0" w:oddHBand="0" w:evenHBand="0" w:firstRowFirstColumn="0" w:firstRowLastColumn="0" w:lastRowFirstColumn="0" w:lastRowLastColumn="0"/>
              <w:rPr>
                <w:rFonts w:ascii="Arial Narrow" w:hAnsi="Arial Narrow"/>
              </w:rPr>
            </w:pPr>
            <w:proofErr w:type="gramStart"/>
            <w:r w:rsidRPr="00673184">
              <w:rPr>
                <w:rFonts w:ascii="Arial Narrow" w:hAnsi="Arial Narrow"/>
              </w:rPr>
              <w:t>Fonction  1</w:t>
            </w:r>
            <w:proofErr w:type="gramEnd"/>
            <w:r w:rsidRPr="00673184">
              <w:rPr>
                <w:rFonts w:ascii="Arial Narrow" w:hAnsi="Arial Narrow"/>
              </w:rPr>
              <w:t>/x²</w:t>
            </w:r>
          </w:p>
        </w:tc>
      </w:tr>
    </w:tbl>
    <w:p w14:paraId="2017B3F6" w14:textId="77777777" w:rsidR="00CE1DA1" w:rsidRPr="00673184" w:rsidRDefault="00CE1DA1" w:rsidP="00DA54D5"/>
    <w:p w14:paraId="485FA76E" w14:textId="77777777" w:rsidR="00D00523" w:rsidRPr="00673184" w:rsidRDefault="00D00523" w:rsidP="00CE1DA1">
      <w:pPr>
        <w:ind w:left="708"/>
      </w:pPr>
      <w:r w:rsidRPr="00673184">
        <w:rPr>
          <w:b/>
        </w:rPr>
        <w:t>L’équation du modèle</w:t>
      </w:r>
      <w:r w:rsidRPr="00673184">
        <w:t xml:space="preserve"> permet </w:t>
      </w:r>
      <w:r w:rsidR="00D7273E" w:rsidRPr="00673184">
        <w:t>d’estimer</w:t>
      </w:r>
      <w:r w:rsidR="00207626" w:rsidRPr="00673184">
        <w:t xml:space="preserve"> la probabilité </w:t>
      </w:r>
      <w:r w:rsidRPr="00673184">
        <w:rPr>
          <w:rFonts w:ascii="Symbol" w:eastAsia="Symbol" w:hAnsi="Symbol" w:cs="Symbol"/>
        </w:rPr>
        <w:t></w:t>
      </w:r>
      <w:r w:rsidRPr="00673184">
        <w:rPr>
          <w:vertAlign w:val="subscript"/>
        </w:rPr>
        <w:t>(x)</w:t>
      </w:r>
      <w:r w:rsidRPr="00673184">
        <w:t xml:space="preserve"> par séjour</w:t>
      </w:r>
      <w:r w:rsidR="009C0120" w:rsidRPr="00673184">
        <w:t xml:space="preserve"> (x)</w:t>
      </w:r>
      <w:r w:rsidRPr="00673184">
        <w:t xml:space="preserve"> pour </w:t>
      </w:r>
      <w:r w:rsidR="005440FD" w:rsidRPr="00673184">
        <w:t>l’</w:t>
      </w:r>
      <w:r w:rsidRPr="00673184">
        <w:t>ensemble de</w:t>
      </w:r>
      <w:r w:rsidR="005440FD" w:rsidRPr="00673184">
        <w:t>s facteurs d’ajustement</w:t>
      </w:r>
      <w:r w:rsidRPr="00673184">
        <w:t xml:space="preserve"> X</w:t>
      </w:r>
      <w:r w:rsidRPr="00673184">
        <w:rPr>
          <w:vertAlign w:val="subscript"/>
        </w:rPr>
        <w:t>1</w:t>
      </w:r>
      <w:r w:rsidRPr="00673184">
        <w:t xml:space="preserve">, …, </w:t>
      </w:r>
      <w:proofErr w:type="spellStart"/>
      <w:r w:rsidRPr="00673184">
        <w:t>X</w:t>
      </w:r>
      <w:r w:rsidRPr="00673184">
        <w:rPr>
          <w:vertAlign w:val="subscript"/>
        </w:rPr>
        <w:t>p</w:t>
      </w:r>
      <w:proofErr w:type="spellEnd"/>
    </w:p>
    <w:p w14:paraId="18A6F03E" w14:textId="77777777" w:rsidR="00D00523" w:rsidRPr="00673184" w:rsidRDefault="00A42A5B" w:rsidP="00CE1DA1">
      <w:pPr>
        <w:ind w:left="708"/>
      </w:pPr>
      <m:oMathPara>
        <m:oMath>
          <m:sSub>
            <m:sSubPr>
              <m:ctrlPr>
                <w:rPr>
                  <w:rFonts w:ascii="Cambria Math" w:hAnsi="Cambria Math"/>
                  <w:i/>
                </w:rPr>
              </m:ctrlPr>
            </m:sSubPr>
            <m:e>
              <m:r>
                <w:rPr>
                  <w:rFonts w:ascii="Cambria Math" w:hAnsi="Cambria Math"/>
                </w:rPr>
                <m:t>π</m:t>
              </m:r>
            </m:e>
            <m:sub>
              <m:r>
                <w:rPr>
                  <w:rFonts w:ascii="Cambria Math" w:hAnsi="Cambria Math"/>
                </w:rPr>
                <m:t>(x)</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sup>
              </m:sSup>
            </m:num>
            <m:den>
              <m:sSup>
                <m:sSupPr>
                  <m:ctrlPr>
                    <w:rPr>
                      <w:rFonts w:ascii="Cambria Math" w:hAnsi="Cambria Math"/>
                      <w:i/>
                    </w:rPr>
                  </m:ctrlPr>
                </m:sSupPr>
                <m:e>
                  <m:r>
                    <w:rPr>
                      <w:rFonts w:ascii="Cambria Math" w:hAnsi="Cambria Math"/>
                    </w:rPr>
                    <m:t>1+e</m:t>
                  </m:r>
                </m:e>
                <m:sup>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sup>
              </m:sSup>
            </m:den>
          </m:f>
        </m:oMath>
      </m:oMathPara>
    </w:p>
    <w:p w14:paraId="575B46B9" w14:textId="77777777" w:rsidR="00A71A78" w:rsidRPr="00673184" w:rsidRDefault="00A71A78" w:rsidP="00CE1DA1">
      <w:pPr>
        <w:ind w:left="708"/>
        <w:rPr>
          <w:lang w:eastAsia="en-US"/>
        </w:rPr>
      </w:pPr>
      <w:r w:rsidRPr="00673184">
        <w:rPr>
          <w:rFonts w:ascii="Symbol" w:eastAsia="Symbol" w:hAnsi="Symbol" w:cs="Symbol"/>
          <w:lang w:eastAsia="en-US"/>
        </w:rPr>
        <w:t></w:t>
      </w:r>
      <w:r w:rsidRPr="00673184">
        <w:rPr>
          <w:vertAlign w:val="subscript"/>
          <w:lang w:eastAsia="en-US"/>
        </w:rPr>
        <w:t>1</w:t>
      </w:r>
      <w:r w:rsidRPr="00673184">
        <w:rPr>
          <w:lang w:eastAsia="en-US"/>
        </w:rPr>
        <w:t xml:space="preserve">, </w:t>
      </w:r>
      <w:r w:rsidRPr="00673184">
        <w:rPr>
          <w:rFonts w:ascii="Symbol" w:eastAsia="Symbol" w:hAnsi="Symbol" w:cs="Symbol"/>
          <w:lang w:eastAsia="en-US"/>
        </w:rPr>
        <w:t></w:t>
      </w:r>
      <w:r w:rsidRPr="00673184">
        <w:rPr>
          <w:vertAlign w:val="subscript"/>
          <w:lang w:eastAsia="en-US"/>
        </w:rPr>
        <w:t>2</w:t>
      </w:r>
      <w:r w:rsidRPr="00673184">
        <w:rPr>
          <w:lang w:eastAsia="en-US"/>
        </w:rPr>
        <w:t xml:space="preserve">, </w:t>
      </w:r>
      <w:proofErr w:type="gramStart"/>
      <w:r w:rsidRPr="00673184">
        <w:rPr>
          <w:lang w:eastAsia="en-US"/>
        </w:rPr>
        <w:t>… ,</w:t>
      </w:r>
      <w:proofErr w:type="gramEnd"/>
      <w:r w:rsidRPr="00673184">
        <w:rPr>
          <w:rFonts w:ascii="Symbol" w:eastAsia="Symbol" w:hAnsi="Symbol" w:cs="Symbol"/>
          <w:lang w:eastAsia="en-US"/>
        </w:rPr>
        <w:t></w:t>
      </w:r>
      <w:r w:rsidRPr="00673184">
        <w:rPr>
          <w:vertAlign w:val="subscript"/>
          <w:lang w:eastAsia="en-US"/>
        </w:rPr>
        <w:t>p</w:t>
      </w:r>
      <w:r w:rsidRPr="00673184">
        <w:rPr>
          <w:lang w:eastAsia="en-US"/>
        </w:rPr>
        <w:t xml:space="preserve"> représentent les coefficients de régression de chacune des variables figurant dans le modèle.</w:t>
      </w:r>
    </w:p>
    <w:p w14:paraId="63B51CFE" w14:textId="0007CD9E" w:rsidR="00D00523" w:rsidRPr="00673184" w:rsidRDefault="00D7273E" w:rsidP="00DF2BF8">
      <w:pPr>
        <w:ind w:left="708"/>
      </w:pPr>
      <w:r w:rsidRPr="00673184">
        <w:t xml:space="preserve">Une fois </w:t>
      </w:r>
      <w:r w:rsidR="009C0120" w:rsidRPr="00673184">
        <w:t>la probabilité</w:t>
      </w:r>
      <w:r w:rsidR="00E949B5" w:rsidRPr="00673184">
        <w:t xml:space="preserve"> </w:t>
      </w:r>
      <w:r w:rsidR="00066D3A" w:rsidRPr="00673184">
        <w:t>de survenue de l’</w:t>
      </w:r>
      <w:r w:rsidR="00AA2770" w:rsidRPr="00673184">
        <w:t>évènement</w:t>
      </w:r>
      <w:r w:rsidR="00E949B5" w:rsidRPr="00673184">
        <w:t xml:space="preserve"> </w:t>
      </w:r>
      <w:r w:rsidRPr="00673184">
        <w:t>obtenu</w:t>
      </w:r>
      <w:r w:rsidR="009C0120" w:rsidRPr="00673184">
        <w:t>e</w:t>
      </w:r>
      <w:r w:rsidRPr="00673184">
        <w:t xml:space="preserve"> pour chaque séjour, le taux attendu pour un établissement</w:t>
      </w:r>
      <w:r w:rsidR="009C0120" w:rsidRPr="00673184">
        <w:t xml:space="preserve"> (i)</w:t>
      </w:r>
      <w:r w:rsidRPr="00673184">
        <w:t xml:space="preserve"> donné </w:t>
      </w:r>
      <w:r w:rsidR="0099559C" w:rsidRPr="00673184">
        <w:t xml:space="preserve">en % </w:t>
      </w:r>
      <w:r w:rsidRPr="00673184">
        <w:t xml:space="preserve">est estimé par la moyenne des </w:t>
      </w:r>
      <w:r w:rsidR="009C0120" w:rsidRPr="00673184">
        <w:t>probabilités</w:t>
      </w:r>
      <w:r w:rsidRPr="00673184">
        <w:t xml:space="preserve"> de ses séjours.</w:t>
      </w:r>
    </w:p>
    <w:p w14:paraId="36262ACB" w14:textId="6574326C" w:rsidR="00F9114D" w:rsidRPr="00673184" w:rsidRDefault="00A42A5B" w:rsidP="00DF2BF8">
      <w:pPr>
        <w:ind w:left="708"/>
        <w:rPr>
          <w:rFonts w:ascii="Cambria Math" w:hAnsi="Cambria Math"/>
          <w:b/>
        </w:rPr>
      </w:pPr>
      <m:oMathPara>
        <m:oMathParaPr>
          <m:jc m:val="left"/>
        </m:oMathParaPr>
        <m:oMath>
          <m:sSub>
            <m:sSubPr>
              <m:ctrlPr>
                <w:rPr>
                  <w:rFonts w:ascii="Cambria Math" w:hAnsi="Cambria Math"/>
                  <w:b/>
                </w:rPr>
              </m:ctrlPr>
            </m:sSubPr>
            <m:e>
              <m:r>
                <m:rPr>
                  <m:sty m:val="b"/>
                </m:rPr>
                <w:rPr>
                  <w:rFonts w:ascii="Cambria Math" w:hAnsi="Cambria Math"/>
                </w:rPr>
                <m:t>taux attendu</m:t>
              </m:r>
            </m:e>
            <m:sub>
              <m:r>
                <m:rPr>
                  <m:sty m:val="b"/>
                </m:rPr>
                <w:rPr>
                  <w:rFonts w:ascii="Cambria Math" w:hAnsi="Cambria Math"/>
                </w:rPr>
                <m:t>ES(i)</m:t>
              </m:r>
            </m:sub>
          </m:sSub>
          <m:r>
            <m:rPr>
              <m:sty m:val="b"/>
            </m:rPr>
            <w:rPr>
              <w:rFonts w:ascii="Cambria Math" w:hAnsi="Cambria Math"/>
            </w:rPr>
            <m:t>=</m:t>
          </m:r>
          <m:f>
            <m:fPr>
              <m:ctrlPr>
                <w:rPr>
                  <w:rFonts w:ascii="Cambria Math" w:hAnsi="Cambria Math"/>
                  <w:b/>
                  <w:i/>
                </w:rPr>
              </m:ctrlPr>
            </m:fPr>
            <m:num>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m:rPr>
                      <m:sty m:val="p"/>
                    </m:rPr>
                    <w:rPr>
                      <w:rFonts w:ascii="Cambria Math" w:hAnsi="Cambria Math"/>
                    </w:rPr>
                    <m:t>probabilité de l'événement de chaque séjour j</m:t>
                  </m:r>
                </m:e>
              </m:nary>
            </m:num>
            <m:den>
              <m:sSub>
                <m:sSubPr>
                  <m:ctrlPr>
                    <w:rPr>
                      <w:rFonts w:ascii="Cambria Math" w:hAnsi="Cambria Math"/>
                    </w:rPr>
                  </m:ctrlPr>
                </m:sSubPr>
                <m:e>
                  <m:r>
                    <m:rPr>
                      <m:sty m:val="p"/>
                    </m:rPr>
                    <w:rPr>
                      <w:rFonts w:ascii="Cambria Math" w:hAnsi="Cambria Math"/>
                    </w:rPr>
                    <m:t xml:space="preserve">nombre de séjours </m:t>
                  </m:r>
                </m:e>
                <m:sub>
                  <m:r>
                    <m:rPr>
                      <m:sty m:val="p"/>
                    </m:rPr>
                    <w:rPr>
                      <w:rFonts w:ascii="Cambria Math" w:hAnsi="Cambria Math"/>
                    </w:rPr>
                    <m:t>ES</m:t>
                  </m:r>
                  <m:d>
                    <m:dPr>
                      <m:ctrlPr>
                        <w:rPr>
                          <w:rFonts w:ascii="Cambria Math" w:hAnsi="Cambria Math"/>
                        </w:rPr>
                      </m:ctrlPr>
                    </m:dPr>
                    <m:e>
                      <m:r>
                        <m:rPr>
                          <m:sty m:val="p"/>
                        </m:rPr>
                        <w:rPr>
                          <w:rFonts w:ascii="Cambria Math" w:hAnsi="Cambria Math"/>
                        </w:rPr>
                        <m:t>i</m:t>
                      </m:r>
                    </m:e>
                  </m:d>
                </m:sub>
              </m:sSub>
            </m:den>
          </m:f>
          <m:r>
            <w:rPr>
              <w:rFonts w:ascii="Cambria Math" w:hAnsi="Cambria Math"/>
            </w:rPr>
            <m:t>×100</m:t>
          </m:r>
        </m:oMath>
      </m:oMathPara>
    </w:p>
    <w:p w14:paraId="71448483" w14:textId="77777777" w:rsidR="00F9114D" w:rsidRPr="00673184" w:rsidRDefault="00DF2BF8" w:rsidP="00DF2BF8">
      <w:pPr>
        <w:ind w:left="720"/>
      </w:pPr>
      <w:proofErr w:type="gramStart"/>
      <w:r w:rsidRPr="00673184">
        <w:t>a</w:t>
      </w:r>
      <w:r w:rsidR="00F9114D" w:rsidRPr="00673184">
        <w:t>vec</w:t>
      </w:r>
      <w:proofErr w:type="gramEnd"/>
      <w:r w:rsidR="00F9114D" w:rsidRPr="00673184">
        <w:t xml:space="preserve"> n</w:t>
      </w:r>
      <w:r w:rsidR="009C0120" w:rsidRPr="00673184">
        <w:rPr>
          <w:vertAlign w:val="subscript"/>
        </w:rPr>
        <w:t>i</w:t>
      </w:r>
      <w:r w:rsidR="00F9114D" w:rsidRPr="00673184">
        <w:t>= nombre de séjours pour ES</w:t>
      </w:r>
      <w:r w:rsidR="00F9114D" w:rsidRPr="00673184">
        <w:rPr>
          <w:vertAlign w:val="subscript"/>
        </w:rPr>
        <w:t>(i)</w:t>
      </w:r>
    </w:p>
    <w:p w14:paraId="6C9C7C77" w14:textId="77777777" w:rsidR="00DA54D5" w:rsidRPr="00673184" w:rsidRDefault="00112A6A" w:rsidP="002E76CA">
      <w:pPr>
        <w:pStyle w:val="Titre4"/>
        <w:numPr>
          <w:ilvl w:val="2"/>
          <w:numId w:val="2"/>
        </w:numPr>
      </w:pPr>
      <w:bookmarkStart w:id="13" w:name="_Toc135730006"/>
      <w:r w:rsidRPr="00673184">
        <w:lastRenderedPageBreak/>
        <w:t>Ratio standardisé</w:t>
      </w:r>
      <w:bookmarkEnd w:id="13"/>
    </w:p>
    <w:p w14:paraId="4A5FCA34" w14:textId="77777777" w:rsidR="00C336B1" w:rsidRPr="00673184" w:rsidRDefault="00C336B1" w:rsidP="001C2047">
      <w:pPr>
        <w:ind w:left="709"/>
        <w:rPr>
          <w:rFonts w:ascii="Arial" w:eastAsiaTheme="minorEastAsia" w:hAnsi="Arial"/>
        </w:rPr>
      </w:pPr>
    </w:p>
    <w:p w14:paraId="57DD1929" w14:textId="5A4C4FF3" w:rsidR="00C336B1" w:rsidRPr="00673184" w:rsidRDefault="00A42A5B" w:rsidP="00C336B1">
      <w:pPr>
        <w:ind w:left="709"/>
        <w:rPr>
          <w:rFonts w:ascii="Arial" w:eastAsiaTheme="minorEastAsia" w:hAnsi="Arial"/>
        </w:rPr>
      </w:pPr>
      <m:oMathPara>
        <m:oMathParaPr>
          <m:jc m:val="left"/>
        </m:oMathParaPr>
        <m:oMath>
          <m:sSub>
            <m:sSubPr>
              <m:ctrlPr>
                <w:rPr>
                  <w:rFonts w:ascii="Cambria Math" w:hAnsi="Cambria Math"/>
                  <w:b/>
                </w:rPr>
              </m:ctrlPr>
            </m:sSubPr>
            <m:e>
              <m:r>
                <m:rPr>
                  <m:sty m:val="b"/>
                </m:rPr>
                <w:rPr>
                  <w:rFonts w:ascii="Cambria Math" w:hAnsi="Cambria Math"/>
                </w:rPr>
                <m:t>Ratio standardisé</m:t>
              </m:r>
            </m:e>
            <m:sub>
              <m:r>
                <m:rPr>
                  <m:sty m:val="b"/>
                </m:rPr>
                <w:rPr>
                  <w:rFonts w:ascii="Cambria Math" w:hAnsi="Cambria Math"/>
                </w:rPr>
                <m:t>ES(i)</m:t>
              </m:r>
            </m:sub>
          </m:sSub>
          <m:r>
            <m:rPr>
              <m:sty m:val="p"/>
            </m:rPr>
            <w:rPr>
              <w:rFonts w:ascii="Cambria Math" w:hAnsi="Cambria Math"/>
            </w:rPr>
            <m:t xml:space="preserve">=   </m:t>
          </m:r>
          <m:f>
            <m:fPr>
              <m:ctrlPr>
                <w:rPr>
                  <w:rFonts w:ascii="Cambria Math" w:hAnsi="Cambria Math"/>
                  <w:bCs/>
                </w:rPr>
              </m:ctrlPr>
            </m:fPr>
            <m:num>
              <m:sSub>
                <m:sSubPr>
                  <m:ctrlPr>
                    <w:rPr>
                      <w:rFonts w:ascii="Cambria Math" w:hAnsi="Cambria Math"/>
                    </w:rPr>
                  </m:ctrlPr>
                </m:sSubPr>
                <m:e>
                  <m:r>
                    <m:rPr>
                      <m:sty m:val="p"/>
                    </m:rPr>
                    <w:rPr>
                      <w:rFonts w:ascii="Cambria Math" w:hAnsi="Cambria Math"/>
                    </w:rPr>
                    <m:t xml:space="preserve">nombre observé </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 xml:space="preserve">événements thromboemboliques </m:t>
                  </m:r>
                </m:e>
                <m:sub>
                  <m:r>
                    <m:rPr>
                      <m:sty m:val="p"/>
                    </m:rPr>
                    <w:rPr>
                      <w:rFonts w:ascii="Cambria Math" w:hAnsi="Cambria Math"/>
                    </w:rPr>
                    <m:t xml:space="preserve"> ES</m:t>
                  </m:r>
                  <m:d>
                    <m:dPr>
                      <m:ctrlPr>
                        <w:rPr>
                          <w:rFonts w:ascii="Cambria Math" w:hAnsi="Cambria Math"/>
                        </w:rPr>
                      </m:ctrlPr>
                    </m:dPr>
                    <m:e>
                      <m:r>
                        <m:rPr>
                          <m:sty m:val="p"/>
                        </m:rPr>
                        <w:rPr>
                          <w:rFonts w:ascii="Cambria Math" w:hAnsi="Cambria Math"/>
                        </w:rPr>
                        <m:t>i</m:t>
                      </m:r>
                    </m:e>
                  </m:d>
                </m:sub>
              </m:sSub>
            </m:num>
            <m:den>
              <m:sSub>
                <m:sSubPr>
                  <m:ctrlPr>
                    <w:rPr>
                      <w:rFonts w:ascii="Cambria Math" w:hAnsi="Cambria Math"/>
                    </w:rPr>
                  </m:ctrlPr>
                </m:sSubPr>
                <m:e>
                  <m:r>
                    <m:rPr>
                      <m:sty m:val="p"/>
                    </m:rPr>
                    <w:rPr>
                      <w:rFonts w:ascii="Cambria Math" w:hAnsi="Cambria Math"/>
                    </w:rPr>
                    <m:t xml:space="preserve">nombre attendu </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 xml:space="preserve">événements thromboemboliques </m:t>
                  </m:r>
                </m:e>
                <m:sub>
                  <m:r>
                    <m:rPr>
                      <m:sty m:val="p"/>
                    </m:rPr>
                    <w:rPr>
                      <w:rFonts w:ascii="Cambria Math" w:hAnsi="Cambria Math"/>
                    </w:rPr>
                    <m:t>ES(i)</m:t>
                  </m:r>
                </m:sub>
              </m:sSub>
            </m:den>
          </m:f>
        </m:oMath>
      </m:oMathPara>
    </w:p>
    <w:p w14:paraId="581B25CA" w14:textId="3CA3FF82" w:rsidR="00C336B1" w:rsidRPr="00673184" w:rsidRDefault="00C336B1" w:rsidP="001C2047">
      <w:pPr>
        <w:ind w:left="709"/>
        <w:rPr>
          <w:rFonts w:ascii="Arial" w:eastAsiaTheme="minorEastAsia" w:hAnsi="Arial"/>
        </w:rPr>
      </w:pPr>
      <w:r w:rsidRPr="00673184">
        <w:rPr>
          <w:rFonts w:ascii="Arial" w:hAnsi="Arial"/>
        </w:rPr>
        <w:t xml:space="preserve">Avec </w:t>
      </w:r>
      <m:oMath>
        <m:sSub>
          <m:sSubPr>
            <m:ctrlPr>
              <w:rPr>
                <w:rFonts w:ascii="Cambria Math" w:hAnsi="Cambria Math"/>
              </w:rPr>
            </m:ctrlPr>
          </m:sSubPr>
          <m:e>
            <m:r>
              <m:rPr>
                <m:sty m:val="p"/>
              </m:rPr>
              <w:rPr>
                <w:rFonts w:ascii="Cambria Math" w:hAnsi="Cambria Math"/>
              </w:rPr>
              <m:t xml:space="preserve">nombre attendu </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 xml:space="preserve">événements thromboemboliques </m:t>
            </m:r>
          </m:e>
          <m:sub>
            <m:r>
              <m:rPr>
                <m:sty m:val="p"/>
              </m:rPr>
              <w:rPr>
                <w:rFonts w:ascii="Cambria Math" w:hAnsi="Cambria Math"/>
              </w:rPr>
              <m:t>ES(i)</m:t>
            </m:r>
          </m:sub>
        </m:sSub>
        <m:r>
          <m:rPr>
            <m:sty m:val="b"/>
          </m:rP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m:rPr>
                <m:sty m:val="p"/>
              </m:rPr>
              <w:rPr>
                <w:rFonts w:ascii="Cambria Math" w:hAnsi="Cambria Math"/>
              </w:rPr>
              <m:t xml:space="preserve">probabilité de </m:t>
            </m:r>
            <m:sSup>
              <m:sSupPr>
                <m:ctrlPr>
                  <w:rPr>
                    <w:rFonts w:ascii="Cambria Math" w:hAnsi="Cambria Math"/>
                  </w:rPr>
                </m:ctrlPr>
              </m:sSupPr>
              <m:e>
                <m:r>
                  <m:rPr>
                    <m:sty m:val="p"/>
                  </m:rPr>
                  <w:rPr>
                    <w:rFonts w:ascii="Cambria Math" w:hAnsi="Cambria Math"/>
                  </w:rPr>
                  <m:t>survenue de l</m:t>
                </m:r>
              </m:e>
              <m:sup>
                <m:r>
                  <m:rPr>
                    <m:sty m:val="p"/>
                  </m:rPr>
                  <w:rPr>
                    <w:rFonts w:ascii="Cambria Math" w:hAnsi="Cambria Math"/>
                  </w:rPr>
                  <m:t>'</m:t>
                </m:r>
              </m:sup>
            </m:sSup>
            <m:r>
              <m:rPr>
                <m:sty m:val="p"/>
              </m:rPr>
              <w:rPr>
                <w:rFonts w:ascii="Cambria Math" w:hAnsi="Cambria Math"/>
              </w:rPr>
              <m:t>événement de chaque séjour j)</m:t>
            </m:r>
          </m:e>
        </m:nary>
        <m:r>
          <m:rPr>
            <m:sty m:val="bi"/>
          </m:rPr>
          <w:rPr>
            <w:rFonts w:ascii="Cambria Math" w:hAnsi="Cambria Math"/>
          </w:rPr>
          <m:t>pour un  ES(i)</m:t>
        </m:r>
      </m:oMath>
    </w:p>
    <w:p w14:paraId="36368722" w14:textId="77777777" w:rsidR="00EC4B02" w:rsidRPr="00673184" w:rsidRDefault="00EC4B02" w:rsidP="002E76CA">
      <w:pPr>
        <w:pStyle w:val="Titre3"/>
        <w:numPr>
          <w:ilvl w:val="1"/>
          <w:numId w:val="2"/>
        </w:numPr>
      </w:pPr>
      <w:bookmarkStart w:id="14" w:name="_Toc135730007"/>
      <w:r w:rsidRPr="00673184">
        <w:t xml:space="preserve">Représentation graphique des résultats par </w:t>
      </w:r>
      <w:proofErr w:type="spellStart"/>
      <w:r w:rsidRPr="00673184">
        <w:t>funnel</w:t>
      </w:r>
      <w:proofErr w:type="spellEnd"/>
      <w:r w:rsidRPr="00673184">
        <w:t xml:space="preserve"> plot</w:t>
      </w:r>
      <w:bookmarkEnd w:id="14"/>
    </w:p>
    <w:p w14:paraId="64EAFF23" w14:textId="261F1E40" w:rsidR="00CE1DA1" w:rsidRDefault="001C2047" w:rsidP="001C2047">
      <w:pPr>
        <w:ind w:left="360"/>
        <w:rPr>
          <w:lang w:eastAsia="en-US"/>
        </w:rPr>
      </w:pPr>
      <w:r w:rsidRPr="00673184">
        <w:rPr>
          <w:lang w:eastAsia="en-US"/>
        </w:rPr>
        <w:t xml:space="preserve">Le </w:t>
      </w:r>
      <w:proofErr w:type="spellStart"/>
      <w:r w:rsidRPr="00673184">
        <w:rPr>
          <w:lang w:eastAsia="en-US"/>
        </w:rPr>
        <w:t>funnel</w:t>
      </w:r>
      <w:proofErr w:type="spellEnd"/>
      <w:r w:rsidRPr="00673184">
        <w:rPr>
          <w:lang w:eastAsia="en-US"/>
        </w:rPr>
        <w:t xml:space="preserve"> plot </w:t>
      </w:r>
      <w:r w:rsidR="00BD5B1B" w:rsidRPr="00673184">
        <w:rPr>
          <w:lang w:eastAsia="en-US"/>
        </w:rPr>
        <w:t>est</w:t>
      </w:r>
      <w:r w:rsidR="00E949B5" w:rsidRPr="00673184">
        <w:rPr>
          <w:lang w:eastAsia="en-US"/>
        </w:rPr>
        <w:t xml:space="preserve"> </w:t>
      </w:r>
      <w:r w:rsidR="00BD5B1B" w:rsidRPr="00673184">
        <w:rPr>
          <w:lang w:eastAsia="en-US"/>
        </w:rPr>
        <w:t>une</w:t>
      </w:r>
      <w:r w:rsidR="00E949B5" w:rsidRPr="00673184">
        <w:rPr>
          <w:lang w:eastAsia="en-US"/>
        </w:rPr>
        <w:t xml:space="preserve"> </w:t>
      </w:r>
      <w:r w:rsidRPr="00673184">
        <w:rPr>
          <w:lang w:eastAsia="en-US"/>
        </w:rPr>
        <w:t>représentation graphique utilisé</w:t>
      </w:r>
      <w:r w:rsidR="00BD5B1B" w:rsidRPr="00673184">
        <w:rPr>
          <w:lang w:eastAsia="en-US"/>
        </w:rPr>
        <w:t>e</w:t>
      </w:r>
      <w:r w:rsidRPr="00673184">
        <w:rPr>
          <w:lang w:eastAsia="en-US"/>
        </w:rPr>
        <w:t xml:space="preserve"> pour présenter les résultats d’indicateur dans une visée comparative.</w:t>
      </w:r>
      <w:r w:rsidR="007A53F0" w:rsidRPr="00673184">
        <w:rPr>
          <w:lang w:eastAsia="en-US"/>
        </w:rPr>
        <w:t xml:space="preserve"> Le </w:t>
      </w:r>
      <w:r w:rsidR="008271BC" w:rsidRPr="00673184">
        <w:rPr>
          <w:lang w:eastAsia="en-US"/>
        </w:rPr>
        <w:t>ratio standardisé</w:t>
      </w:r>
      <w:r w:rsidR="007A53F0" w:rsidRPr="00673184">
        <w:rPr>
          <w:lang w:eastAsia="en-US"/>
        </w:rPr>
        <w:t xml:space="preserve"> de chaque établissement est comparé à une valeur </w:t>
      </w:r>
      <w:r w:rsidR="0080231D" w:rsidRPr="00673184">
        <w:rPr>
          <w:lang w:eastAsia="en-US"/>
        </w:rPr>
        <w:t>de référence</w:t>
      </w:r>
      <w:r w:rsidR="007A53F0" w:rsidRPr="00673184">
        <w:rPr>
          <w:lang w:eastAsia="en-US"/>
        </w:rPr>
        <w:t xml:space="preserve"> pour un</w:t>
      </w:r>
      <w:r w:rsidR="00C767A1" w:rsidRPr="00673184">
        <w:rPr>
          <w:lang w:eastAsia="en-US"/>
        </w:rPr>
        <w:t xml:space="preserve"> degré de significativité fixé.</w:t>
      </w:r>
    </w:p>
    <w:p w14:paraId="12D84E1A" w14:textId="0F38EE8D" w:rsidR="00821469" w:rsidRPr="00673184" w:rsidRDefault="00821469" w:rsidP="00821469">
      <w:pPr>
        <w:ind w:left="360"/>
        <w:jc w:val="center"/>
        <w:rPr>
          <w:lang w:eastAsia="en-US"/>
        </w:rPr>
      </w:pPr>
      <w:r w:rsidRPr="00673184">
        <w:rPr>
          <w:noProof/>
        </w:rPr>
        <w:drawing>
          <wp:inline distT="0" distB="0" distL="0" distR="0" wp14:anchorId="1624460E" wp14:editId="484C1C86">
            <wp:extent cx="3509010" cy="3072765"/>
            <wp:effectExtent l="19050" t="19050" r="15240" b="133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1">
                      <a:extLst>
                        <a:ext uri="{28A0092B-C50C-407E-A947-70E740481C1C}">
                          <a14:useLocalDpi xmlns:a14="http://schemas.microsoft.com/office/drawing/2010/main" val="0"/>
                        </a:ext>
                      </a:extLst>
                    </a:blip>
                    <a:srcRect t="10052" r="23016"/>
                    <a:stretch>
                      <a:fillRect/>
                    </a:stretch>
                  </pic:blipFill>
                  <pic:spPr bwMode="auto">
                    <a:xfrm>
                      <a:off x="0" y="0"/>
                      <a:ext cx="3509010" cy="3072765"/>
                    </a:xfrm>
                    <a:prstGeom prst="rect">
                      <a:avLst/>
                    </a:prstGeom>
                    <a:noFill/>
                    <a:ln>
                      <a:solidFill>
                        <a:schemeClr val="tx1"/>
                      </a:solidFill>
                    </a:ln>
                  </pic:spPr>
                </pic:pic>
              </a:graphicData>
            </a:graphic>
          </wp:inline>
        </w:drawing>
      </w:r>
    </w:p>
    <w:p w14:paraId="264ACF1D" w14:textId="77777777" w:rsidR="00BD5B1B" w:rsidRPr="00673184" w:rsidRDefault="007A53F0" w:rsidP="001C2047">
      <w:pPr>
        <w:ind w:left="360"/>
        <w:rPr>
          <w:szCs w:val="24"/>
          <w:lang w:eastAsia="en-US"/>
        </w:rPr>
      </w:pPr>
      <w:r w:rsidRPr="00673184">
        <w:rPr>
          <w:lang w:eastAsia="en-US"/>
        </w:rPr>
        <w:t xml:space="preserve">Un </w:t>
      </w:r>
      <w:proofErr w:type="spellStart"/>
      <w:r w:rsidRPr="00673184">
        <w:rPr>
          <w:lang w:eastAsia="en-US"/>
        </w:rPr>
        <w:t>funnel</w:t>
      </w:r>
      <w:proofErr w:type="spellEnd"/>
      <w:r w:rsidRPr="00673184">
        <w:rPr>
          <w:lang w:eastAsia="en-US"/>
        </w:rPr>
        <w:t xml:space="preserve"> plot</w:t>
      </w:r>
      <w:r w:rsidR="00E949B5" w:rsidRPr="00673184">
        <w:rPr>
          <w:lang w:eastAsia="en-US"/>
        </w:rPr>
        <w:t xml:space="preserve"> </w:t>
      </w:r>
      <w:r w:rsidR="001C2047" w:rsidRPr="00673184">
        <w:rPr>
          <w:szCs w:val="24"/>
          <w:lang w:eastAsia="en-US"/>
        </w:rPr>
        <w:t>est constitué de 4 composants : un indicateur, une valeur cible</w:t>
      </w:r>
      <w:r w:rsidR="008271BC" w:rsidRPr="00673184">
        <w:rPr>
          <w:szCs w:val="24"/>
          <w:lang w:eastAsia="en-US"/>
        </w:rPr>
        <w:t xml:space="preserve"> (de référence)</w:t>
      </w:r>
      <w:r w:rsidR="001C2047" w:rsidRPr="00673184">
        <w:rPr>
          <w:szCs w:val="24"/>
          <w:lang w:eastAsia="en-US"/>
        </w:rPr>
        <w:t>, un paramètre de précision, des limites de contrôle.</w:t>
      </w:r>
      <w:r w:rsidR="00E949B5" w:rsidRPr="00673184">
        <w:rPr>
          <w:szCs w:val="24"/>
          <w:lang w:eastAsia="en-US"/>
        </w:rPr>
        <w:t xml:space="preserve"> </w:t>
      </w:r>
      <w:r w:rsidR="00F04549" w:rsidRPr="00673184">
        <w:rPr>
          <w:szCs w:val="24"/>
          <w:lang w:eastAsia="en-US"/>
        </w:rPr>
        <w:t>Le résultat</w:t>
      </w:r>
      <w:r w:rsidR="00BD5B1B" w:rsidRPr="00673184">
        <w:rPr>
          <w:szCs w:val="24"/>
          <w:lang w:eastAsia="en-US"/>
        </w:rPr>
        <w:t xml:space="preserve"> de l’indicateur (axe des ordonnées) </w:t>
      </w:r>
      <w:r w:rsidR="00F04549" w:rsidRPr="00673184">
        <w:rPr>
          <w:szCs w:val="24"/>
          <w:lang w:eastAsia="en-US"/>
        </w:rPr>
        <w:t>par unité est représenté en fonction du paramètre de précision (axe des abscisses). La valeur cible est visualisée par une ligne horizontale et les limites de contrôle en fonction de la précision forme</w:t>
      </w:r>
      <w:r w:rsidR="005440FD" w:rsidRPr="00673184">
        <w:rPr>
          <w:szCs w:val="24"/>
          <w:lang w:eastAsia="en-US"/>
        </w:rPr>
        <w:t>nt</w:t>
      </w:r>
      <w:r w:rsidR="00F04549" w:rsidRPr="00673184">
        <w:rPr>
          <w:szCs w:val="24"/>
          <w:lang w:eastAsia="en-US"/>
        </w:rPr>
        <w:t xml:space="preserve"> un entonnoir autour de cette ligne.</w:t>
      </w:r>
    </w:p>
    <w:p w14:paraId="1EF84682" w14:textId="77777777" w:rsidR="001C2047" w:rsidRPr="00673184" w:rsidRDefault="00BD5B1B" w:rsidP="001C2047">
      <w:pPr>
        <w:ind w:left="360"/>
        <w:rPr>
          <w:szCs w:val="24"/>
          <w:lang w:eastAsia="en-US"/>
        </w:rPr>
      </w:pPr>
      <w:r w:rsidRPr="00673184">
        <w:rPr>
          <w:szCs w:val="24"/>
          <w:lang w:eastAsia="en-US"/>
        </w:rPr>
        <w:t xml:space="preserve">Un </w:t>
      </w:r>
      <w:proofErr w:type="spellStart"/>
      <w:r w:rsidR="005440FD" w:rsidRPr="00673184">
        <w:rPr>
          <w:szCs w:val="24"/>
          <w:lang w:eastAsia="en-US"/>
        </w:rPr>
        <w:t>funnel</w:t>
      </w:r>
      <w:proofErr w:type="spellEnd"/>
      <w:r w:rsidR="005440FD" w:rsidRPr="00673184">
        <w:rPr>
          <w:szCs w:val="24"/>
          <w:lang w:eastAsia="en-US"/>
        </w:rPr>
        <w:t xml:space="preserve"> plot </w:t>
      </w:r>
      <w:r w:rsidR="007A53F0" w:rsidRPr="00673184">
        <w:rPr>
          <w:szCs w:val="24"/>
          <w:lang w:eastAsia="en-US"/>
        </w:rPr>
        <w:t xml:space="preserve">est produit pour chaque </w:t>
      </w:r>
      <w:r w:rsidR="0080231D" w:rsidRPr="00673184">
        <w:rPr>
          <w:szCs w:val="24"/>
          <w:lang w:eastAsia="en-US"/>
        </w:rPr>
        <w:t>période</w:t>
      </w:r>
      <w:r w:rsidRPr="00673184">
        <w:rPr>
          <w:szCs w:val="24"/>
          <w:lang w:eastAsia="en-US"/>
        </w:rPr>
        <w:t>.</w:t>
      </w:r>
    </w:p>
    <w:p w14:paraId="35B59AD4" w14:textId="77777777" w:rsidR="003A2841" w:rsidRPr="00673184" w:rsidRDefault="003A2841" w:rsidP="002E76CA">
      <w:pPr>
        <w:pStyle w:val="Titre4"/>
        <w:numPr>
          <w:ilvl w:val="2"/>
          <w:numId w:val="2"/>
        </w:numPr>
      </w:pPr>
      <w:bookmarkStart w:id="15" w:name="_Toc135730008"/>
      <w:r w:rsidRPr="00673184">
        <w:t>L’indicateur</w:t>
      </w:r>
      <w:bookmarkEnd w:id="15"/>
    </w:p>
    <w:p w14:paraId="13019A4C" w14:textId="77777777" w:rsidR="003A2841" w:rsidRPr="00673184" w:rsidRDefault="003A2841" w:rsidP="003A2841">
      <w:pPr>
        <w:ind w:left="708"/>
      </w:pPr>
      <w:r w:rsidRPr="00673184">
        <w:t>L’indicateur est le ratio standardisé annuel par établissement défini dans le paragraphe 2.</w:t>
      </w:r>
      <w:r w:rsidR="00997081" w:rsidRPr="00673184">
        <w:t>2</w:t>
      </w:r>
      <w:r w:rsidRPr="00673184">
        <w:t>.3 du document. L’annexe A.2.1 de l’article de référence</w:t>
      </w:r>
      <w:r w:rsidRPr="00673184">
        <w:rPr>
          <w:vertAlign w:val="superscript"/>
        </w:rPr>
        <w:t>4</w:t>
      </w:r>
      <w:r w:rsidRPr="00673184">
        <w:t xml:space="preserve"> indique que cet indicateur suit une loi de Poisson</w:t>
      </w:r>
    </w:p>
    <w:p w14:paraId="3F8922F0" w14:textId="77777777" w:rsidR="003A2841" w:rsidRPr="00673184" w:rsidRDefault="003A2841" w:rsidP="002E76CA">
      <w:pPr>
        <w:pStyle w:val="Titre4"/>
        <w:numPr>
          <w:ilvl w:val="2"/>
          <w:numId w:val="2"/>
        </w:numPr>
      </w:pPr>
      <w:bookmarkStart w:id="16" w:name="_Toc135730009"/>
      <w:r w:rsidRPr="00673184">
        <w:t>La valeur cible</w:t>
      </w:r>
      <w:bookmarkEnd w:id="16"/>
    </w:p>
    <w:p w14:paraId="0B0E160D" w14:textId="77777777" w:rsidR="003A2841" w:rsidRPr="00673184" w:rsidRDefault="003A2841" w:rsidP="003A2841">
      <w:pPr>
        <w:ind w:left="708"/>
      </w:pPr>
      <w:r w:rsidRPr="00673184">
        <w:rPr>
          <w:szCs w:val="24"/>
          <w:lang w:eastAsia="en-US"/>
        </w:rPr>
        <w:t>Une valeur cible de l’indicateur spécifie la valeur attendue pour les établissements avec un taux de survenue des événements « contrôlés ». Ici, l</w:t>
      </w:r>
      <w:r w:rsidRPr="00673184">
        <w:t xml:space="preserve">a valeur cible est </w:t>
      </w:r>
      <w:r w:rsidRPr="00673184">
        <w:rPr>
          <w:rFonts w:ascii="Symbol" w:eastAsia="Symbol" w:hAnsi="Symbol" w:cs="Symbol"/>
          <w:szCs w:val="24"/>
          <w:lang w:eastAsia="en-US"/>
        </w:rPr>
        <w:t></w:t>
      </w:r>
      <w:r w:rsidRPr="00673184">
        <w:rPr>
          <w:szCs w:val="24"/>
          <w:vertAlign w:val="subscript"/>
          <w:lang w:eastAsia="en-US"/>
        </w:rPr>
        <w:t>0</w:t>
      </w:r>
      <w:r w:rsidRPr="00673184">
        <w:rPr>
          <w:szCs w:val="24"/>
          <w:lang w:eastAsia="en-US"/>
        </w:rPr>
        <w:t>=</w:t>
      </w:r>
      <w:r w:rsidRPr="00673184">
        <w:t>1.</w:t>
      </w:r>
    </w:p>
    <w:p w14:paraId="3670A16D" w14:textId="77777777" w:rsidR="003A2841" w:rsidRPr="00673184" w:rsidRDefault="003A2841" w:rsidP="002E76CA">
      <w:pPr>
        <w:pStyle w:val="Titre4"/>
        <w:numPr>
          <w:ilvl w:val="2"/>
          <w:numId w:val="2"/>
        </w:numPr>
      </w:pPr>
      <w:bookmarkStart w:id="17" w:name="_Toc135730010"/>
      <w:r w:rsidRPr="00673184">
        <w:lastRenderedPageBreak/>
        <w:t>Le paramètre de précision</w:t>
      </w:r>
      <w:bookmarkEnd w:id="17"/>
    </w:p>
    <w:p w14:paraId="19EDAEFD" w14:textId="0AAA1553" w:rsidR="003A2841" w:rsidRPr="00673184" w:rsidRDefault="003A2841" w:rsidP="003A2841">
      <w:pPr>
        <w:ind w:left="708"/>
        <w:rPr>
          <w:rFonts w:eastAsiaTheme="minorEastAsia"/>
          <w:bCs/>
        </w:rPr>
      </w:pPr>
      <w:r w:rsidRPr="00673184">
        <w:rPr>
          <w:rFonts w:eastAsiaTheme="minorEastAsia"/>
          <w:bCs/>
        </w:rPr>
        <w:t xml:space="preserve">Le paramètre de précision noté </w:t>
      </w:r>
      <w:r w:rsidRPr="00673184">
        <w:rPr>
          <w:rFonts w:ascii="Symbol" w:eastAsiaTheme="minorEastAsia" w:hAnsi="Symbol" w:cs="Symbol"/>
        </w:rPr>
        <w:t></w:t>
      </w:r>
      <w:r w:rsidR="00524193" w:rsidRPr="00673184">
        <w:rPr>
          <w:rFonts w:eastAsiaTheme="minorEastAsia"/>
          <w:bCs/>
        </w:rPr>
        <w:t>=</w:t>
      </w:r>
      <w:r w:rsidR="00524193" w:rsidRPr="00673184">
        <w:rPr>
          <w:rFonts w:eastAsiaTheme="minorEastAsia"/>
          <w:bCs/>
          <w:i/>
        </w:rPr>
        <w:t>E</w:t>
      </w:r>
      <w:r w:rsidR="00E949B5" w:rsidRPr="00673184">
        <w:rPr>
          <w:rFonts w:eastAsiaTheme="minorEastAsia"/>
          <w:bCs/>
          <w:i/>
        </w:rPr>
        <w:t xml:space="preserve"> </w:t>
      </w:r>
      <w:r w:rsidRPr="00673184">
        <w:rPr>
          <w:rFonts w:eastAsiaTheme="minorEastAsia"/>
          <w:bCs/>
        </w:rPr>
        <w:t xml:space="preserve">est le nombre </w:t>
      </w:r>
      <w:r w:rsidR="00C201EF" w:rsidRPr="00673184">
        <w:rPr>
          <w:rFonts w:eastAsiaTheme="minorEastAsia"/>
          <w:bCs/>
        </w:rPr>
        <w:t xml:space="preserve">attendu </w:t>
      </w:r>
      <w:r w:rsidRPr="00673184">
        <w:rPr>
          <w:rFonts w:eastAsiaTheme="minorEastAsia"/>
          <w:bCs/>
        </w:rPr>
        <w:t>d’événements.</w:t>
      </w:r>
    </w:p>
    <w:p w14:paraId="4E5ED1F6" w14:textId="77777777" w:rsidR="003A2841" w:rsidRPr="00673184" w:rsidRDefault="003A2841" w:rsidP="002E76CA">
      <w:pPr>
        <w:pStyle w:val="Titre4"/>
        <w:numPr>
          <w:ilvl w:val="2"/>
          <w:numId w:val="2"/>
        </w:numPr>
      </w:pPr>
      <w:bookmarkStart w:id="18" w:name="_Toc135730011"/>
      <w:r w:rsidRPr="00673184">
        <w:t>Les limites de contrôle</w:t>
      </w:r>
      <w:bookmarkEnd w:id="18"/>
    </w:p>
    <w:p w14:paraId="26A9B119" w14:textId="77282122" w:rsidR="003A2841" w:rsidRPr="00673184" w:rsidRDefault="003A2841" w:rsidP="003A2841">
      <w:pPr>
        <w:ind w:left="720"/>
        <w:rPr>
          <w:b/>
          <w:bCs/>
        </w:rPr>
      </w:pPr>
      <w:r w:rsidRPr="00673184">
        <w:rPr>
          <w:szCs w:val="24"/>
          <w:lang w:eastAsia="en-US"/>
        </w:rPr>
        <w:t xml:space="preserve">Les limites de contrôle sont calculées pour une valeur </w:t>
      </w:r>
      <w:r w:rsidRPr="00673184">
        <w:rPr>
          <w:rFonts w:ascii="Symbol" w:eastAsia="Symbol" w:hAnsi="Symbol" w:cs="Symbol"/>
          <w:szCs w:val="24"/>
          <w:lang w:eastAsia="en-US"/>
        </w:rPr>
        <w:t></w:t>
      </w:r>
      <w:r w:rsidRPr="00673184">
        <w:rPr>
          <w:szCs w:val="24"/>
          <w:lang w:eastAsia="en-US"/>
        </w:rPr>
        <w:t xml:space="preserve"> (probabilité qu’un ratio ajusté qui ne serait pas différent de la valeur cible </w:t>
      </w:r>
      <w:r w:rsidRPr="00673184">
        <w:rPr>
          <w:rFonts w:ascii="Symbol" w:eastAsia="Symbol" w:hAnsi="Symbol" w:cs="Symbol"/>
          <w:szCs w:val="24"/>
          <w:lang w:eastAsia="en-US"/>
        </w:rPr>
        <w:t></w:t>
      </w:r>
      <w:r w:rsidRPr="00673184">
        <w:rPr>
          <w:szCs w:val="24"/>
          <w:vertAlign w:val="subscript"/>
          <w:lang w:eastAsia="en-US"/>
        </w:rPr>
        <w:t>0</w:t>
      </w:r>
      <w:r w:rsidRPr="00673184">
        <w:rPr>
          <w:szCs w:val="24"/>
          <w:lang w:eastAsia="en-US"/>
        </w:rPr>
        <w:t>=1 soit en dehors des limites).</w:t>
      </w:r>
      <w:r w:rsidR="008271BC" w:rsidRPr="00673184">
        <w:rPr>
          <w:szCs w:val="24"/>
          <w:lang w:eastAsia="en-US"/>
        </w:rPr>
        <w:t xml:space="preserve"> </w:t>
      </w:r>
      <w:r w:rsidRPr="00673184">
        <w:rPr>
          <w:szCs w:val="24"/>
          <w:lang w:eastAsia="en-US"/>
        </w:rPr>
        <w:t>Les i</w:t>
      </w:r>
      <w:r w:rsidRPr="00673184">
        <w:t>ntervalles sont fixés à 1-p = 95% et 1-p = 99,8%, ce qui correspond aux valeurs classiques 2 et 3DS.</w:t>
      </w:r>
      <w:r w:rsidR="008271BC" w:rsidRPr="00673184">
        <w:t xml:space="preserve"> </w:t>
      </w:r>
      <w:r w:rsidR="008271BC" w:rsidRPr="00673184">
        <w:rPr>
          <w:b/>
          <w:bCs/>
        </w:rPr>
        <w:t xml:space="preserve">Pour l’indicateur la valeur 3 DS est </w:t>
      </w:r>
      <w:r w:rsidR="00EF6D6A" w:rsidRPr="00D662B4">
        <w:rPr>
          <w:b/>
          <w:bCs/>
        </w:rPr>
        <w:t>actuellement</w:t>
      </w:r>
      <w:r w:rsidR="00EF6D6A">
        <w:rPr>
          <w:b/>
          <w:bCs/>
        </w:rPr>
        <w:t xml:space="preserve"> </w:t>
      </w:r>
      <w:r w:rsidR="008271BC" w:rsidRPr="00673184">
        <w:rPr>
          <w:b/>
          <w:bCs/>
        </w:rPr>
        <w:t>retenue.</w:t>
      </w:r>
    </w:p>
    <w:p w14:paraId="56FBC0AE" w14:textId="77777777" w:rsidR="004A643C" w:rsidRPr="00673184" w:rsidRDefault="004A643C" w:rsidP="00174A02">
      <w:pPr>
        <w:numPr>
          <w:ilvl w:val="1"/>
          <w:numId w:val="16"/>
        </w:numPr>
        <w:contextualSpacing/>
        <w:jc w:val="left"/>
        <w:rPr>
          <w:lang w:eastAsia="en-US"/>
        </w:rPr>
      </w:pPr>
      <w:r w:rsidRPr="00673184">
        <w:rPr>
          <w:b/>
          <w:lang w:eastAsia="en-US"/>
        </w:rPr>
        <w:t xml:space="preserve">Attention : </w:t>
      </w:r>
      <w:r w:rsidRPr="00673184">
        <w:rPr>
          <w:b/>
          <w:bCs/>
          <w:lang w:eastAsia="en-US"/>
        </w:rPr>
        <w:t>utiliser la borne maximum (début de la décroissance) comme limite haute pour tous les ES ayant un nombre d’attendu faible.</w:t>
      </w:r>
      <w:r w:rsidRPr="00673184">
        <w:rPr>
          <w:lang w:eastAsia="en-US"/>
        </w:rPr>
        <w:t xml:space="preserve"> Pour +3DS : limite à 249,9998332 si nombre d’attendu inférieur à 0,02.</w:t>
      </w:r>
    </w:p>
    <w:p w14:paraId="131BC0AF" w14:textId="77777777" w:rsidR="004A643C" w:rsidRPr="00673184" w:rsidRDefault="004A643C" w:rsidP="003A2841">
      <w:pPr>
        <w:ind w:left="720"/>
      </w:pPr>
    </w:p>
    <w:p w14:paraId="2ABBBB83" w14:textId="77777777" w:rsidR="003A2841" w:rsidRPr="00673184" w:rsidRDefault="003A2841" w:rsidP="003A2841">
      <w:pPr>
        <w:ind w:left="720"/>
      </w:pPr>
      <w:r w:rsidRPr="00673184">
        <w:t>Les limites de contrôles sont obtenues par la formule</w:t>
      </w:r>
      <w:r w:rsidRPr="00673184">
        <w:rPr>
          <w:rStyle w:val="Appelnotedebasdep"/>
        </w:rPr>
        <w:footnoteReference w:id="4"/>
      </w:r>
    </w:p>
    <w:p w14:paraId="7F15646E" w14:textId="77777777" w:rsidR="003A2841" w:rsidRPr="00673184" w:rsidRDefault="00A42A5B" w:rsidP="003A2841">
      <m:oMathPara>
        <m:oMath>
          <m:sSub>
            <m:sSubPr>
              <m:ctrlPr>
                <w:rPr>
                  <w:rFonts w:ascii="Cambria Math" w:hAnsi="Cambria Math"/>
                  <w:i/>
                </w:rPr>
              </m:ctrlPr>
            </m:sSubPr>
            <m:e>
              <m:r>
                <w:rPr>
                  <w:rFonts w:ascii="Cambria Math" w:hAnsi="Cambria Math"/>
                </w:rPr>
                <m:t>y</m:t>
              </m:r>
            </m:e>
            <m: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,ρ</m:t>
                  </m:r>
                </m:e>
              </m:d>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-α</m:t>
                  </m:r>
                </m:e>
              </m:d>
            </m:num>
            <m:den>
              <m:r>
                <w:rPr>
                  <w:rFonts w:ascii="Cambria Math" w:hAnsi="Cambria Math"/>
                </w:rPr>
                <m:t>E</m:t>
              </m:r>
            </m:den>
          </m:f>
        </m:oMath>
      </m:oMathPara>
    </w:p>
    <w:p w14:paraId="72BAD9FA" w14:textId="77777777" w:rsidR="003A2841" w:rsidRPr="00673184" w:rsidRDefault="003A2841" w:rsidP="003A2841">
      <w:pPr>
        <w:ind w:left="720"/>
        <w:rPr>
          <w:rFonts w:eastAsiaTheme="minorEastAsia"/>
        </w:rPr>
      </w:pPr>
      <w:r w:rsidRPr="00673184">
        <w:t xml:space="preserve">Avec </w:t>
      </w:r>
      <m:oMath>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p</m:t>
            </m:r>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oMath>
      <w:r w:rsidRPr="00673184">
        <w:rPr>
          <w:rFonts w:eastAsiaTheme="minorEastAsia"/>
        </w:rPr>
        <w:t xml:space="preserve"> où F</w:t>
      </w:r>
      <w:r w:rsidRPr="00673184">
        <w:rPr>
          <w:rFonts w:eastAsiaTheme="minorEastAsia"/>
          <w:vertAlign w:val="superscript"/>
        </w:rPr>
        <w:t>-1</w:t>
      </w:r>
      <w:r w:rsidRPr="00673184">
        <w:rPr>
          <w:rFonts w:eastAsiaTheme="minorEastAsia"/>
        </w:rPr>
        <w:t xml:space="preserve"> est l’inverse de la fonction de répartition d’une loi de Poisson de paramètre (</w:t>
      </w:r>
      <w:r w:rsidRPr="00673184">
        <w:rPr>
          <w:rFonts w:ascii="Symbol" w:eastAsia="Symbol" w:hAnsi="Symbol" w:cs="Symbol"/>
          <w:szCs w:val="24"/>
          <w:lang w:eastAsia="en-US"/>
        </w:rPr>
        <w:t></w:t>
      </w:r>
      <w:r w:rsidRPr="00673184">
        <w:rPr>
          <w:szCs w:val="24"/>
          <w:vertAlign w:val="subscript"/>
          <w:lang w:eastAsia="en-US"/>
        </w:rPr>
        <w:t>0</w:t>
      </w:r>
      <w:r w:rsidRPr="00673184">
        <w:rPr>
          <w:szCs w:val="24"/>
          <w:lang w:eastAsia="en-US"/>
        </w:rPr>
        <w:t>E)</w:t>
      </w:r>
    </w:p>
    <w:p w14:paraId="05493C24" w14:textId="77777777" w:rsidR="003A2841" w:rsidRPr="00673184" w:rsidRDefault="003A2841" w:rsidP="003A2841">
      <w:pPr>
        <w:ind w:left="720"/>
        <w:rPr>
          <w:rFonts w:eastAsiaTheme="minorEastAsia"/>
        </w:rPr>
      </w:pPr>
      <w:r w:rsidRPr="00673184">
        <w:t xml:space="preserve">Et  </w:t>
      </w:r>
      <m:oMath>
        <m:r>
          <w:rPr>
            <w:rFonts w:ascii="Cambria Math" w:hAnsi="Cambria Math"/>
          </w:rPr>
          <m:t>α=</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m:t>
                    </m:r>
                  </m:sub>
                </m:sSub>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r>
              <w:rPr>
                <w:rFonts w:ascii="Cambria Math" w:hAnsi="Cambria Math"/>
              </w:rPr>
              <m:t>-p</m:t>
            </m:r>
          </m:num>
          <m:den>
            <m:r>
              <w:rPr>
                <w:rFonts w:ascii="Cambria Math" w:hAnsi="Cambria Math"/>
              </w:rPr>
              <m:t>f</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r</m:t>
                    </m:r>
                  </m:e>
                  <m:sub>
                    <m:r>
                      <w:rPr>
                        <w:rFonts w:ascii="Cambria Math" w:hAnsi="Cambria Math"/>
                      </w:rPr>
                      <m:t>p</m:t>
                    </m:r>
                  </m:sub>
                </m:sSub>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den>
        </m:f>
      </m:oMath>
    </w:p>
    <w:p w14:paraId="6594EF57" w14:textId="77777777" w:rsidR="003A2841" w:rsidRPr="00673184" w:rsidRDefault="003A2841" w:rsidP="003A2841">
      <w:pPr>
        <w:ind w:left="720"/>
        <w:rPr>
          <w:rFonts w:eastAsiaTheme="minorEastAsia"/>
        </w:rPr>
      </w:pPr>
      <w:r w:rsidRPr="00673184">
        <w:rPr>
          <w:rFonts w:eastAsiaTheme="minorEastAsia"/>
        </w:rPr>
        <w:t xml:space="preserve">Où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m:t>
                </m:r>
              </m:sub>
            </m:sSub>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m:t>
                </m:r>
              </m:sub>
            </m:sSub>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oMath>
    </w:p>
    <w:p w14:paraId="1DAEDAA3" w14:textId="77777777" w:rsidR="003A2841" w:rsidRPr="00673184" w:rsidRDefault="003A2841" w:rsidP="003A2841">
      <w:pPr>
        <w:ind w:left="720"/>
      </w:pPr>
      <w:r w:rsidRPr="00673184">
        <w:rPr>
          <w:rFonts w:eastAsiaTheme="minorEastAsia"/>
        </w:rPr>
        <w:t>Avec o</w:t>
      </w:r>
      <w:r w:rsidRPr="00673184">
        <w:rPr>
          <w:rFonts w:eastAsiaTheme="minorEastAsia"/>
          <w:vertAlign w:val="subscript"/>
        </w:rPr>
        <w:t>p</w:t>
      </w:r>
      <w:r w:rsidRPr="00673184">
        <w:rPr>
          <w:rFonts w:eastAsiaTheme="minorEastAsia"/>
        </w:rPr>
        <w:t xml:space="preserve"> le plus petit entier tel que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m:t>
                </m:r>
              </m:sub>
            </m:sSub>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E</m:t>
            </m:r>
          </m:e>
        </m:d>
      </m:oMath>
    </w:p>
    <w:p w14:paraId="5806669F" w14:textId="77777777" w:rsidR="00B302D7" w:rsidRPr="00673184" w:rsidRDefault="00B302D7" w:rsidP="002E76CA">
      <w:pPr>
        <w:pStyle w:val="Titre3"/>
        <w:numPr>
          <w:ilvl w:val="1"/>
          <w:numId w:val="2"/>
        </w:numPr>
      </w:pPr>
      <w:bookmarkStart w:id="19" w:name="_Toc135730012"/>
      <w:r w:rsidRPr="00673184">
        <w:t>Comparaison du résultat de l’indicateur à la valeur cible</w:t>
      </w:r>
      <w:bookmarkEnd w:id="19"/>
    </w:p>
    <w:p w14:paraId="089BBF93" w14:textId="77777777" w:rsidR="00B302D7" w:rsidRPr="00673184" w:rsidRDefault="00B302D7" w:rsidP="00B302D7">
      <w:pPr>
        <w:ind w:left="360"/>
      </w:pPr>
      <w:r w:rsidRPr="00673184">
        <w:t xml:space="preserve">On considère que le </w:t>
      </w:r>
      <w:r w:rsidR="002D4D47" w:rsidRPr="00673184">
        <w:t xml:space="preserve">ratio standardisé </w:t>
      </w:r>
      <w:r w:rsidRPr="00673184">
        <w:t xml:space="preserve">d’un établissement </w:t>
      </w:r>
      <w:r w:rsidR="0024195E" w:rsidRPr="00673184">
        <w:t xml:space="preserve">est statistiquement différent de la valeur cible </w:t>
      </w:r>
      <w:r w:rsidR="002D4D47" w:rsidRPr="00673184">
        <w:t xml:space="preserve">(qui est égale à 1) </w:t>
      </w:r>
      <w:r w:rsidR="0024195E" w:rsidRPr="00673184">
        <w:t xml:space="preserve">s’il est </w:t>
      </w:r>
      <w:r w:rsidRPr="00673184">
        <w:t>strictement supérieur à la limite de contrôle +3DS ou strictement inférieur à la limite de contrôle -3DS.</w:t>
      </w:r>
    </w:p>
    <w:p w14:paraId="01D45466" w14:textId="77777777" w:rsidR="00967859" w:rsidRPr="00673184" w:rsidRDefault="00967859" w:rsidP="00952804">
      <w:pPr>
        <w:jc w:val="left"/>
        <w:rPr>
          <w:lang w:eastAsia="en-US"/>
        </w:rPr>
      </w:pPr>
    </w:p>
    <w:p w14:paraId="34AD15A2" w14:textId="77777777" w:rsidR="003A6AEF" w:rsidRPr="00673184" w:rsidRDefault="003A6AEF" w:rsidP="003A6AEF">
      <w:pPr>
        <w:pStyle w:val="Paragraphedeliste"/>
        <w:ind w:left="1068"/>
      </w:pPr>
    </w:p>
    <w:p w14:paraId="6F23BCD1" w14:textId="77777777" w:rsidR="007B1283" w:rsidRPr="00673184" w:rsidRDefault="007B1283" w:rsidP="007B1283">
      <w:pPr>
        <w:pStyle w:val="Paragraphedeliste"/>
        <w:ind w:left="1068"/>
      </w:pPr>
    </w:p>
    <w:p w14:paraId="4FC542CB" w14:textId="77777777" w:rsidR="00821469" w:rsidRDefault="00821469" w:rsidP="00F806B6">
      <w:pPr>
        <w:pStyle w:val="Titre3"/>
      </w:pPr>
      <w:r>
        <w:br w:type="page"/>
      </w:r>
    </w:p>
    <w:p w14:paraId="490F9D61" w14:textId="30FF5DFB" w:rsidR="00AA5BA3" w:rsidRPr="00673184" w:rsidRDefault="00BF39B8" w:rsidP="00F806B6">
      <w:pPr>
        <w:pStyle w:val="Titre3"/>
      </w:pPr>
      <w:bookmarkStart w:id="20" w:name="_Toc135730013"/>
      <w:r w:rsidRPr="00673184">
        <w:lastRenderedPageBreak/>
        <w:t xml:space="preserve">Rendu </w:t>
      </w:r>
      <w:r w:rsidR="004A035C" w:rsidRPr="00673184">
        <w:t>n°</w:t>
      </w:r>
      <w:r w:rsidRPr="00673184">
        <w:t xml:space="preserve">1- </w:t>
      </w:r>
      <w:r w:rsidR="00D15ED3" w:rsidRPr="00673184">
        <w:t>Diagramme de flux</w:t>
      </w:r>
      <w:bookmarkEnd w:id="20"/>
    </w:p>
    <w:p w14:paraId="77156B06" w14:textId="155D773C" w:rsidR="003E692B" w:rsidRPr="00673184" w:rsidRDefault="003E692B" w:rsidP="00FE573B"/>
    <w:p w14:paraId="0BB7CEC0" w14:textId="77777777" w:rsidR="00A647CD" w:rsidRPr="00673184" w:rsidRDefault="003A6AEF" w:rsidP="00A647CD">
      <w:pPr>
        <w:jc w:val="left"/>
        <w:rPr>
          <w:b/>
        </w:rPr>
      </w:pPr>
      <w:r w:rsidRPr="00673184">
        <w:rPr>
          <w:b/>
        </w:rPr>
        <w:t>Exclusions non consécutives.</w:t>
      </w:r>
    </w:p>
    <w:p w14:paraId="2583621C" w14:textId="371157B6" w:rsidR="00A647CD" w:rsidRPr="00673184" w:rsidRDefault="0066052F" w:rsidP="00A647CD">
      <w:pPr>
        <w:jc w:val="left"/>
        <w:rPr>
          <w:b/>
        </w:rPr>
      </w:pPr>
      <w:r w:rsidRPr="00673184">
        <w:rPr>
          <w:noProof/>
        </w:rPr>
        <mc:AlternateContent>
          <mc:Choice Requires="wpg">
            <w:drawing>
              <wp:anchor distT="0" distB="0" distL="114300" distR="114300" simplePos="0" relativeHeight="251658244" behindDoc="1" locked="0" layoutInCell="1" allowOverlap="1" wp14:anchorId="21FFD1EB" wp14:editId="2A2C84A5">
                <wp:simplePos x="0" y="0"/>
                <wp:positionH relativeFrom="column">
                  <wp:posOffset>-150495</wp:posOffset>
                </wp:positionH>
                <wp:positionV relativeFrom="paragraph">
                  <wp:posOffset>187325</wp:posOffset>
                </wp:positionV>
                <wp:extent cx="5676900" cy="6835140"/>
                <wp:effectExtent l="0" t="0" r="76200" b="22860"/>
                <wp:wrapTight wrapText="bothSides">
                  <wp:wrapPolygon edited="0">
                    <wp:start x="0" y="0"/>
                    <wp:lineTo x="0" y="1625"/>
                    <wp:lineTo x="1885" y="1926"/>
                    <wp:lineTo x="5509" y="1926"/>
                    <wp:lineTo x="5436" y="3853"/>
                    <wp:lineTo x="0" y="4455"/>
                    <wp:lineTo x="0" y="6261"/>
                    <wp:lineTo x="2827" y="6742"/>
                    <wp:lineTo x="5436" y="6742"/>
                    <wp:lineTo x="5436" y="17338"/>
                    <wp:lineTo x="1377" y="17699"/>
                    <wp:lineTo x="797" y="17819"/>
                    <wp:lineTo x="797" y="19023"/>
                    <wp:lineTo x="2102" y="19264"/>
                    <wp:lineTo x="5509" y="19264"/>
                    <wp:lineTo x="0" y="19686"/>
                    <wp:lineTo x="0" y="21612"/>
                    <wp:lineTo x="21745" y="21612"/>
                    <wp:lineTo x="21817" y="19686"/>
                    <wp:lineTo x="20948" y="19686"/>
                    <wp:lineTo x="5944" y="19264"/>
                    <wp:lineTo x="9423" y="19264"/>
                    <wp:lineTo x="10655" y="19023"/>
                    <wp:lineTo x="10583" y="18301"/>
                    <wp:lineTo x="21817" y="18181"/>
                    <wp:lineTo x="21817" y="5900"/>
                    <wp:lineTo x="11670" y="5779"/>
                    <wp:lineTo x="11670" y="4816"/>
                    <wp:lineTo x="17106" y="4816"/>
                    <wp:lineTo x="21817" y="4395"/>
                    <wp:lineTo x="21817" y="1926"/>
                    <wp:lineTo x="9495" y="1926"/>
                    <wp:lineTo x="11742" y="1565"/>
                    <wp:lineTo x="11670" y="0"/>
                    <wp:lineTo x="0" y="0"/>
                  </wp:wrapPolygon>
                </wp:wrapTight>
                <wp:docPr id="34" name="Groupe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6900" cy="6835140"/>
                          <a:chOff x="0" y="0"/>
                          <a:chExt cx="5753100" cy="6764125"/>
                        </a:xfrm>
                      </wpg:grpSpPr>
                      <wps:wsp>
                        <wps:cNvPr id="36" name="Rectangle 36"/>
                        <wps:cNvSpPr/>
                        <wps:spPr>
                          <a:xfrm>
                            <a:off x="2704273" y="1005881"/>
                            <a:ext cx="3048000" cy="295275"/>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2FCED715" w14:textId="77777777" w:rsidR="00AA5D89" w:rsidRDefault="00AA5D89" w:rsidP="003765A7">
                              <w:pPr>
                                <w:pStyle w:val="NormalWeb"/>
                                <w:spacing w:before="0" w:beforeAutospacing="0" w:after="0" w:afterAutospacing="0"/>
                                <w:jc w:val="center"/>
                              </w:pPr>
                              <w:r>
                                <w:rPr>
                                  <w:rFonts w:ascii="Arial" w:hAnsi="Arial" w:cs="Arial"/>
                                  <w:color w:val="000000"/>
                                  <w:sz w:val="16"/>
                                  <w:szCs w:val="16"/>
                                </w:rPr>
                                <w:t>séjours de patients &lt; 18 ans</w:t>
                              </w:r>
                            </w:p>
                          </w:txbxContent>
                        </wps:txbx>
                        <wps:bodyPr rtlCol="0" anchor="ctr"/>
                      </wps:wsp>
                      <wps:wsp>
                        <wps:cNvPr id="37" name="Rectangle 37"/>
                        <wps:cNvSpPr/>
                        <wps:spPr>
                          <a:xfrm>
                            <a:off x="2704273" y="2268911"/>
                            <a:ext cx="3048000" cy="295275"/>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72CB4EBA" w14:textId="77777777" w:rsidR="00AA5D89" w:rsidRDefault="00AA5D89" w:rsidP="003765A7">
                              <w:pPr>
                                <w:pStyle w:val="NormalWeb"/>
                                <w:spacing w:before="0" w:beforeAutospacing="0" w:after="0" w:afterAutospacing="0"/>
                                <w:jc w:val="center"/>
                              </w:pPr>
                              <w:r>
                                <w:rPr>
                                  <w:rFonts w:ascii="Arial" w:hAnsi="Arial" w:cs="Arial"/>
                                  <w:color w:val="000000"/>
                                  <w:sz w:val="16"/>
                                  <w:szCs w:val="16"/>
                                </w:rPr>
                                <w:t>séjours avec interruption de la veine cave</w:t>
                              </w:r>
                            </w:p>
                          </w:txbxContent>
                        </wps:txbx>
                        <wps:bodyPr rtlCol="0" anchor="ctr"/>
                      </wps:wsp>
                      <wps:wsp>
                        <wps:cNvPr id="38" name="Rectangle 38"/>
                        <wps:cNvSpPr/>
                        <wps:spPr>
                          <a:xfrm>
                            <a:off x="2705100" y="3208090"/>
                            <a:ext cx="3048000" cy="295275"/>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72F285AD" w14:textId="23569274" w:rsidR="00AA5D89" w:rsidRPr="00821469" w:rsidRDefault="00AA5D89" w:rsidP="003765A7">
                              <w:pPr>
                                <w:pStyle w:val="NormalWeb"/>
                                <w:spacing w:before="0" w:beforeAutospacing="0" w:after="0" w:afterAutospacing="0"/>
                                <w:jc w:val="center"/>
                                <w:rPr>
                                  <w:color w:val="9BBB59" w:themeColor="accent3"/>
                                </w:rPr>
                              </w:pPr>
                              <w:r w:rsidRPr="00821469">
                                <w:rPr>
                                  <w:rFonts w:ascii="Arial" w:hAnsi="Arial" w:cs="Arial"/>
                                  <w:color w:val="9BBB59" w:themeColor="accent3"/>
                                  <w:sz w:val="16"/>
                                  <w:szCs w:val="16"/>
                                </w:rPr>
                                <w:t>séjours PTH avec fracture de la hanche</w:t>
                              </w:r>
                            </w:p>
                          </w:txbxContent>
                        </wps:txbx>
                        <wps:bodyPr rtlCol="0" anchor="ctr"/>
                      </wps:wsp>
                      <wps:wsp>
                        <wps:cNvPr id="39" name="Rectangle 39"/>
                        <wps:cNvSpPr/>
                        <wps:spPr>
                          <a:xfrm>
                            <a:off x="2704273" y="4508316"/>
                            <a:ext cx="3048000" cy="330021"/>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45305F29" w14:textId="63A329BD" w:rsidR="00AA5D89" w:rsidRDefault="00AA5D89" w:rsidP="003765A7">
                              <w:pPr>
                                <w:pStyle w:val="NormalWeb"/>
                                <w:spacing w:before="0" w:beforeAutospacing="0" w:after="0" w:afterAutospacing="0"/>
                                <w:jc w:val="center"/>
                              </w:pPr>
                              <w:r>
                                <w:rPr>
                                  <w:rFonts w:ascii="Arial" w:hAnsi="Arial" w:cs="Arial"/>
                                  <w:color w:val="000000"/>
                                  <w:sz w:val="16"/>
                                  <w:szCs w:val="16"/>
                                </w:rPr>
                                <w:t xml:space="preserve">séjours de patients en provenance d'un établissement de santé </w:t>
                              </w:r>
                              <w:r w:rsidRPr="0066052F">
                                <w:rPr>
                                  <w:rFonts w:ascii="Arial" w:hAnsi="Arial" w:cs="Arial"/>
                                  <w:color w:val="000000"/>
                                  <w:sz w:val="14"/>
                                  <w:szCs w:val="16"/>
                                </w:rPr>
                                <w:t>(par mutation, transfert ou prestation inter-établissement)</w:t>
                              </w:r>
                            </w:p>
                          </w:txbxContent>
                        </wps:txbx>
                        <wps:bodyPr rtlCol="0" anchor="ctr"/>
                      </wps:wsp>
                      <wps:wsp>
                        <wps:cNvPr id="40" name="Rectangle 40"/>
                        <wps:cNvSpPr/>
                        <wps:spPr>
                          <a:xfrm>
                            <a:off x="2704273" y="4113253"/>
                            <a:ext cx="3048000" cy="395063"/>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2EEEE34E" w14:textId="7F69B924" w:rsidR="00AA5D89" w:rsidRDefault="00AA5D89" w:rsidP="003765A7">
                              <w:pPr>
                                <w:pStyle w:val="NormalWeb"/>
                                <w:spacing w:before="0" w:beforeAutospacing="0" w:after="0" w:afterAutospacing="0"/>
                                <w:jc w:val="center"/>
                              </w:pPr>
                              <w:r>
                                <w:rPr>
                                  <w:rFonts w:ascii="Arial" w:hAnsi="Arial" w:cs="Arial"/>
                                  <w:color w:val="000000"/>
                                  <w:sz w:val="16"/>
                                  <w:szCs w:val="16"/>
                                </w:rPr>
                                <w:t xml:space="preserve">séjours avec au moins un </w:t>
                              </w:r>
                              <w:r w:rsidRPr="008B46F6">
                                <w:rPr>
                                  <w:rFonts w:ascii="Arial" w:hAnsi="Arial" w:cs="Arial"/>
                                  <w:color w:val="000000"/>
                                  <w:sz w:val="16"/>
                                  <w:szCs w:val="16"/>
                                </w:rPr>
                                <w:t xml:space="preserve">acte </w:t>
                              </w:r>
                              <w:r w:rsidRPr="00F25FF3">
                                <w:rPr>
                                  <w:rFonts w:ascii="Arial" w:hAnsi="Arial" w:cs="Arial"/>
                                  <w:color w:val="000000"/>
                                  <w:sz w:val="16"/>
                                  <w:szCs w:val="16"/>
                                </w:rPr>
                                <w:t>d’ablation, changement ou repose de prothèse ou d’insert sur la hanche ou le genou</w:t>
                              </w:r>
                              <w:r w:rsidRPr="008B46F6">
                                <w:rPr>
                                  <w:rFonts w:ascii="Arial" w:hAnsi="Arial" w:cs="Arial"/>
                                  <w:color w:val="000000"/>
                                  <w:sz w:val="16"/>
                                  <w:szCs w:val="16"/>
                                </w:rPr>
                                <w:t xml:space="preserve"> </w:t>
                              </w:r>
                            </w:p>
                          </w:txbxContent>
                        </wps:txbx>
                        <wps:bodyPr rtlCol="0" anchor="ctr"/>
                      </wps:wsp>
                      <wps:wsp>
                        <wps:cNvPr id="41" name="Rectangle 41"/>
                        <wps:cNvSpPr/>
                        <wps:spPr>
                          <a:xfrm>
                            <a:off x="2682739" y="3815607"/>
                            <a:ext cx="3048000" cy="295275"/>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27C9D940" w14:textId="59893B1E" w:rsidR="00AA5D89" w:rsidRDefault="00AA5D89" w:rsidP="003765A7">
                              <w:pPr>
                                <w:pStyle w:val="NormalWeb"/>
                                <w:spacing w:before="0" w:beforeAutospacing="0" w:after="0" w:afterAutospacing="0"/>
                                <w:jc w:val="center"/>
                              </w:pPr>
                              <w:r>
                                <w:rPr>
                                  <w:rFonts w:ascii="Arial" w:hAnsi="Arial" w:cs="Arial"/>
                                  <w:color w:val="000000"/>
                                  <w:sz w:val="16"/>
                                  <w:szCs w:val="16"/>
                                </w:rPr>
                                <w:t>séjours avec au moins un 2</w:t>
                              </w:r>
                              <w:r w:rsidRPr="00F617F8">
                                <w:rPr>
                                  <w:rFonts w:ascii="Arial" w:hAnsi="Arial" w:cs="Arial"/>
                                  <w:color w:val="000000"/>
                                  <w:sz w:val="16"/>
                                  <w:szCs w:val="16"/>
                                  <w:vertAlign w:val="superscript"/>
                                </w:rPr>
                                <w:t>ème</w:t>
                              </w:r>
                              <w:r>
                                <w:rPr>
                                  <w:rFonts w:ascii="Arial" w:hAnsi="Arial" w:cs="Arial"/>
                                  <w:color w:val="000000"/>
                                  <w:sz w:val="16"/>
                                  <w:szCs w:val="16"/>
                                </w:rPr>
                                <w:t xml:space="preserve"> acte </w:t>
                              </w:r>
                              <w:r w:rsidRPr="00F25FF3">
                                <w:rPr>
                                  <w:rFonts w:ascii="Arial" w:hAnsi="Arial" w:cs="Arial"/>
                                  <w:color w:val="000000"/>
                                  <w:sz w:val="16"/>
                                  <w:szCs w:val="16"/>
                                </w:rPr>
                                <w:t>de PT</w:t>
                              </w:r>
                              <w:r w:rsidR="00821469">
                                <w:rPr>
                                  <w:rFonts w:ascii="Arial" w:hAnsi="Arial" w:cs="Arial"/>
                                  <w:color w:val="000000"/>
                                  <w:sz w:val="16"/>
                                  <w:szCs w:val="16"/>
                                </w:rPr>
                                <w:t>.</w:t>
                              </w:r>
                              <w:r w:rsidRPr="00F25FF3">
                                <w:rPr>
                                  <w:rFonts w:ascii="Arial" w:hAnsi="Arial" w:cs="Arial"/>
                                  <w:color w:val="000000"/>
                                  <w:sz w:val="16"/>
                                  <w:szCs w:val="16"/>
                                </w:rPr>
                                <w:t xml:space="preserve"> ou un acte de PT</w:t>
                              </w:r>
                              <w:r w:rsidR="00821469">
                                <w:rPr>
                                  <w:rFonts w:ascii="Arial" w:hAnsi="Arial" w:cs="Arial"/>
                                  <w:color w:val="000000"/>
                                  <w:sz w:val="16"/>
                                  <w:szCs w:val="16"/>
                                </w:rPr>
                                <w:t>.</w:t>
                              </w:r>
                            </w:p>
                          </w:txbxContent>
                        </wps:txbx>
                        <wps:bodyPr rtlCol="0" anchor="ctr"/>
                      </wps:wsp>
                      <wps:wsp>
                        <wps:cNvPr id="42" name="Rectangle 42"/>
                        <wps:cNvSpPr/>
                        <wps:spPr>
                          <a:xfrm>
                            <a:off x="2704273" y="4838337"/>
                            <a:ext cx="3048000" cy="335654"/>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6F1B4421" w14:textId="77777777" w:rsidR="00AA5D89" w:rsidRDefault="00AA5D89" w:rsidP="003765A7">
                              <w:pPr>
                                <w:pStyle w:val="NormalWeb"/>
                                <w:spacing w:before="0" w:beforeAutospacing="0" w:after="0" w:afterAutospacing="0"/>
                                <w:jc w:val="center"/>
                              </w:pPr>
                              <w:r>
                                <w:rPr>
                                  <w:rFonts w:ascii="Arial" w:hAnsi="Arial" w:cs="Arial"/>
                                  <w:color w:val="000000"/>
                                  <w:sz w:val="16"/>
                                  <w:szCs w:val="16"/>
                                </w:rPr>
                                <w:t>séjours avec antécédent dans les 30 jours de pose, repose, changement ou ablation de prothèse de hanche ou de genou</w:t>
                              </w:r>
                            </w:p>
                          </w:txbxContent>
                        </wps:txbx>
                        <wps:bodyPr rtlCol="0" anchor="ctr"/>
                      </wps:wsp>
                      <wps:wsp>
                        <wps:cNvPr id="43" name="Rectangle 43"/>
                        <wps:cNvSpPr/>
                        <wps:spPr>
                          <a:xfrm>
                            <a:off x="2704273" y="5188550"/>
                            <a:ext cx="3048000" cy="218226"/>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3449B5BD" w14:textId="77777777" w:rsidR="00AA5D89" w:rsidRDefault="00AA5D89" w:rsidP="003765A7">
                              <w:pPr>
                                <w:pStyle w:val="NormalWeb"/>
                                <w:spacing w:before="0" w:beforeAutospacing="0" w:after="0" w:afterAutospacing="0"/>
                                <w:jc w:val="center"/>
                              </w:pPr>
                              <w:r>
                                <w:rPr>
                                  <w:rFonts w:ascii="Arial" w:hAnsi="Arial" w:cs="Arial"/>
                                  <w:color w:val="000000"/>
                                  <w:sz w:val="16"/>
                                  <w:szCs w:val="16"/>
                                </w:rPr>
                                <w:t>séjours de patients en soins palliatifs</w:t>
                              </w:r>
                            </w:p>
                          </w:txbxContent>
                        </wps:txbx>
                        <wps:bodyPr rtlCol="0" anchor="ctr"/>
                      </wps:wsp>
                      <wps:wsp>
                        <wps:cNvPr id="44" name="Rectangle 44"/>
                        <wps:cNvSpPr/>
                        <wps:spPr>
                          <a:xfrm>
                            <a:off x="0" y="6188726"/>
                            <a:ext cx="5753100" cy="575399"/>
                          </a:xfrm>
                          <a:prstGeom prst="rect">
                            <a:avLst/>
                          </a:prstGeom>
                          <a:solidFill>
                            <a:srgbClr val="4F81BD">
                              <a:lumMod val="75000"/>
                            </a:srgbClr>
                          </a:solidFill>
                          <a:ln w="25400" cap="flat" cmpd="sng" algn="ctr">
                            <a:solidFill>
                              <a:srgbClr val="4F81BD">
                                <a:shade val="50000"/>
                              </a:srgbClr>
                            </a:solidFill>
                            <a:prstDash val="solid"/>
                          </a:ln>
                          <a:effectLst/>
                        </wps:spPr>
                        <wps:txbx>
                          <w:txbxContent>
                            <w:p w14:paraId="17318F4A" w14:textId="259AF1EC" w:rsidR="00AA5D89" w:rsidRPr="00FB0C54" w:rsidRDefault="00AA5D89" w:rsidP="003765A7">
                              <w:pPr>
                                <w:pStyle w:val="NormalWeb"/>
                                <w:spacing w:before="0" w:beforeAutospacing="0" w:after="0" w:afterAutospacing="0"/>
                                <w:jc w:val="center"/>
                                <w:rPr>
                                  <w:rFonts w:ascii="Arial" w:hAnsi="Arial" w:cs="Arial"/>
                                  <w:b/>
                                  <w:strike/>
                                  <w:color w:val="FFFFFF" w:themeColor="background1"/>
                                  <w:sz w:val="16"/>
                                  <w:szCs w:val="16"/>
                                </w:rPr>
                              </w:pPr>
                              <w:r w:rsidRPr="00FB0C54">
                                <w:rPr>
                                  <w:rFonts w:ascii="Arial" w:hAnsi="Arial" w:cs="Arial"/>
                                  <w:b/>
                                  <w:color w:val="FFFFFF" w:themeColor="background1"/>
                                  <w:sz w:val="16"/>
                                  <w:szCs w:val="16"/>
                                </w:rPr>
                                <w:t>N séjours cibles de PT</w:t>
                              </w:r>
                              <w:r w:rsidR="00821469">
                                <w:rPr>
                                  <w:rFonts w:ascii="Arial" w:hAnsi="Arial" w:cs="Arial"/>
                                  <w:b/>
                                  <w:color w:val="FFFFFF" w:themeColor="background1"/>
                                  <w:sz w:val="16"/>
                                  <w:szCs w:val="16"/>
                                </w:rPr>
                                <w:t>.</w:t>
                              </w:r>
                            </w:p>
                            <w:p w14:paraId="5D17B1A5" w14:textId="77777777" w:rsidR="00AA5D89" w:rsidRPr="00F25FF3" w:rsidRDefault="00AA5D89" w:rsidP="003765A7">
                              <w:pPr>
                                <w:pStyle w:val="NormalWeb"/>
                                <w:spacing w:before="0" w:beforeAutospacing="0" w:after="0" w:afterAutospacing="0"/>
                                <w:jc w:val="center"/>
                                <w:rPr>
                                  <w:rFonts w:ascii="Arial" w:hAnsi="Arial" w:cs="Arial"/>
                                  <w:b/>
                                  <w:bCs/>
                                  <w:color w:val="FFFFFF" w:themeColor="background1"/>
                                  <w:sz w:val="16"/>
                                  <w:szCs w:val="16"/>
                                </w:rPr>
                              </w:pPr>
                            </w:p>
                            <w:p w14:paraId="4F91D819" w14:textId="090E925C" w:rsidR="00AA5D89" w:rsidRPr="00D8048A" w:rsidRDefault="00AA5D89" w:rsidP="0076614B">
                              <w:pPr>
                                <w:pStyle w:val="NormalWeb"/>
                                <w:spacing w:before="0" w:beforeAutospacing="0" w:after="0" w:afterAutospacing="0"/>
                                <w:jc w:val="center"/>
                                <w:rPr>
                                  <w:rFonts w:ascii="Arial" w:hAnsi="Arial" w:cs="Arial"/>
                                  <w:b/>
                                  <w:bCs/>
                                  <w:sz w:val="14"/>
                                  <w:szCs w:val="14"/>
                                </w:rPr>
                              </w:pPr>
                              <w:r w:rsidRPr="00F25FF3">
                                <w:rPr>
                                  <w:rFonts w:ascii="Arial" w:hAnsi="Arial"/>
                                  <w:b/>
                                  <w:bCs/>
                                  <w:kern w:val="24"/>
                                  <w:sz w:val="16"/>
                                  <w:szCs w:val="16"/>
                                </w:rPr>
                                <w:t>dont X ETE soit un taux d’ETE dans la population cible de X%</w:t>
                              </w:r>
                            </w:p>
                          </w:txbxContent>
                        </wps:txbx>
                        <wps:bodyPr rtlCol="0" anchor="ctr"/>
                      </wps:wsp>
                      <wps:wsp>
                        <wps:cNvPr id="45" name="Connecteur droit 45"/>
                        <wps:cNvCnPr>
                          <a:stCxn id="46" idx="2"/>
                        </wps:cNvCnPr>
                        <wps:spPr>
                          <a:xfrm rot="5400000">
                            <a:off x="-930306" y="2967783"/>
                            <a:ext cx="4944269" cy="791"/>
                          </a:xfrm>
                          <a:prstGeom prst="line">
                            <a:avLst/>
                          </a:prstGeom>
                          <a:noFill/>
                          <a:ln w="38100" cap="flat" cmpd="sng" algn="ctr">
                            <a:solidFill>
                              <a:srgbClr val="4F81BD"/>
                            </a:solidFill>
                            <a:prstDash val="solid"/>
                          </a:ln>
                          <a:effectLst>
                            <a:outerShdw blurRad="40000" dist="23000" dir="5400000" rotWithShape="0">
                              <a:srgbClr val="000000">
                                <a:alpha val="35000"/>
                              </a:srgbClr>
                            </a:outerShdw>
                          </a:effectLst>
                        </wps:spPr>
                        <wps:bodyPr/>
                      </wps:wsp>
                      <wps:wsp>
                        <wps:cNvPr id="46" name="Rectangle 46"/>
                        <wps:cNvSpPr/>
                        <wps:spPr>
                          <a:xfrm>
                            <a:off x="18223" y="0"/>
                            <a:ext cx="3048000" cy="496044"/>
                          </a:xfrm>
                          <a:prstGeom prst="rect">
                            <a:avLst/>
                          </a:prstGeom>
                          <a:solidFill>
                            <a:srgbClr val="4F81BD">
                              <a:lumMod val="75000"/>
                            </a:srgbClr>
                          </a:solidFill>
                          <a:ln w="25400" cap="flat" cmpd="sng" algn="ctr">
                            <a:solidFill>
                              <a:srgbClr val="4F81BD">
                                <a:shade val="50000"/>
                              </a:srgbClr>
                            </a:solidFill>
                            <a:prstDash val="solid"/>
                          </a:ln>
                          <a:effectLst/>
                        </wps:spPr>
                        <wps:txbx>
                          <w:txbxContent>
                            <w:p w14:paraId="378ADF56" w14:textId="76083A26" w:rsidR="00AA5D89" w:rsidRDefault="00AA5D89" w:rsidP="003765A7">
                              <w:pPr>
                                <w:pStyle w:val="NormalWeb"/>
                                <w:spacing w:before="0" w:beforeAutospacing="0" w:after="0" w:afterAutospacing="0"/>
                                <w:jc w:val="center"/>
                                <w:rPr>
                                  <w:rFonts w:ascii="Arial" w:hAnsi="Arial" w:cs="Arial"/>
                                  <w:b/>
                                  <w:bCs/>
                                  <w:color w:val="FFFFFF" w:themeColor="background1"/>
                                  <w:sz w:val="16"/>
                                  <w:szCs w:val="16"/>
                                </w:rPr>
                              </w:pPr>
                              <w:r>
                                <w:rPr>
                                  <w:rFonts w:ascii="Arial" w:hAnsi="Arial" w:cs="Arial"/>
                                  <w:b/>
                                  <w:bCs/>
                                  <w:color w:val="FFFFFF" w:themeColor="background1"/>
                                  <w:sz w:val="16"/>
                                  <w:szCs w:val="16"/>
                                </w:rPr>
                                <w:t>N  séjours avec au moins un acte de PT</w:t>
                              </w:r>
                              <w:r w:rsidR="00821469">
                                <w:rPr>
                                  <w:rFonts w:ascii="Arial" w:hAnsi="Arial" w:cs="Arial"/>
                                  <w:b/>
                                  <w:bCs/>
                                  <w:color w:val="FFFFFF" w:themeColor="background1"/>
                                  <w:sz w:val="16"/>
                                  <w:szCs w:val="16"/>
                                </w:rPr>
                                <w:t>.</w:t>
                              </w:r>
                            </w:p>
                            <w:p w14:paraId="65A6A70E" w14:textId="77777777" w:rsidR="00AA5D89" w:rsidRPr="00F617F8" w:rsidRDefault="00AA5D89" w:rsidP="003765A7">
                              <w:pPr>
                                <w:pStyle w:val="NormalWeb"/>
                                <w:spacing w:before="0" w:beforeAutospacing="0" w:after="0" w:afterAutospacing="0"/>
                                <w:jc w:val="center"/>
                                <w:rPr>
                                  <w:rFonts w:ascii="Arial" w:hAnsi="Arial" w:cs="Arial"/>
                                  <w:sz w:val="18"/>
                                </w:rPr>
                              </w:pPr>
                              <w:r w:rsidRPr="00A13BCA">
                                <w:rPr>
                                  <w:rFonts w:ascii="Arial" w:hAnsi="Arial" w:cs="Arial"/>
                                  <w:sz w:val="18"/>
                                </w:rPr>
                                <w:t>(N établissements MCO concernés par l’activité)</w:t>
                              </w:r>
                            </w:p>
                          </w:txbxContent>
                        </wps:txbx>
                        <wps:bodyPr rtlCol="0" anchor="ctr"/>
                      </wps:wsp>
                      <wps:wsp>
                        <wps:cNvPr id="47" name="Rectangle 47"/>
                        <wps:cNvSpPr/>
                        <wps:spPr>
                          <a:xfrm>
                            <a:off x="2704273" y="624884"/>
                            <a:ext cx="3048000" cy="333375"/>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1A5DB6E2" w14:textId="1D46281D" w:rsidR="00AA5D89" w:rsidRDefault="00AA5D89" w:rsidP="003765A7">
                              <w:pPr>
                                <w:pStyle w:val="NormalWeb"/>
                                <w:spacing w:before="0" w:beforeAutospacing="0" w:after="0" w:afterAutospacing="0"/>
                                <w:jc w:val="center"/>
                              </w:pPr>
                              <w:r>
                                <w:rPr>
                                  <w:rFonts w:ascii="Arial" w:hAnsi="Arial" w:cs="Arial"/>
                                  <w:color w:val="000000"/>
                                  <w:sz w:val="16"/>
                                  <w:szCs w:val="16"/>
                                </w:rPr>
                                <w:t xml:space="preserve">séjours de </w:t>
                              </w:r>
                              <w:r w:rsidRPr="00F25FF3">
                                <w:rPr>
                                  <w:rFonts w:ascii="Arial" w:hAnsi="Arial" w:cs="Arial"/>
                                  <w:color w:val="000000"/>
                                  <w:sz w:val="16"/>
                                  <w:szCs w:val="16"/>
                                </w:rPr>
                                <w:t>séances, erreurs de groupage et séjours non chainés, CMD 14 et 15</w:t>
                              </w:r>
                            </w:p>
                          </w:txbxContent>
                        </wps:txbx>
                        <wps:bodyPr rtlCol="0" anchor="ctr"/>
                      </wps:wsp>
                      <wps:wsp>
                        <wps:cNvPr id="48" name="Rectangle 48"/>
                        <wps:cNvSpPr/>
                        <wps:spPr>
                          <a:xfrm>
                            <a:off x="2704273" y="1863134"/>
                            <a:ext cx="3048000" cy="352424"/>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1406959A" w14:textId="77777777" w:rsidR="00AA5D89" w:rsidRDefault="00AA5D89" w:rsidP="003765A7">
                              <w:pPr>
                                <w:pStyle w:val="NormalWeb"/>
                                <w:spacing w:before="0" w:beforeAutospacing="0" w:after="0" w:afterAutospacing="0"/>
                                <w:jc w:val="center"/>
                              </w:pPr>
                              <w:r>
                                <w:rPr>
                                  <w:rFonts w:ascii="Arial" w:hAnsi="Arial" w:cs="Arial"/>
                                  <w:color w:val="000000"/>
                                  <w:sz w:val="16"/>
                                  <w:szCs w:val="16"/>
                                </w:rPr>
                                <w:t>séjours avec un DP de 1 er RUM d'EP ou de TVP</w:t>
                              </w:r>
                            </w:p>
                          </w:txbxContent>
                        </wps:txbx>
                        <wps:bodyPr rtlCol="0" anchor="ctr"/>
                      </wps:wsp>
                      <wps:wsp>
                        <wps:cNvPr id="49" name="Rectangle 49"/>
                        <wps:cNvSpPr/>
                        <wps:spPr>
                          <a:xfrm>
                            <a:off x="2704273" y="2617540"/>
                            <a:ext cx="3048000" cy="295275"/>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070326B6" w14:textId="77777777" w:rsidR="00AA5D89" w:rsidRDefault="00AA5D89" w:rsidP="003765A7">
                              <w:pPr>
                                <w:pStyle w:val="NormalWeb"/>
                                <w:spacing w:before="0" w:beforeAutospacing="0" w:after="0" w:afterAutospacing="0"/>
                                <w:jc w:val="center"/>
                              </w:pPr>
                              <w:r w:rsidRPr="0087650F">
                                <w:rPr>
                                  <w:rFonts w:ascii="Arial" w:hAnsi="Arial" w:cs="Arial"/>
                                  <w:color w:val="000000"/>
                                  <w:sz w:val="16"/>
                                  <w:szCs w:val="16"/>
                                </w:rPr>
                                <w:t>séjours avec un diagnostic en "O"</w:t>
                              </w:r>
                            </w:p>
                          </w:txbxContent>
                        </wps:txbx>
                        <wps:bodyPr rtlCol="0" anchor="ctr"/>
                      </wps:wsp>
                      <wps:wsp>
                        <wps:cNvPr id="50" name="Rectangle 50"/>
                        <wps:cNvSpPr/>
                        <wps:spPr>
                          <a:xfrm>
                            <a:off x="2705100" y="2912815"/>
                            <a:ext cx="3048000" cy="356775"/>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17147929" w14:textId="38A01FAF" w:rsidR="00AA5D89" w:rsidRDefault="00AA5D89" w:rsidP="003765A7">
                              <w:pPr>
                                <w:pStyle w:val="NormalWeb"/>
                                <w:spacing w:before="0" w:beforeAutospacing="0" w:after="0" w:afterAutospacing="0"/>
                                <w:jc w:val="center"/>
                              </w:pPr>
                              <w:r w:rsidRPr="00F25FF3">
                                <w:rPr>
                                  <w:rFonts w:ascii="Arial" w:hAnsi="Arial" w:cs="Arial"/>
                                  <w:color w:val="000000"/>
                                  <w:sz w:val="16"/>
                                  <w:szCs w:val="16"/>
                                </w:rPr>
                                <w:t>Séjours PT</w:t>
                              </w:r>
                              <w:r w:rsidR="00821469">
                                <w:rPr>
                                  <w:rFonts w:ascii="Arial" w:hAnsi="Arial" w:cs="Arial"/>
                                  <w:color w:val="000000"/>
                                  <w:sz w:val="16"/>
                                  <w:szCs w:val="16"/>
                                </w:rPr>
                                <w:t>.</w:t>
                              </w:r>
                              <w:r w:rsidRPr="00F25FF3">
                                <w:rPr>
                                  <w:rFonts w:ascii="Arial" w:hAnsi="Arial" w:cs="Arial"/>
                                  <w:color w:val="000000"/>
                                  <w:sz w:val="16"/>
                                  <w:szCs w:val="16"/>
                                </w:rPr>
                                <w:t xml:space="preserve"> réalisés</w:t>
                              </w:r>
                              <w:r>
                                <w:rPr>
                                  <w:rFonts w:ascii="Arial" w:hAnsi="Arial" w:cs="Arial"/>
                                  <w:color w:val="000000"/>
                                  <w:sz w:val="16"/>
                                  <w:szCs w:val="16"/>
                                </w:rPr>
                                <w:t xml:space="preserve"> en ambulatoire de 0 nuit </w:t>
                              </w:r>
                            </w:p>
                          </w:txbxContent>
                        </wps:txbx>
                        <wps:bodyPr rtlCol="0" anchor="ctr"/>
                      </wps:wsp>
                      <wps:wsp>
                        <wps:cNvPr id="51" name="Connecteur droit 51"/>
                        <wps:cNvCnPr/>
                        <wps:spPr>
                          <a:xfrm flipH="1">
                            <a:off x="1520688" y="597103"/>
                            <a:ext cx="22331" cy="5050979"/>
                          </a:xfrm>
                          <a:prstGeom prst="line">
                            <a:avLst/>
                          </a:prstGeom>
                          <a:noFill/>
                          <a:ln w="38100" cap="flat" cmpd="sng" algn="ctr">
                            <a:solidFill>
                              <a:srgbClr val="4F81BD"/>
                            </a:solidFill>
                            <a:prstDash val="solid"/>
                          </a:ln>
                          <a:effectLst>
                            <a:outerShdw blurRad="40000" dist="23000" dir="5400000" rotWithShape="0">
                              <a:srgbClr val="000000">
                                <a:alpha val="35000"/>
                              </a:srgbClr>
                            </a:outerShdw>
                          </a:effectLst>
                        </wps:spPr>
                        <wps:bodyPr/>
                      </wps:wsp>
                      <wps:wsp>
                        <wps:cNvPr id="52" name="Connecteur droit avec flèche 52"/>
                        <wps:cNvCnPr/>
                        <wps:spPr>
                          <a:xfrm rot="16200000" flipH="1">
                            <a:off x="1399351" y="6047114"/>
                            <a:ext cx="266700" cy="5"/>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53" name="Connecteur droit avec flèche 53"/>
                        <wps:cNvCnPr/>
                        <wps:spPr>
                          <a:xfrm flipV="1">
                            <a:off x="1562100" y="782047"/>
                            <a:ext cx="1120639" cy="14287"/>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4" name="Connecteur droit avec flèche 54"/>
                        <wps:cNvCnPr/>
                        <wps:spPr>
                          <a:xfrm flipV="1">
                            <a:off x="1553819" y="1140478"/>
                            <a:ext cx="1128920" cy="1055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5" name="Connecteur droit avec flèche 55"/>
                        <wps:cNvCnPr/>
                        <wps:spPr>
                          <a:xfrm flipV="1">
                            <a:off x="1553819" y="2059846"/>
                            <a:ext cx="1128920" cy="1055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6" name="Connecteur droit avec flèche 56"/>
                        <wps:cNvCnPr/>
                        <wps:spPr>
                          <a:xfrm flipV="1">
                            <a:off x="1553819" y="2440847"/>
                            <a:ext cx="1128920" cy="1055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7" name="Connecteur droit avec flèche 57"/>
                        <wps:cNvCnPr/>
                        <wps:spPr>
                          <a:xfrm flipV="1">
                            <a:off x="1553819" y="2722455"/>
                            <a:ext cx="1128920" cy="1055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8" name="Connecteur droit avec flèche 58"/>
                        <wps:cNvCnPr/>
                        <wps:spPr>
                          <a:xfrm flipV="1">
                            <a:off x="1553819" y="3070325"/>
                            <a:ext cx="1128920" cy="1055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9" name="Connecteur droit avec flèche 59"/>
                        <wps:cNvCnPr/>
                        <wps:spPr>
                          <a:xfrm flipV="1">
                            <a:off x="1553819" y="3443043"/>
                            <a:ext cx="1128920" cy="1055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0" name="Connecteur droit avec flèche 60"/>
                        <wps:cNvCnPr/>
                        <wps:spPr>
                          <a:xfrm flipV="1">
                            <a:off x="1553819" y="3824042"/>
                            <a:ext cx="1128920" cy="1055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1" name="Connecteur droit avec flèche 61"/>
                        <wps:cNvCnPr/>
                        <wps:spPr>
                          <a:xfrm flipV="1">
                            <a:off x="1553819" y="4158660"/>
                            <a:ext cx="1128920" cy="1055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2" name="Connecteur droit avec flèche 62"/>
                        <wps:cNvCnPr/>
                        <wps:spPr>
                          <a:xfrm flipV="1">
                            <a:off x="1553819" y="4518125"/>
                            <a:ext cx="1128920" cy="1055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3" name="Connecteur droit avec flèche 63"/>
                        <wps:cNvCnPr/>
                        <wps:spPr>
                          <a:xfrm flipV="1">
                            <a:off x="1553819" y="4892499"/>
                            <a:ext cx="1128920" cy="1055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4" name="Connecteur droit avec flèche 64"/>
                        <wps:cNvCnPr/>
                        <wps:spPr>
                          <a:xfrm flipV="1">
                            <a:off x="1520688" y="5281782"/>
                            <a:ext cx="1162051" cy="24846"/>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5" name="Rectangle 65"/>
                        <wps:cNvSpPr/>
                        <wps:spPr>
                          <a:xfrm>
                            <a:off x="19050" y="1405934"/>
                            <a:ext cx="3057525" cy="542453"/>
                          </a:xfrm>
                          <a:prstGeom prst="rect">
                            <a:avLst/>
                          </a:prstGeom>
                          <a:solidFill>
                            <a:srgbClr val="4F81BD">
                              <a:lumMod val="75000"/>
                            </a:srgbClr>
                          </a:solidFill>
                          <a:ln w="25400" cap="flat" cmpd="sng" algn="ctr">
                            <a:solidFill>
                              <a:srgbClr val="4F81BD">
                                <a:shade val="50000"/>
                              </a:srgbClr>
                            </a:solidFill>
                            <a:prstDash val="solid"/>
                          </a:ln>
                          <a:effectLst/>
                        </wps:spPr>
                        <wps:txbx>
                          <w:txbxContent>
                            <w:p w14:paraId="40D5E266" w14:textId="1B6CE8CE" w:rsidR="00AA5D89" w:rsidRPr="00F25FF3" w:rsidRDefault="00AA5D89" w:rsidP="003765A7">
                              <w:pPr>
                                <w:pStyle w:val="NormalWeb"/>
                                <w:spacing w:before="0" w:beforeAutospacing="0" w:after="0" w:afterAutospacing="0"/>
                                <w:jc w:val="center"/>
                                <w:rPr>
                                  <w:rFonts w:ascii="Arial" w:hAnsi="Arial" w:cs="Arial"/>
                                  <w:b/>
                                  <w:bCs/>
                                  <w:color w:val="FFFFFF" w:themeColor="background1"/>
                                  <w:sz w:val="16"/>
                                  <w:szCs w:val="16"/>
                                </w:rPr>
                              </w:pPr>
                              <w:r>
                                <w:rPr>
                                  <w:rFonts w:ascii="Arial" w:hAnsi="Arial" w:cs="Arial"/>
                                  <w:b/>
                                  <w:bCs/>
                                  <w:color w:val="FFFFFF" w:themeColor="background1"/>
                                  <w:sz w:val="16"/>
                                  <w:szCs w:val="16"/>
                                </w:rPr>
                                <w:t xml:space="preserve">N  </w:t>
                              </w:r>
                              <w:r w:rsidRPr="00F25FF3">
                                <w:rPr>
                                  <w:rFonts w:ascii="Arial" w:hAnsi="Arial" w:cs="Arial"/>
                                  <w:b/>
                                  <w:bCs/>
                                  <w:color w:val="FFFFFF" w:themeColor="background1"/>
                                  <w:sz w:val="16"/>
                                  <w:szCs w:val="16"/>
                                </w:rPr>
                                <w:t xml:space="preserve">séjours de la population d’étude </w:t>
                              </w:r>
                            </w:p>
                            <w:p w14:paraId="685B3D6B" w14:textId="6F7FA17C" w:rsidR="00AA5D89" w:rsidRPr="00F25FF3" w:rsidRDefault="00AA5D89" w:rsidP="003765A7">
                              <w:pPr>
                                <w:pStyle w:val="NormalWeb"/>
                                <w:spacing w:before="0" w:beforeAutospacing="0" w:after="0" w:afterAutospacing="0"/>
                                <w:jc w:val="center"/>
                                <w:rPr>
                                  <w:rFonts w:ascii="Arial" w:hAnsi="Arial" w:cs="Arial"/>
                                  <w:sz w:val="18"/>
                                </w:rPr>
                              </w:pPr>
                              <w:r w:rsidRPr="00F25FF3">
                                <w:rPr>
                                  <w:rFonts w:ascii="Arial" w:hAnsi="Arial" w:cs="Arial"/>
                                  <w:sz w:val="18"/>
                                </w:rPr>
                                <w:t>(N établissements MCO éligibles à l’évaluation)</w:t>
                              </w:r>
                            </w:p>
                            <w:p w14:paraId="0E630FA1" w14:textId="554BD3C0" w:rsidR="00AA5D89" w:rsidRPr="00F617F8" w:rsidRDefault="00AA5D89" w:rsidP="003765A7">
                              <w:pPr>
                                <w:pStyle w:val="NormalWeb"/>
                                <w:spacing w:before="0" w:beforeAutospacing="0" w:after="0" w:afterAutospacing="0"/>
                                <w:jc w:val="center"/>
                                <w:rPr>
                                  <w:rFonts w:ascii="Arial" w:hAnsi="Arial" w:cs="Arial"/>
                                  <w:sz w:val="18"/>
                                </w:rPr>
                              </w:pPr>
                              <w:r w:rsidRPr="00F25FF3">
                                <w:rPr>
                                  <w:rFonts w:ascii="Arial" w:hAnsi="Arial" w:cs="Arial"/>
                                  <w:b/>
                                  <w:bCs/>
                                  <w:color w:val="FFFFFF" w:themeColor="background1"/>
                                  <w:sz w:val="16"/>
                                  <w:szCs w:val="16"/>
                                </w:rPr>
                                <w:t>Nombre observé d’ETE national et par ES</w:t>
                              </w:r>
                            </w:p>
                            <w:p w14:paraId="0F500DF6" w14:textId="77777777" w:rsidR="00AA5D89" w:rsidRDefault="00AA5D89" w:rsidP="003765A7">
                              <w:pPr>
                                <w:pStyle w:val="NormalWeb"/>
                                <w:spacing w:before="0" w:beforeAutospacing="0" w:after="0" w:afterAutospacing="0"/>
                                <w:jc w:val="center"/>
                              </w:pPr>
                            </w:p>
                          </w:txbxContent>
                        </wps:txbx>
                        <wps:bodyPr rtlCol="0" anchor="ctr"/>
                      </wps:wsp>
                      <wps:wsp>
                        <wps:cNvPr id="33" name="Rectangle 33"/>
                        <wps:cNvSpPr/>
                        <wps:spPr>
                          <a:xfrm>
                            <a:off x="2705100" y="3503365"/>
                            <a:ext cx="3048000" cy="295275"/>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2B5D857E" w14:textId="4BFF4D55" w:rsidR="00AA5D89" w:rsidRDefault="00AA5D89" w:rsidP="003765A7">
                              <w:pPr>
                                <w:pStyle w:val="NormalWeb"/>
                                <w:spacing w:before="0" w:beforeAutospacing="0" w:after="0" w:afterAutospacing="0"/>
                                <w:jc w:val="center"/>
                              </w:pPr>
                              <w:r w:rsidRPr="00F91D46">
                                <w:rPr>
                                  <w:rFonts w:ascii="Arial" w:hAnsi="Arial" w:cs="Arial"/>
                                  <w:color w:val="000000"/>
                                  <w:sz w:val="16"/>
                                  <w:szCs w:val="16"/>
                                </w:rPr>
                                <w:t xml:space="preserve">séjours </w:t>
                              </w:r>
                              <w:r w:rsidRPr="00F25FF3">
                                <w:rPr>
                                  <w:rFonts w:ascii="Arial" w:hAnsi="Arial" w:cs="Arial"/>
                                  <w:color w:val="000000"/>
                                  <w:sz w:val="16"/>
                                  <w:szCs w:val="16"/>
                                </w:rPr>
                                <w:t xml:space="preserve">de patients admis par les urgences ou en UHCD réanimation, soins intensifs ou </w:t>
                              </w:r>
                              <w:r w:rsidRPr="00821469">
                                <w:rPr>
                                  <w:rFonts w:ascii="Arial" w:hAnsi="Arial" w:cs="Arial"/>
                                  <w:color w:val="000000"/>
                                  <w:sz w:val="16"/>
                                  <w:szCs w:val="16"/>
                                </w:rPr>
                                <w:t>soins de surveillance continue</w:t>
                              </w:r>
                            </w:p>
                          </w:txbxContent>
                        </wps:txbx>
                        <wps:bodyPr rtlCol="0" anchor="ctr"/>
                      </wps:wsp>
                      <wps:wsp>
                        <wps:cNvPr id="69" name="Rectangle 69"/>
                        <wps:cNvSpPr/>
                        <wps:spPr>
                          <a:xfrm>
                            <a:off x="2696551" y="5406776"/>
                            <a:ext cx="3048000" cy="218226"/>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5020725E" w14:textId="757016D2" w:rsidR="00AA5D89" w:rsidRDefault="00AA5D89" w:rsidP="003765A7">
                              <w:pPr>
                                <w:pStyle w:val="NormalWeb"/>
                                <w:spacing w:before="0" w:beforeAutospacing="0" w:after="0" w:afterAutospacing="0"/>
                                <w:jc w:val="center"/>
                              </w:pPr>
                              <w:r w:rsidRPr="00F25FF3">
                                <w:rPr>
                                  <w:rFonts w:ascii="Arial" w:hAnsi="Arial" w:cs="Arial"/>
                                  <w:color w:val="000000"/>
                                  <w:sz w:val="16"/>
                                  <w:szCs w:val="16"/>
                                </w:rPr>
                                <w:t>séjours de patients sortis contre avis médical ou par fuite</w:t>
                              </w:r>
                            </w:p>
                          </w:txbxContent>
                        </wps:txbx>
                        <wps:bodyPr rtlCol="0" anchor="ctr"/>
                      </wps:wsp>
                      <wps:wsp>
                        <wps:cNvPr id="70" name="Connecteur droit avec flèche 70"/>
                        <wps:cNvCnPr/>
                        <wps:spPr>
                          <a:xfrm flipV="1">
                            <a:off x="1520688" y="5500466"/>
                            <a:ext cx="1162051" cy="24846"/>
                          </a:xfrm>
                          <a:prstGeom prst="straightConnector1">
                            <a:avLst/>
                          </a:prstGeom>
                          <a:noFill/>
                          <a:ln w="9525" cap="flat" cmpd="sng" algn="ctr">
                            <a:solidFill>
                              <a:srgbClr val="4F81BD">
                                <a:shade val="95000"/>
                                <a:satMod val="105000"/>
                              </a:srgbClr>
                            </a:solidFill>
                            <a:prstDash val="solid"/>
                            <a:tailEnd type="arrow"/>
                          </a:ln>
                          <a:effectLst/>
                        </wps:spPr>
                        <wps:bodyPr/>
                      </wps:wsp>
                      <wps:wsp>
                        <wps:cNvPr id="35" name="Rectangle 35"/>
                        <wps:cNvSpPr/>
                        <wps:spPr>
                          <a:xfrm>
                            <a:off x="263923" y="5570931"/>
                            <a:ext cx="2494721" cy="333374"/>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4DA6C923" w14:textId="77777777" w:rsidR="00AA5D89" w:rsidRDefault="00AA5D89" w:rsidP="003765A7">
                              <w:pPr>
                                <w:pStyle w:val="NormalWeb"/>
                                <w:spacing w:before="0" w:beforeAutospacing="0" w:after="0" w:afterAutospacing="0"/>
                                <w:jc w:val="center"/>
                              </w:pPr>
                              <w:r>
                                <w:rPr>
                                  <w:rFonts w:ascii="Arial" w:hAnsi="Arial" w:cs="Arial"/>
                                  <w:b/>
                                  <w:bCs/>
                                  <w:color w:val="000000"/>
                                  <w:sz w:val="16"/>
                                  <w:szCs w:val="16"/>
                                </w:rPr>
                                <w:t xml:space="preserve">N séjours exclus, </w:t>
                              </w:r>
                              <w:r w:rsidRPr="00A13BCA">
                                <w:rPr>
                                  <w:rFonts w:ascii="Arial" w:hAnsi="Arial" w:cs="Arial"/>
                                  <w:b/>
                                  <w:bCs/>
                                  <w:color w:val="000000"/>
                                  <w:sz w:val="16"/>
                                  <w:szCs w:val="16"/>
                                </w:rPr>
                                <w:t>soit X % de séjours éligibles exclus</w:t>
                              </w:r>
                            </w:p>
                          </w:txbxContent>
                        </wps:txbx>
                        <wps:bodyPr rtlCol="0" anchor="ct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1FFD1EB" id="Groupe 31" o:spid="_x0000_s1026" style="position:absolute;margin-left:-11.85pt;margin-top:14.75pt;width:447pt;height:538.2pt;z-index:-251658236" coordsize="57531,67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">
                <v:rect id="Rectangle 36" o:spid="_x0000_s1027" style="position:absolute;left:27042;top:10058;width:3048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" fillcolor="#ffbe86" strokecolor="#f69240">
                  <v:fill color2="#ffebdb" rotate="t" angle="180" colors="0 #ffbe86;22938f #ffd0aa;1 #ffebdb" focus="100%" type="gradient"/>
                  <v:shadow on="t" color="black" opacity="24903f" origin=",.5" offset="0,.55556mm"/>
                  <v:textbox>
                    <w:txbxContent>
                      <w:p w14:paraId="2FCED715" w14:textId="77777777" w:rsidR="00AA5D89" w:rsidRDefault="00AA5D89" w:rsidP="003765A7">
                        <w:pPr>
                          <w:pStyle w:val="NormalWeb"/>
                          <w:spacing w:before="0" w:beforeAutospacing="0" w:after="0" w:afterAutospacing="0"/>
                          <w:jc w:val="center"/>
                        </w:pPr>
                        <w:r>
                          <w:rPr>
                            <w:rFonts w:ascii="Arial" w:hAnsi="Arial" w:cs="Arial"/>
                            <w:color w:val="000000"/>
                            <w:sz w:val="16"/>
                            <w:szCs w:val="16"/>
                          </w:rPr>
                          <w:t>séjours de patients &lt; 18 ans</w:t>
                        </w:r>
                      </w:p>
                    </w:txbxContent>
                  </v:textbox>
                </v:rect>
                <v:rect id="Rectangle 37" o:spid="_x0000_s1028" style="position:absolute;left:27042;top:22689;width:30480;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" fillcolor="#ffbe86" strokecolor="#f69240">
                  <v:fill color2="#ffebdb" rotate="t" angle="180" colors="0 #ffbe86;22938f #ffd0aa;1 #ffebdb" focus="100%" type="gradient"/>
                  <v:shadow on="t" color="black" opacity="24903f" origin=",.5" offset="0,.55556mm"/>
                  <v:textbox>
                    <w:txbxContent>
                      <w:p w14:paraId="72CB4EBA" w14:textId="77777777" w:rsidR="00AA5D89" w:rsidRDefault="00AA5D89" w:rsidP="003765A7">
                        <w:pPr>
                          <w:pStyle w:val="NormalWeb"/>
                          <w:spacing w:before="0" w:beforeAutospacing="0" w:after="0" w:afterAutospacing="0"/>
                          <w:jc w:val="center"/>
                        </w:pPr>
                        <w:r>
                          <w:rPr>
                            <w:rFonts w:ascii="Arial" w:hAnsi="Arial" w:cs="Arial"/>
                            <w:color w:val="000000"/>
                            <w:sz w:val="16"/>
                            <w:szCs w:val="16"/>
                          </w:rPr>
                          <w:t>séjours avec interruption de la veine cave</w:t>
                        </w:r>
                      </w:p>
                    </w:txbxContent>
                  </v:textbox>
                </v:rect>
                <v:rect id="Rectangle 38" o:spid="_x0000_s1029" style="position:absolute;left:27051;top:32080;width:3048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" fillcolor="#ffbe86" strokecolor="#f69240">
                  <v:fill color2="#ffebdb" rotate="t" angle="180" colors="0 #ffbe86;22938f #ffd0aa;1 #ffebdb" focus="100%" type="gradient"/>
                  <v:shadow on="t" color="black" opacity="24903f" origin=",.5" offset="0,.55556mm"/>
                  <v:textbox>
                    <w:txbxContent>
                      <w:p w14:paraId="72F285AD" w14:textId="23569274" w:rsidR="00AA5D89" w:rsidRPr="00821469" w:rsidRDefault="00AA5D89" w:rsidP="003765A7">
                        <w:pPr>
                          <w:pStyle w:val="NormalWeb"/>
                          <w:spacing w:before="0" w:beforeAutospacing="0" w:after="0" w:afterAutospacing="0"/>
                          <w:jc w:val="center"/>
                          <w:rPr>
                            <w:color w:val="9BBB59" w:themeColor="accent3"/>
                          </w:rPr>
                        </w:pPr>
                        <w:r w:rsidRPr="00821469">
                          <w:rPr>
                            <w:rFonts w:ascii="Arial" w:hAnsi="Arial" w:cs="Arial"/>
                            <w:color w:val="9BBB59" w:themeColor="accent3"/>
                            <w:sz w:val="16"/>
                            <w:szCs w:val="16"/>
                          </w:rPr>
                          <w:t>séjours PTH avec fracture de la hanche</w:t>
                        </w:r>
                      </w:p>
                    </w:txbxContent>
                  </v:textbox>
                </v:rect>
                <v:rect id="Rectangle 39" o:spid="_x0000_s1030" style="position:absolute;left:27042;top:45083;width:30480;height: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" fillcolor="#ffbe86" strokecolor="#f69240">
                  <v:fill color2="#ffebdb" rotate="t" angle="180" colors="0 #ffbe86;22938f #ffd0aa;1 #ffebdb" focus="100%" type="gradient"/>
                  <v:shadow on="t" color="black" opacity="24903f" origin=",.5" offset="0,.55556mm"/>
                  <v:textbox>
                    <w:txbxContent>
                      <w:p w14:paraId="45305F29" w14:textId="63A329BD" w:rsidR="00AA5D89" w:rsidRDefault="00AA5D89" w:rsidP="003765A7">
                        <w:pPr>
                          <w:pStyle w:val="NormalWeb"/>
                          <w:spacing w:before="0" w:beforeAutospacing="0" w:after="0" w:afterAutospacing="0"/>
                          <w:jc w:val="center"/>
                        </w:pPr>
                        <w:r>
                          <w:rPr>
                            <w:rFonts w:ascii="Arial" w:hAnsi="Arial" w:cs="Arial"/>
                            <w:color w:val="000000"/>
                            <w:sz w:val="16"/>
                            <w:szCs w:val="16"/>
                          </w:rPr>
                          <w:t xml:space="preserve">séjours de patients en provenance d'un établissement de santé </w:t>
                        </w:r>
                        <w:r w:rsidRPr="0066052F">
                          <w:rPr>
                            <w:rFonts w:ascii="Arial" w:hAnsi="Arial" w:cs="Arial"/>
                            <w:color w:val="000000"/>
                            <w:sz w:val="14"/>
                            <w:szCs w:val="16"/>
                          </w:rPr>
                          <w:t>(par mutation, transfert ou prestation inter-établissement)</w:t>
                        </w:r>
                      </w:p>
                    </w:txbxContent>
                  </v:textbox>
                </v:rect>
                <v:rect id="Rectangle 40" o:spid="_x0000_s1031" style="position:absolute;left:27042;top:41132;width:30480;height:3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" fillcolor="#ffbe86" strokecolor="#f69240">
                  <v:fill color2="#ffebdb" rotate="t" angle="180" colors="0 #ffbe86;22938f #ffd0aa;1 #ffebdb" focus="100%" type="gradient"/>
                  <v:shadow on="t" color="black" opacity="24903f" origin=",.5" offset="0,.55556mm"/>
                  <v:textbox>
                    <w:txbxContent>
                      <w:p w14:paraId="2EEEE34E" w14:textId="7F69B924" w:rsidR="00AA5D89" w:rsidRDefault="00AA5D89" w:rsidP="003765A7">
                        <w:pPr>
                          <w:pStyle w:val="NormalWeb"/>
                          <w:spacing w:before="0" w:beforeAutospacing="0" w:after="0" w:afterAutospacing="0"/>
                          <w:jc w:val="center"/>
                        </w:pPr>
                        <w:r>
                          <w:rPr>
                            <w:rFonts w:ascii="Arial" w:hAnsi="Arial" w:cs="Arial"/>
                            <w:color w:val="000000"/>
                            <w:sz w:val="16"/>
                            <w:szCs w:val="16"/>
                          </w:rPr>
                          <w:t xml:space="preserve">séjours avec au moins un </w:t>
                        </w:r>
                        <w:r w:rsidRPr="008B46F6">
                          <w:rPr>
                            <w:rFonts w:ascii="Arial" w:hAnsi="Arial" w:cs="Arial"/>
                            <w:color w:val="000000"/>
                            <w:sz w:val="16"/>
                            <w:szCs w:val="16"/>
                          </w:rPr>
                          <w:t xml:space="preserve">acte </w:t>
                        </w:r>
                        <w:r w:rsidRPr="00F25FF3">
                          <w:rPr>
                            <w:rFonts w:ascii="Arial" w:hAnsi="Arial" w:cs="Arial"/>
                            <w:color w:val="000000"/>
                            <w:sz w:val="16"/>
                            <w:szCs w:val="16"/>
                          </w:rPr>
                          <w:t>d’ablation, changement ou repose de prothèse ou d’insert sur la hanche ou le genou</w:t>
                        </w:r>
                        <w:r w:rsidRPr="008B46F6">
                          <w:rPr>
                            <w:rFonts w:ascii="Arial" w:hAnsi="Arial" w:cs="Arial"/>
                            <w:color w:val="000000"/>
                            <w:sz w:val="16"/>
                            <w:szCs w:val="16"/>
                          </w:rPr>
                          <w:t xml:space="preserve"> </w:t>
                        </w:r>
                      </w:p>
                    </w:txbxContent>
                  </v:textbox>
                </v:rect>
                <v:rect id="Rectangle 41" o:spid="_x0000_s1032" style="position:absolute;left:26827;top:38156;width:30480;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" fillcolor="#ffbe86" strokecolor="#f69240">
                  <v:fill color2="#ffebdb" rotate="t" angle="180" colors="0 #ffbe86;22938f #ffd0aa;1 #ffebdb" focus="100%" type="gradient"/>
                  <v:shadow on="t" color="black" opacity="24903f" origin=",.5" offset="0,.55556mm"/>
                  <v:textbox>
                    <w:txbxContent>
                      <w:p w14:paraId="27C9D940" w14:textId="59893B1E" w:rsidR="00AA5D89" w:rsidRDefault="00AA5D89" w:rsidP="003765A7">
                        <w:pPr>
                          <w:pStyle w:val="NormalWeb"/>
                          <w:spacing w:before="0" w:beforeAutospacing="0" w:after="0" w:afterAutospacing="0"/>
                          <w:jc w:val="center"/>
                        </w:pPr>
                        <w:r>
                          <w:rPr>
                            <w:rFonts w:ascii="Arial" w:hAnsi="Arial" w:cs="Arial"/>
                            <w:color w:val="000000"/>
                            <w:sz w:val="16"/>
                            <w:szCs w:val="16"/>
                          </w:rPr>
                          <w:t>séjours avec au moins un 2</w:t>
                        </w:r>
                        <w:r w:rsidRPr="00F617F8">
                          <w:rPr>
                            <w:rFonts w:ascii="Arial" w:hAnsi="Arial" w:cs="Arial"/>
                            <w:color w:val="000000"/>
                            <w:sz w:val="16"/>
                            <w:szCs w:val="16"/>
                            <w:vertAlign w:val="superscript"/>
                          </w:rPr>
                          <w:t>ème</w:t>
                        </w:r>
                        <w:r>
                          <w:rPr>
                            <w:rFonts w:ascii="Arial" w:hAnsi="Arial" w:cs="Arial"/>
                            <w:color w:val="000000"/>
                            <w:sz w:val="16"/>
                            <w:szCs w:val="16"/>
                          </w:rPr>
                          <w:t xml:space="preserve"> acte </w:t>
                        </w:r>
                        <w:r w:rsidRPr="00F25FF3">
                          <w:rPr>
                            <w:rFonts w:ascii="Arial" w:hAnsi="Arial" w:cs="Arial"/>
                            <w:color w:val="000000"/>
                            <w:sz w:val="16"/>
                            <w:szCs w:val="16"/>
                          </w:rPr>
                          <w:t>de PT</w:t>
                        </w:r>
                        <w:r w:rsidR="00821469">
                          <w:rPr>
                            <w:rFonts w:ascii="Arial" w:hAnsi="Arial" w:cs="Arial"/>
                            <w:color w:val="000000"/>
                            <w:sz w:val="16"/>
                            <w:szCs w:val="16"/>
                          </w:rPr>
                          <w:t>.</w:t>
                        </w:r>
                        <w:r w:rsidRPr="00F25FF3">
                          <w:rPr>
                            <w:rFonts w:ascii="Arial" w:hAnsi="Arial" w:cs="Arial"/>
                            <w:color w:val="000000"/>
                            <w:sz w:val="16"/>
                            <w:szCs w:val="16"/>
                          </w:rPr>
                          <w:t xml:space="preserve"> ou un acte de PT</w:t>
                        </w:r>
                        <w:r w:rsidR="00821469">
                          <w:rPr>
                            <w:rFonts w:ascii="Arial" w:hAnsi="Arial" w:cs="Arial"/>
                            <w:color w:val="000000"/>
                            <w:sz w:val="16"/>
                            <w:szCs w:val="16"/>
                          </w:rPr>
                          <w:t>.</w:t>
                        </w:r>
                      </w:p>
                    </w:txbxContent>
                  </v:textbox>
                </v:rect>
                <v:rect id="Rectangle 42" o:spid="_x0000_s1033" style="position:absolute;left:27042;top:48383;width:30480;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" fillcolor="#ffbe86" strokecolor="#f69240">
                  <v:fill color2="#ffebdb" rotate="t" angle="180" colors="0 #ffbe86;22938f #ffd0aa;1 #ffebdb" focus="100%" type="gradient"/>
                  <v:shadow on="t" color="black" opacity="24903f" origin=",.5" offset="0,.55556mm"/>
                  <v:textbox>
                    <w:txbxContent>
                      <w:p w14:paraId="6F1B4421" w14:textId="77777777" w:rsidR="00AA5D89" w:rsidRDefault="00AA5D89" w:rsidP="003765A7">
                        <w:pPr>
                          <w:pStyle w:val="NormalWeb"/>
                          <w:spacing w:before="0" w:beforeAutospacing="0" w:after="0" w:afterAutospacing="0"/>
                          <w:jc w:val="center"/>
                        </w:pPr>
                        <w:r>
                          <w:rPr>
                            <w:rFonts w:ascii="Arial" w:hAnsi="Arial" w:cs="Arial"/>
                            <w:color w:val="000000"/>
                            <w:sz w:val="16"/>
                            <w:szCs w:val="16"/>
                          </w:rPr>
                          <w:t>séjours avec antécédent dans les 30 jours de pose, repose, changement ou ablation de prothèse de hanche ou de genou</w:t>
                        </w:r>
                      </w:p>
                    </w:txbxContent>
                  </v:textbox>
                </v:rect>
                <v:rect id="Rectangle 43" o:spid="_x0000_s1034" style="position:absolute;left:27042;top:51885;width:30480;height:2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" fillcolor="#ffbe86" strokecolor="#f69240">
                  <v:fill color2="#ffebdb" rotate="t" angle="180" colors="0 #ffbe86;22938f #ffd0aa;1 #ffebdb" focus="100%" type="gradient"/>
                  <v:shadow on="t" color="black" opacity="24903f" origin=",.5" offset="0,.55556mm"/>
                  <v:textbox>
                    <w:txbxContent>
                      <w:p w14:paraId="3449B5BD" w14:textId="77777777" w:rsidR="00AA5D89" w:rsidRDefault="00AA5D89" w:rsidP="003765A7">
                        <w:pPr>
                          <w:pStyle w:val="NormalWeb"/>
                          <w:spacing w:before="0" w:beforeAutospacing="0" w:after="0" w:afterAutospacing="0"/>
                          <w:jc w:val="center"/>
                        </w:pPr>
                        <w:r>
                          <w:rPr>
                            <w:rFonts w:ascii="Arial" w:hAnsi="Arial" w:cs="Arial"/>
                            <w:color w:val="000000"/>
                            <w:sz w:val="16"/>
                            <w:szCs w:val="16"/>
                          </w:rPr>
                          <w:t>séjours de patients en soins palliatifs</w:t>
                        </w:r>
                      </w:p>
                    </w:txbxContent>
                  </v:textbox>
                </v:rect>
                <v:rect id="Rectangle 44" o:spid="_x0000_s1035" style="position:absolute;top:61887;width:57531;height:5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" fillcolor="#376092" strokecolor="#385d8a" strokeweight="2pt">
                  <v:textbox>
                    <w:txbxContent>
                      <w:p w14:paraId="17318F4A" w14:textId="259AF1EC" w:rsidR="00AA5D89" w:rsidRPr="00FB0C54" w:rsidRDefault="00AA5D89" w:rsidP="003765A7">
                        <w:pPr>
                          <w:pStyle w:val="NormalWeb"/>
                          <w:spacing w:before="0" w:beforeAutospacing="0" w:after="0" w:afterAutospacing="0"/>
                          <w:jc w:val="center"/>
                          <w:rPr>
                            <w:rFonts w:ascii="Arial" w:hAnsi="Arial" w:cs="Arial"/>
                            <w:b/>
                            <w:strike/>
                            <w:color w:val="FFFFFF" w:themeColor="background1"/>
                            <w:sz w:val="16"/>
                            <w:szCs w:val="16"/>
                          </w:rPr>
                        </w:pPr>
                        <w:r w:rsidRPr="00FB0C54">
                          <w:rPr>
                            <w:rFonts w:ascii="Arial" w:hAnsi="Arial" w:cs="Arial"/>
                            <w:b/>
                            <w:color w:val="FFFFFF" w:themeColor="background1"/>
                            <w:sz w:val="16"/>
                            <w:szCs w:val="16"/>
                          </w:rPr>
                          <w:t>N séjours cibles de PT</w:t>
                        </w:r>
                        <w:r w:rsidR="00821469">
                          <w:rPr>
                            <w:rFonts w:ascii="Arial" w:hAnsi="Arial" w:cs="Arial"/>
                            <w:b/>
                            <w:color w:val="FFFFFF" w:themeColor="background1"/>
                            <w:sz w:val="16"/>
                            <w:szCs w:val="16"/>
                          </w:rPr>
                          <w:t>.</w:t>
                        </w:r>
                      </w:p>
                      <w:p w14:paraId="5D17B1A5" w14:textId="77777777" w:rsidR="00AA5D89" w:rsidRPr="00F25FF3" w:rsidRDefault="00AA5D89" w:rsidP="003765A7">
                        <w:pPr>
                          <w:pStyle w:val="NormalWeb"/>
                          <w:spacing w:before="0" w:beforeAutospacing="0" w:after="0" w:afterAutospacing="0"/>
                          <w:jc w:val="center"/>
                          <w:rPr>
                            <w:rFonts w:ascii="Arial" w:hAnsi="Arial" w:cs="Arial"/>
                            <w:b/>
                            <w:bCs/>
                            <w:color w:val="FFFFFF" w:themeColor="background1"/>
                            <w:sz w:val="16"/>
                            <w:szCs w:val="16"/>
                          </w:rPr>
                        </w:pPr>
                      </w:p>
                      <w:p w14:paraId="4F91D819" w14:textId="090E925C" w:rsidR="00AA5D89" w:rsidRPr="00D8048A" w:rsidRDefault="00AA5D89" w:rsidP="0076614B">
                        <w:pPr>
                          <w:pStyle w:val="NormalWeb"/>
                          <w:spacing w:before="0" w:beforeAutospacing="0" w:after="0" w:afterAutospacing="0"/>
                          <w:jc w:val="center"/>
                          <w:rPr>
                            <w:rFonts w:ascii="Arial" w:hAnsi="Arial" w:cs="Arial"/>
                            <w:b/>
                            <w:bCs/>
                            <w:sz w:val="14"/>
                            <w:szCs w:val="14"/>
                          </w:rPr>
                        </w:pPr>
                        <w:r w:rsidRPr="00F25FF3">
                          <w:rPr>
                            <w:rFonts w:ascii="Arial" w:hAnsi="Arial"/>
                            <w:b/>
                            <w:bCs/>
                            <w:kern w:val="24"/>
                            <w:sz w:val="16"/>
                            <w:szCs w:val="16"/>
                          </w:rPr>
                          <w:t>dont X ETE soit un taux d’ETE dans la population cible de X%</w:t>
                        </w:r>
                      </w:p>
                    </w:txbxContent>
                  </v:textbox>
                </v:rect>
                <v:line id="Connecteur droit 45" o:spid="_x0000_s1036" style="position:absolute;rotation:90;visibility:visible;mso-wrap-style:square" from="-9304,29678" to="40139,29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" strokecolor="#4f81bd" strokeweight="3pt">
                  <v:shadow on="t" color="black" opacity="22937f" origin=",.5" offset="0,.63889mm"/>
                </v:line>
                <v:rect id="Rectangle 46" o:spid="_x0000_s1037" style="position:absolute;left:182;width:30480;height:4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" fillcolor="#376092" strokecolor="#385d8a" strokeweight="2pt">
                  <v:textbox>
                    <w:txbxContent>
                      <w:p w14:paraId="378ADF56" w14:textId="76083A26" w:rsidR="00AA5D89" w:rsidRDefault="00AA5D89" w:rsidP="003765A7">
                        <w:pPr>
                          <w:pStyle w:val="NormalWeb"/>
                          <w:spacing w:before="0" w:beforeAutospacing="0" w:after="0" w:afterAutospacing="0"/>
                          <w:jc w:val="center"/>
                          <w:rPr>
                            <w:rFonts w:ascii="Arial" w:hAnsi="Arial" w:cs="Arial"/>
                            <w:b/>
                            <w:bCs/>
                            <w:color w:val="FFFFFF" w:themeColor="background1"/>
                            <w:sz w:val="16"/>
                            <w:szCs w:val="16"/>
                          </w:rPr>
                        </w:pPr>
                        <w:r>
                          <w:rPr>
                            <w:rFonts w:ascii="Arial" w:hAnsi="Arial" w:cs="Arial"/>
                            <w:b/>
                            <w:bCs/>
                            <w:color w:val="FFFFFF" w:themeColor="background1"/>
                            <w:sz w:val="16"/>
                            <w:szCs w:val="16"/>
                          </w:rPr>
                          <w:t>N  séjours avec au moins un acte de PT</w:t>
                        </w:r>
                        <w:r w:rsidR="00821469">
                          <w:rPr>
                            <w:rFonts w:ascii="Arial" w:hAnsi="Arial" w:cs="Arial"/>
                            <w:b/>
                            <w:bCs/>
                            <w:color w:val="FFFFFF" w:themeColor="background1"/>
                            <w:sz w:val="16"/>
                            <w:szCs w:val="16"/>
                          </w:rPr>
                          <w:t>.</w:t>
                        </w:r>
                      </w:p>
                      <w:p w14:paraId="65A6A70E" w14:textId="77777777" w:rsidR="00AA5D89" w:rsidRPr="00F617F8" w:rsidRDefault="00AA5D89" w:rsidP="003765A7">
                        <w:pPr>
                          <w:pStyle w:val="NormalWeb"/>
                          <w:spacing w:before="0" w:beforeAutospacing="0" w:after="0" w:afterAutospacing="0"/>
                          <w:jc w:val="center"/>
                          <w:rPr>
                            <w:rFonts w:ascii="Arial" w:hAnsi="Arial" w:cs="Arial"/>
                            <w:sz w:val="18"/>
                          </w:rPr>
                        </w:pPr>
                        <w:r w:rsidRPr="00A13BCA">
                          <w:rPr>
                            <w:rFonts w:ascii="Arial" w:hAnsi="Arial" w:cs="Arial"/>
                            <w:sz w:val="18"/>
                          </w:rPr>
                          <w:t>(N établissements MCO concernés par l’activité)</w:t>
                        </w:r>
                      </w:p>
                    </w:txbxContent>
                  </v:textbox>
                </v:rect>
                <v:rect id="Rectangle 47" o:spid="_x0000_s1038" style="position:absolute;left:27042;top:6248;width:30480;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" fillcolor="#ffbe86" strokecolor="#f69240">
                  <v:fill color2="#ffebdb" rotate="t" angle="180" colors="0 #ffbe86;22938f #ffd0aa;1 #ffebdb" focus="100%" type="gradient"/>
                  <v:shadow on="t" color="black" opacity="24903f" origin=",.5" offset="0,.55556mm"/>
                  <v:textbox>
                    <w:txbxContent>
                      <w:p w14:paraId="1A5DB6E2" w14:textId="1D46281D" w:rsidR="00AA5D89" w:rsidRDefault="00AA5D89" w:rsidP="003765A7">
                        <w:pPr>
                          <w:pStyle w:val="NormalWeb"/>
                          <w:spacing w:before="0" w:beforeAutospacing="0" w:after="0" w:afterAutospacing="0"/>
                          <w:jc w:val="center"/>
                        </w:pPr>
                        <w:r>
                          <w:rPr>
                            <w:rFonts w:ascii="Arial" w:hAnsi="Arial" w:cs="Arial"/>
                            <w:color w:val="000000"/>
                            <w:sz w:val="16"/>
                            <w:szCs w:val="16"/>
                          </w:rPr>
                          <w:t xml:space="preserve">séjours de </w:t>
                        </w:r>
                        <w:r w:rsidRPr="00F25FF3">
                          <w:rPr>
                            <w:rFonts w:ascii="Arial" w:hAnsi="Arial" w:cs="Arial"/>
                            <w:color w:val="000000"/>
                            <w:sz w:val="16"/>
                            <w:szCs w:val="16"/>
                          </w:rPr>
                          <w:t>séances, erreurs de groupage et séjours non chainés, CMD 14 et 15</w:t>
                        </w:r>
                      </w:p>
                    </w:txbxContent>
                  </v:textbox>
                </v:rect>
                <v:rect id="Rectangle 48" o:spid="_x0000_s1039" style="position:absolute;left:27042;top:18631;width:3048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" fillcolor="#ffbe86" strokecolor="#f69240">
                  <v:fill color2="#ffebdb" rotate="t" angle="180" colors="0 #ffbe86;22938f #ffd0aa;1 #ffebdb" focus="100%" type="gradient"/>
                  <v:shadow on="t" color="black" opacity="24903f" origin=",.5" offset="0,.55556mm"/>
                  <v:textbox>
                    <w:txbxContent>
                      <w:p w14:paraId="1406959A" w14:textId="77777777" w:rsidR="00AA5D89" w:rsidRDefault="00AA5D89" w:rsidP="003765A7">
                        <w:pPr>
                          <w:pStyle w:val="NormalWeb"/>
                          <w:spacing w:before="0" w:beforeAutospacing="0" w:after="0" w:afterAutospacing="0"/>
                          <w:jc w:val="center"/>
                        </w:pPr>
                        <w:r>
                          <w:rPr>
                            <w:rFonts w:ascii="Arial" w:hAnsi="Arial" w:cs="Arial"/>
                            <w:color w:val="000000"/>
                            <w:sz w:val="16"/>
                            <w:szCs w:val="16"/>
                          </w:rPr>
                          <w:t>séjours avec un DP de 1 er RUM d'EP ou de TVP</w:t>
                        </w:r>
                      </w:p>
                    </w:txbxContent>
                  </v:textbox>
                </v:rect>
                <v:rect id="Rectangle 49" o:spid="_x0000_s1040" style="position:absolute;left:27042;top:26175;width:3048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" fillcolor="#ffbe86" strokecolor="#f69240">
                  <v:fill color2="#ffebdb" rotate="t" angle="180" colors="0 #ffbe86;22938f #ffd0aa;1 #ffebdb" focus="100%" type="gradient"/>
                  <v:shadow on="t" color="black" opacity="24903f" origin=",.5" offset="0,.55556mm"/>
                  <v:textbox>
                    <w:txbxContent>
                      <w:p w14:paraId="070326B6" w14:textId="77777777" w:rsidR="00AA5D89" w:rsidRDefault="00AA5D89" w:rsidP="003765A7">
                        <w:pPr>
                          <w:pStyle w:val="NormalWeb"/>
                          <w:spacing w:before="0" w:beforeAutospacing="0" w:after="0" w:afterAutospacing="0"/>
                          <w:jc w:val="center"/>
                        </w:pPr>
                        <w:r w:rsidRPr="0087650F">
                          <w:rPr>
                            <w:rFonts w:ascii="Arial" w:hAnsi="Arial" w:cs="Arial"/>
                            <w:color w:val="000000"/>
                            <w:sz w:val="16"/>
                            <w:szCs w:val="16"/>
                          </w:rPr>
                          <w:t>séjours avec un diagnostic en "O"</w:t>
                        </w:r>
                      </w:p>
                    </w:txbxContent>
                  </v:textbox>
                </v:rect>
                <v:rect id="Rectangle 50" o:spid="_x0000_s1041" style="position:absolute;left:27051;top:29128;width:30480;height:3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" fillcolor="#ffbe86" strokecolor="#f69240">
                  <v:fill color2="#ffebdb" rotate="t" angle="180" colors="0 #ffbe86;22938f #ffd0aa;1 #ffebdb" focus="100%" type="gradient"/>
                  <v:shadow on="t" color="black" opacity="24903f" origin=",.5" offset="0,.55556mm"/>
                  <v:textbox>
                    <w:txbxContent>
                      <w:p w14:paraId="17147929" w14:textId="38A01FAF" w:rsidR="00AA5D89" w:rsidRDefault="00AA5D89" w:rsidP="003765A7">
                        <w:pPr>
                          <w:pStyle w:val="NormalWeb"/>
                          <w:spacing w:before="0" w:beforeAutospacing="0" w:after="0" w:afterAutospacing="0"/>
                          <w:jc w:val="center"/>
                        </w:pPr>
                        <w:r w:rsidRPr="00F25FF3">
                          <w:rPr>
                            <w:rFonts w:ascii="Arial" w:hAnsi="Arial" w:cs="Arial"/>
                            <w:color w:val="000000"/>
                            <w:sz w:val="16"/>
                            <w:szCs w:val="16"/>
                          </w:rPr>
                          <w:t>Séjours PT</w:t>
                        </w:r>
                        <w:r w:rsidR="00821469">
                          <w:rPr>
                            <w:rFonts w:ascii="Arial" w:hAnsi="Arial" w:cs="Arial"/>
                            <w:color w:val="000000"/>
                            <w:sz w:val="16"/>
                            <w:szCs w:val="16"/>
                          </w:rPr>
                          <w:t>.</w:t>
                        </w:r>
                        <w:r w:rsidRPr="00F25FF3">
                          <w:rPr>
                            <w:rFonts w:ascii="Arial" w:hAnsi="Arial" w:cs="Arial"/>
                            <w:color w:val="000000"/>
                            <w:sz w:val="16"/>
                            <w:szCs w:val="16"/>
                          </w:rPr>
                          <w:t xml:space="preserve"> réalisés</w:t>
                        </w:r>
                        <w:r>
                          <w:rPr>
                            <w:rFonts w:ascii="Arial" w:hAnsi="Arial" w:cs="Arial"/>
                            <w:color w:val="000000"/>
                            <w:sz w:val="16"/>
                            <w:szCs w:val="16"/>
                          </w:rPr>
                          <w:t xml:space="preserve"> en ambulatoire de 0 nuit </w:t>
                        </w:r>
                      </w:p>
                    </w:txbxContent>
                  </v:textbox>
                </v:rect>
                <v:line id="Connecteur droit 51" o:spid="_x0000_s1042" style="position:absolute;flip:x;visibility:visible;mso-wrap-style:square" from="15206,5971" to="15430,5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" strokecolor="#4f81bd" strokeweight="3pt">
                  <v:shadow on="t" color="black" opacity="22937f" origin=",.5" offset="0,.63889mm"/>
                </v:line>
                <v:shapetype id="_x0000_t32" coordsize="21600,21600" o:spt="32" o:oned="t" path="m,l21600,21600e" filled="f">
                  <v:path arrowok="t" fillok="f" o:connecttype="none"/>
                  <o:lock v:ext="edit" shapetype="t"/>
                </v:shapetype>
                <v:shape id="Connecteur droit avec flèche 52" o:spid="_x0000_s1043" type="#_x0000_t32" style="position:absolute;left:13993;top:60470;width:2667;height: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" strokecolor="#4f81bd" strokeweight="2pt">
                  <v:stroke endarrow="open"/>
                  <v:shadow on="t" color="black" opacity="24903f" origin=",.5" offset="0,.55556mm"/>
                </v:shape>
                <v:shape id="Connecteur droit avec flèche 53" o:spid="_x0000_s1044" type="#_x0000_t32" style="position:absolute;left:15621;top:7820;width:11206;height: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" strokecolor="#4a7ebb">
                  <v:stroke endarrow="open"/>
                </v:shape>
                <v:shape id="Connecteur droit avec flèche 54" o:spid="_x0000_s1045" type="#_x0000_t32" style="position:absolute;left:15538;top:11404;width:11289;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" strokecolor="#4a7ebb">
                  <v:stroke endarrow="open"/>
                </v:shape>
                <v:shape id="Connecteur droit avec flèche 55" o:spid="_x0000_s1046" type="#_x0000_t32" style="position:absolute;left:15538;top:20598;width:11289;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" strokecolor="#4a7ebb">
                  <v:stroke endarrow="open"/>
                </v:shape>
                <v:shape id="Connecteur droit avec flèche 56" o:spid="_x0000_s1047" type="#_x0000_t32" style="position:absolute;left:15538;top:24408;width:11289;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" strokecolor="#4a7ebb">
                  <v:stroke endarrow="open"/>
                </v:shape>
                <v:shape id="Connecteur droit avec flèche 57" o:spid="_x0000_s1048" type="#_x0000_t32" style="position:absolute;left:15538;top:27224;width:11289;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" strokecolor="#4a7ebb">
                  <v:stroke endarrow="open"/>
                </v:shape>
                <v:shape id="Connecteur droit avec flèche 58" o:spid="_x0000_s1049" type="#_x0000_t32" style="position:absolute;left:15538;top:30703;width:11289;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" strokecolor="#4a7ebb">
                  <v:stroke endarrow="open"/>
                </v:shape>
                <v:shape id="Connecteur droit avec flèche 59" o:spid="_x0000_s1050" type="#_x0000_t32" style="position:absolute;left:15538;top:34430;width:11289;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" strokecolor="#4a7ebb">
                  <v:stroke endarrow="open"/>
                </v:shape>
                <v:shape id="Connecteur droit avec flèche 60" o:spid="_x0000_s1051" type="#_x0000_t32" style="position:absolute;left:15538;top:38240;width:11289;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" strokecolor="#4a7ebb">
                  <v:stroke endarrow="open"/>
                </v:shape>
                <v:shape id="Connecteur droit avec flèche 61" o:spid="_x0000_s1052" type="#_x0000_t32" style="position:absolute;left:15538;top:41586;width:11289;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" strokecolor="#4a7ebb">
                  <v:stroke endarrow="open"/>
                </v:shape>
                <v:shape id="Connecteur droit avec flèche 62" o:spid="_x0000_s1053" type="#_x0000_t32" style="position:absolute;left:15538;top:45181;width:11289;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" strokecolor="#4a7ebb">
                  <v:stroke endarrow="open"/>
                </v:shape>
                <v:shape id="Connecteur droit avec flèche 63" o:spid="_x0000_s1054" type="#_x0000_t32" style="position:absolute;left:15538;top:48924;width:11289;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" strokecolor="#4a7ebb">
                  <v:stroke endarrow="open"/>
                </v:shape>
                <v:shape id="Connecteur droit avec flèche 64" o:spid="_x0000_s1055" type="#_x0000_t32" style="position:absolute;left:15206;top:52817;width:11621;height:2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" strokecolor="#4a7ebb">
                  <v:stroke endarrow="open"/>
                </v:shape>
                <v:rect id="Rectangle 65" o:spid="_x0000_s1056" style="position:absolute;left:190;top:14059;width:30575;height:5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" fillcolor="#376092" strokecolor="#385d8a" strokeweight="2pt">
                  <v:textbox>
                    <w:txbxContent>
                      <w:p w14:paraId="40D5E266" w14:textId="1B6CE8CE" w:rsidR="00AA5D89" w:rsidRPr="00F25FF3" w:rsidRDefault="00AA5D89" w:rsidP="003765A7">
                        <w:pPr>
                          <w:pStyle w:val="NormalWeb"/>
                          <w:spacing w:before="0" w:beforeAutospacing="0" w:after="0" w:afterAutospacing="0"/>
                          <w:jc w:val="center"/>
                          <w:rPr>
                            <w:rFonts w:ascii="Arial" w:hAnsi="Arial" w:cs="Arial"/>
                            <w:b/>
                            <w:bCs/>
                            <w:color w:val="FFFFFF" w:themeColor="background1"/>
                            <w:sz w:val="16"/>
                            <w:szCs w:val="16"/>
                          </w:rPr>
                        </w:pPr>
                        <w:r>
                          <w:rPr>
                            <w:rFonts w:ascii="Arial" w:hAnsi="Arial" w:cs="Arial"/>
                            <w:b/>
                            <w:bCs/>
                            <w:color w:val="FFFFFF" w:themeColor="background1"/>
                            <w:sz w:val="16"/>
                            <w:szCs w:val="16"/>
                          </w:rPr>
                          <w:t xml:space="preserve">N  </w:t>
                        </w:r>
                        <w:r w:rsidRPr="00F25FF3">
                          <w:rPr>
                            <w:rFonts w:ascii="Arial" w:hAnsi="Arial" w:cs="Arial"/>
                            <w:b/>
                            <w:bCs/>
                            <w:color w:val="FFFFFF" w:themeColor="background1"/>
                            <w:sz w:val="16"/>
                            <w:szCs w:val="16"/>
                          </w:rPr>
                          <w:t xml:space="preserve">séjours de la population d’étude </w:t>
                        </w:r>
                      </w:p>
                      <w:p w14:paraId="685B3D6B" w14:textId="6F7FA17C" w:rsidR="00AA5D89" w:rsidRPr="00F25FF3" w:rsidRDefault="00AA5D89" w:rsidP="003765A7">
                        <w:pPr>
                          <w:pStyle w:val="NormalWeb"/>
                          <w:spacing w:before="0" w:beforeAutospacing="0" w:after="0" w:afterAutospacing="0"/>
                          <w:jc w:val="center"/>
                          <w:rPr>
                            <w:rFonts w:ascii="Arial" w:hAnsi="Arial" w:cs="Arial"/>
                            <w:sz w:val="18"/>
                          </w:rPr>
                        </w:pPr>
                        <w:r w:rsidRPr="00F25FF3">
                          <w:rPr>
                            <w:rFonts w:ascii="Arial" w:hAnsi="Arial" w:cs="Arial"/>
                            <w:sz w:val="18"/>
                          </w:rPr>
                          <w:t>(N établissements MCO éligibles à l’évaluation)</w:t>
                        </w:r>
                      </w:p>
                      <w:p w14:paraId="0E630FA1" w14:textId="554BD3C0" w:rsidR="00AA5D89" w:rsidRPr="00F617F8" w:rsidRDefault="00AA5D89" w:rsidP="003765A7">
                        <w:pPr>
                          <w:pStyle w:val="NormalWeb"/>
                          <w:spacing w:before="0" w:beforeAutospacing="0" w:after="0" w:afterAutospacing="0"/>
                          <w:jc w:val="center"/>
                          <w:rPr>
                            <w:rFonts w:ascii="Arial" w:hAnsi="Arial" w:cs="Arial"/>
                            <w:sz w:val="18"/>
                          </w:rPr>
                        </w:pPr>
                        <w:r w:rsidRPr="00F25FF3">
                          <w:rPr>
                            <w:rFonts w:ascii="Arial" w:hAnsi="Arial" w:cs="Arial"/>
                            <w:b/>
                            <w:bCs/>
                            <w:color w:val="FFFFFF" w:themeColor="background1"/>
                            <w:sz w:val="16"/>
                            <w:szCs w:val="16"/>
                          </w:rPr>
                          <w:t>Nombre observé d’ETE national et par ES</w:t>
                        </w:r>
                      </w:p>
                      <w:p w14:paraId="0F500DF6" w14:textId="77777777" w:rsidR="00AA5D89" w:rsidRDefault="00AA5D89" w:rsidP="003765A7">
                        <w:pPr>
                          <w:pStyle w:val="NormalWeb"/>
                          <w:spacing w:before="0" w:beforeAutospacing="0" w:after="0" w:afterAutospacing="0"/>
                          <w:jc w:val="center"/>
                        </w:pPr>
                      </w:p>
                    </w:txbxContent>
                  </v:textbox>
                </v:rect>
                <v:rect id="Rectangle 33" o:spid="_x0000_s1057" style="position:absolute;left:27051;top:35033;width:3048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" fillcolor="#ffbe86" strokecolor="#f69240">
                  <v:fill color2="#ffebdb" rotate="t" angle="180" colors="0 #ffbe86;22938f #ffd0aa;1 #ffebdb" focus="100%" type="gradient"/>
                  <v:shadow on="t" color="black" opacity="24903f" origin=",.5" offset="0,.55556mm"/>
                  <v:textbox>
                    <w:txbxContent>
                      <w:p w14:paraId="2B5D857E" w14:textId="4BFF4D55" w:rsidR="00AA5D89" w:rsidRDefault="00AA5D89" w:rsidP="003765A7">
                        <w:pPr>
                          <w:pStyle w:val="NormalWeb"/>
                          <w:spacing w:before="0" w:beforeAutospacing="0" w:after="0" w:afterAutospacing="0"/>
                          <w:jc w:val="center"/>
                        </w:pPr>
                        <w:r w:rsidRPr="00F91D46">
                          <w:rPr>
                            <w:rFonts w:ascii="Arial" w:hAnsi="Arial" w:cs="Arial"/>
                            <w:color w:val="000000"/>
                            <w:sz w:val="16"/>
                            <w:szCs w:val="16"/>
                          </w:rPr>
                          <w:t xml:space="preserve">séjours </w:t>
                        </w:r>
                        <w:r w:rsidRPr="00F25FF3">
                          <w:rPr>
                            <w:rFonts w:ascii="Arial" w:hAnsi="Arial" w:cs="Arial"/>
                            <w:color w:val="000000"/>
                            <w:sz w:val="16"/>
                            <w:szCs w:val="16"/>
                          </w:rPr>
                          <w:t xml:space="preserve">de patients admis par les urgences ou en UHCD réanimation, soins intensifs ou </w:t>
                        </w:r>
                        <w:r w:rsidRPr="00821469">
                          <w:rPr>
                            <w:rFonts w:ascii="Arial" w:hAnsi="Arial" w:cs="Arial"/>
                            <w:color w:val="000000"/>
                            <w:sz w:val="16"/>
                            <w:szCs w:val="16"/>
                          </w:rPr>
                          <w:t>soins de surveillance continue</w:t>
                        </w:r>
                      </w:p>
                    </w:txbxContent>
                  </v:textbox>
                </v:rect>
                <v:rect id="Rectangle 69" o:spid="_x0000_s1058" style="position:absolute;left:26965;top:54067;width:30480;height:2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" fillcolor="#ffbe86" strokecolor="#f69240">
                  <v:fill color2="#ffebdb" rotate="t" angle="180" colors="0 #ffbe86;22938f #ffd0aa;1 #ffebdb" focus="100%" type="gradient"/>
                  <v:shadow on="t" color="black" opacity="24903f" origin=",.5" offset="0,.55556mm"/>
                  <v:textbox>
                    <w:txbxContent>
                      <w:p w14:paraId="5020725E" w14:textId="757016D2" w:rsidR="00AA5D89" w:rsidRDefault="00AA5D89" w:rsidP="003765A7">
                        <w:pPr>
                          <w:pStyle w:val="NormalWeb"/>
                          <w:spacing w:before="0" w:beforeAutospacing="0" w:after="0" w:afterAutospacing="0"/>
                          <w:jc w:val="center"/>
                        </w:pPr>
                        <w:r w:rsidRPr="00F25FF3">
                          <w:rPr>
                            <w:rFonts w:ascii="Arial" w:hAnsi="Arial" w:cs="Arial"/>
                            <w:color w:val="000000"/>
                            <w:sz w:val="16"/>
                            <w:szCs w:val="16"/>
                          </w:rPr>
                          <w:t>séjours de patients sortis contre avis médical ou par fuite</w:t>
                        </w:r>
                      </w:p>
                    </w:txbxContent>
                  </v:textbox>
                </v:rect>
                <v:shape id="Connecteur droit avec flèche 70" o:spid="_x0000_s1059" type="#_x0000_t32" style="position:absolute;left:15206;top:55004;width:11621;height:2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" strokecolor="#4a7ebb">
                  <v:stroke endarrow="open"/>
                </v:shape>
                <v:rect id="Rectangle 35" o:spid="_x0000_s1060" style="position:absolute;left:2639;top:55709;width:2494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" fillcolor="#ffbe86" strokecolor="#f69240">
                  <v:fill color2="#ffebdb" rotate="t" angle="180" colors="0 #ffbe86;22938f #ffd0aa;1 #ffebdb" focus="100%" type="gradient"/>
                  <v:shadow on="t" color="black" opacity="24903f" origin=",.5" offset="0,.55556mm"/>
                  <v:textbox>
                    <w:txbxContent>
                      <w:p w14:paraId="4DA6C923" w14:textId="77777777" w:rsidR="00AA5D89" w:rsidRDefault="00AA5D89" w:rsidP="003765A7">
                        <w:pPr>
                          <w:pStyle w:val="NormalWeb"/>
                          <w:spacing w:before="0" w:beforeAutospacing="0" w:after="0" w:afterAutospacing="0"/>
                          <w:jc w:val="center"/>
                        </w:pPr>
                        <w:r>
                          <w:rPr>
                            <w:rFonts w:ascii="Arial" w:hAnsi="Arial" w:cs="Arial"/>
                            <w:b/>
                            <w:bCs/>
                            <w:color w:val="000000"/>
                            <w:sz w:val="16"/>
                            <w:szCs w:val="16"/>
                          </w:rPr>
                          <w:t xml:space="preserve">N séjours exclus, </w:t>
                        </w:r>
                        <w:r w:rsidRPr="00A13BCA">
                          <w:rPr>
                            <w:rFonts w:ascii="Arial" w:hAnsi="Arial" w:cs="Arial"/>
                            <w:b/>
                            <w:bCs/>
                            <w:color w:val="000000"/>
                            <w:sz w:val="16"/>
                            <w:szCs w:val="16"/>
                          </w:rPr>
                          <w:t>soit X % de séjours éligibles exclus</w:t>
                        </w:r>
                      </w:p>
                    </w:txbxContent>
                  </v:textbox>
                </v:rect>
                <w10:wrap type="tight"/>
              </v:group>
            </w:pict>
          </mc:Fallback>
        </mc:AlternateContent>
      </w:r>
    </w:p>
    <w:p w14:paraId="3C579527" w14:textId="77777777" w:rsidR="00A647CD" w:rsidRPr="00673184" w:rsidRDefault="00A647CD" w:rsidP="00A647CD">
      <w:pPr>
        <w:jc w:val="left"/>
        <w:rPr>
          <w:b/>
        </w:rPr>
      </w:pPr>
    </w:p>
    <w:p w14:paraId="0701CFDD" w14:textId="77777777" w:rsidR="00A647CD" w:rsidRPr="00673184" w:rsidRDefault="00A647CD" w:rsidP="00A647CD">
      <w:pPr>
        <w:jc w:val="left"/>
        <w:rPr>
          <w:b/>
        </w:rPr>
      </w:pPr>
    </w:p>
    <w:p w14:paraId="6B900AD4" w14:textId="77777777" w:rsidR="00A647CD" w:rsidRPr="00673184" w:rsidRDefault="00A647CD" w:rsidP="00A647CD">
      <w:pPr>
        <w:jc w:val="left"/>
        <w:rPr>
          <w:b/>
        </w:rPr>
      </w:pPr>
    </w:p>
    <w:p w14:paraId="0FFC540A" w14:textId="77777777" w:rsidR="00A647CD" w:rsidRPr="00673184" w:rsidRDefault="00A647CD" w:rsidP="00A647CD">
      <w:pPr>
        <w:jc w:val="left"/>
        <w:rPr>
          <w:b/>
        </w:rPr>
      </w:pPr>
    </w:p>
    <w:p w14:paraId="5E30C232" w14:textId="77777777" w:rsidR="00A647CD" w:rsidRPr="00673184" w:rsidRDefault="00A647CD" w:rsidP="00A647CD">
      <w:pPr>
        <w:jc w:val="left"/>
        <w:rPr>
          <w:b/>
        </w:rPr>
      </w:pPr>
    </w:p>
    <w:p w14:paraId="0F96EBB5" w14:textId="77777777" w:rsidR="00A647CD" w:rsidRPr="00673184" w:rsidRDefault="00A647CD" w:rsidP="00A647CD">
      <w:pPr>
        <w:jc w:val="left"/>
        <w:rPr>
          <w:b/>
        </w:rPr>
      </w:pPr>
    </w:p>
    <w:p w14:paraId="2BDD35AE" w14:textId="77777777" w:rsidR="00A647CD" w:rsidRPr="00673184" w:rsidRDefault="00A647CD" w:rsidP="00A647CD">
      <w:pPr>
        <w:jc w:val="left"/>
        <w:rPr>
          <w:b/>
        </w:rPr>
      </w:pPr>
    </w:p>
    <w:p w14:paraId="60610D28" w14:textId="77777777" w:rsidR="00A647CD" w:rsidRPr="00673184" w:rsidRDefault="00A647CD" w:rsidP="00A647CD">
      <w:pPr>
        <w:jc w:val="left"/>
        <w:rPr>
          <w:b/>
        </w:rPr>
      </w:pPr>
    </w:p>
    <w:p w14:paraId="0642932C" w14:textId="77777777" w:rsidR="00A647CD" w:rsidRPr="00673184" w:rsidRDefault="00A647CD" w:rsidP="00A647CD">
      <w:pPr>
        <w:jc w:val="left"/>
        <w:rPr>
          <w:b/>
        </w:rPr>
      </w:pPr>
    </w:p>
    <w:p w14:paraId="4314B814" w14:textId="77777777" w:rsidR="00FD36DB" w:rsidRPr="00673184" w:rsidRDefault="00FD36DB" w:rsidP="00A647CD">
      <w:pPr>
        <w:jc w:val="left"/>
        <w:rPr>
          <w:b/>
        </w:rPr>
      </w:pPr>
    </w:p>
    <w:p w14:paraId="0CE6C0D8" w14:textId="77777777" w:rsidR="00F330F4" w:rsidRPr="00673184" w:rsidRDefault="00F330F4" w:rsidP="00A647CD">
      <w:pPr>
        <w:jc w:val="left"/>
        <w:rPr>
          <w:b/>
        </w:rPr>
      </w:pPr>
    </w:p>
    <w:p w14:paraId="0B80CF53" w14:textId="77777777" w:rsidR="00F330F4" w:rsidRPr="00673184" w:rsidRDefault="00F330F4" w:rsidP="00A10932">
      <w:pPr>
        <w:rPr>
          <w:b/>
        </w:rPr>
      </w:pPr>
    </w:p>
    <w:p w14:paraId="679E671C" w14:textId="77777777" w:rsidR="00F806B6" w:rsidRPr="00673184" w:rsidRDefault="00F806B6" w:rsidP="00F806B6">
      <w:pPr>
        <w:rPr>
          <w:lang w:eastAsia="en-US"/>
        </w:rPr>
      </w:pPr>
    </w:p>
    <w:p w14:paraId="42E693B5" w14:textId="77777777" w:rsidR="007B1283" w:rsidRPr="00673184" w:rsidRDefault="007B1283" w:rsidP="00F806B6">
      <w:pPr>
        <w:pStyle w:val="Titre3"/>
        <w:rPr>
          <w:lang w:eastAsia="en-US"/>
        </w:rPr>
      </w:pPr>
    </w:p>
    <w:p w14:paraId="22BD6E3B" w14:textId="77777777" w:rsidR="00B04B2A" w:rsidRPr="00673184" w:rsidRDefault="00B04B2A" w:rsidP="00F806B6">
      <w:pPr>
        <w:pStyle w:val="Titre3"/>
        <w:rPr>
          <w:lang w:eastAsia="en-US"/>
        </w:rPr>
      </w:pPr>
    </w:p>
    <w:p w14:paraId="583AA15A" w14:textId="2F5EA0E2" w:rsidR="003A6AEF" w:rsidRPr="00673184" w:rsidRDefault="0033421C">
      <w:pPr>
        <w:jc w:val="left"/>
        <w:rPr>
          <w:rFonts w:asciiTheme="majorHAnsi" w:eastAsiaTheme="majorEastAsia" w:hAnsiTheme="majorHAnsi" w:cstheme="majorBidi"/>
          <w:b/>
          <w:bCs/>
          <w:color w:val="4F81BD" w:themeColor="accent1"/>
          <w:lang w:eastAsia="en-US"/>
        </w:rPr>
      </w:pPr>
      <w:r w:rsidRPr="00673184">
        <w:rPr>
          <w:noProof/>
          <w:lang w:eastAsia="en-US"/>
        </w:rPr>
        <mc:AlternateContent>
          <mc:Choice Requires="wps">
            <w:drawing>
              <wp:anchor distT="0" distB="0" distL="114300" distR="114300" simplePos="0" relativeHeight="251658240" behindDoc="0" locked="0" layoutInCell="1" allowOverlap="1" wp14:anchorId="5657AE35" wp14:editId="038CD58F">
                <wp:simplePos x="0" y="0"/>
                <wp:positionH relativeFrom="margin">
                  <wp:posOffset>-168274</wp:posOffset>
                </wp:positionH>
                <wp:positionV relativeFrom="paragraph">
                  <wp:posOffset>1572260</wp:posOffset>
                </wp:positionV>
                <wp:extent cx="5692140" cy="1073134"/>
                <wp:effectExtent l="0" t="0" r="22860" b="13335"/>
                <wp:wrapNone/>
                <wp:docPr id="141" name="Rectangle 141"/>
                <wp:cNvGraphicFramePr/>
                <a:graphic xmlns:a="http://schemas.openxmlformats.org/drawingml/2006/main">
                  <a:graphicData uri="http://schemas.microsoft.com/office/word/2010/wordprocessingShape">
                    <wps:wsp>
                      <wps:cNvSpPr/>
                      <wps:spPr>
                        <a:xfrm>
                          <a:off x="0" y="0"/>
                          <a:ext cx="5692140" cy="1073134"/>
                        </a:xfrm>
                        <a:prstGeom prst="rect">
                          <a:avLst/>
                        </a:prstGeom>
                        <a:solidFill>
                          <a:srgbClr val="4F81BD">
                            <a:lumMod val="75000"/>
                          </a:srgbClr>
                        </a:solidFill>
                        <a:ln w="25400" cap="flat" cmpd="sng" algn="ctr">
                          <a:solidFill>
                            <a:srgbClr val="4F81BD">
                              <a:shade val="50000"/>
                            </a:srgbClr>
                          </a:solidFill>
                          <a:prstDash val="solid"/>
                        </a:ln>
                        <a:effectLst/>
                      </wps:spPr>
                      <wps:txbx>
                        <w:txbxContent>
                          <w:p w14:paraId="2B2A1911" w14:textId="586E91BD" w:rsidR="00AA5D89" w:rsidRPr="00F25FF3" w:rsidRDefault="00AA5D89" w:rsidP="0033421C">
                            <w:pPr>
                              <w:spacing w:after="0"/>
                              <w:jc w:val="center"/>
                            </w:pPr>
                            <w:r w:rsidRPr="007818F9">
                              <w:rPr>
                                <w:rFonts w:ascii="Arial" w:eastAsia="Times New Roman" w:hAnsi="Arial"/>
                                <w:b/>
                                <w:bCs/>
                                <w:color w:val="FFFFFF"/>
                                <w:kern w:val="24"/>
                                <w:sz w:val="16"/>
                                <w:szCs w:val="16"/>
                              </w:rPr>
                              <w:t>N ES avec au moin</w:t>
                            </w:r>
                            <w:r w:rsidRPr="007818F9">
                              <w:rPr>
                                <w:rFonts w:ascii="Arial" w:eastAsia="Times New Roman" w:hAnsi="Arial"/>
                                <w:b/>
                                <w:bCs/>
                                <w:color w:val="FFFFFF" w:themeColor="background1"/>
                                <w:kern w:val="24"/>
                                <w:sz w:val="16"/>
                                <w:szCs w:val="16"/>
                              </w:rPr>
                              <w:t xml:space="preserve">s 10 </w:t>
                            </w:r>
                            <w:r w:rsidRPr="00F25FF3">
                              <w:rPr>
                                <w:rFonts w:ascii="Arial" w:eastAsia="Times New Roman" w:hAnsi="Arial"/>
                                <w:b/>
                                <w:bCs/>
                                <w:color w:val="FFFFFF" w:themeColor="background1"/>
                                <w:kern w:val="24"/>
                                <w:sz w:val="16"/>
                                <w:szCs w:val="16"/>
                              </w:rPr>
                              <w:t>séjours cibles de PT</w:t>
                            </w:r>
                            <w:r w:rsidR="00821469">
                              <w:rPr>
                                <w:rFonts w:ascii="Arial" w:eastAsia="Times New Roman" w:hAnsi="Arial"/>
                                <w:b/>
                                <w:bCs/>
                                <w:color w:val="FFFFFF" w:themeColor="background1"/>
                                <w:kern w:val="24"/>
                                <w:sz w:val="16"/>
                                <w:szCs w:val="16"/>
                              </w:rPr>
                              <w:t>.</w:t>
                            </w:r>
                          </w:p>
                          <w:p w14:paraId="138BD4C9" w14:textId="539C7F21" w:rsidR="00AA5D89" w:rsidRPr="00F25FF3" w:rsidRDefault="00AA5D89" w:rsidP="005D35FD">
                            <w:pPr>
                              <w:spacing w:after="0"/>
                              <w:jc w:val="center"/>
                              <w:rPr>
                                <w:rFonts w:ascii="Arial" w:eastAsia="Times New Roman" w:hAnsi="Arial"/>
                                <w:b/>
                                <w:bCs/>
                                <w:kern w:val="24"/>
                                <w:sz w:val="16"/>
                                <w:szCs w:val="16"/>
                              </w:rPr>
                            </w:pPr>
                            <w:r w:rsidRPr="00F25FF3">
                              <w:rPr>
                                <w:rFonts w:ascii="Arial" w:eastAsia="Times New Roman" w:hAnsi="Arial"/>
                                <w:b/>
                                <w:bCs/>
                                <w:kern w:val="24"/>
                                <w:sz w:val="16"/>
                                <w:szCs w:val="16"/>
                              </w:rPr>
                              <w:t>X séjours réalisés dans des ES ayant au moins 10 séjours cibles de PT</w:t>
                            </w:r>
                            <w:r w:rsidR="00821469">
                              <w:rPr>
                                <w:rFonts w:ascii="Arial" w:eastAsia="Times New Roman" w:hAnsi="Arial"/>
                                <w:b/>
                                <w:bCs/>
                                <w:kern w:val="24"/>
                                <w:sz w:val="16"/>
                                <w:szCs w:val="16"/>
                              </w:rPr>
                              <w:t>.</w:t>
                            </w:r>
                          </w:p>
                          <w:p w14:paraId="2C6B9B0D" w14:textId="55998B44" w:rsidR="00AA5D89" w:rsidRPr="00F25FF3" w:rsidRDefault="00AA5D89" w:rsidP="005D35FD">
                            <w:pPr>
                              <w:spacing w:after="0"/>
                              <w:jc w:val="center"/>
                              <w:rPr>
                                <w:rFonts w:eastAsia="Times New Roman"/>
                                <w:kern w:val="24"/>
                                <w:sz w:val="24"/>
                                <w:szCs w:val="24"/>
                              </w:rPr>
                            </w:pPr>
                            <w:r w:rsidRPr="00F25FF3">
                              <w:rPr>
                                <w:rFonts w:ascii="Arial" w:hAnsi="Arial"/>
                                <w:b/>
                                <w:bCs/>
                                <w:kern w:val="24"/>
                                <w:sz w:val="16"/>
                                <w:szCs w:val="16"/>
                              </w:rPr>
                              <w:t xml:space="preserve">dont X ETE </w:t>
                            </w:r>
                          </w:p>
                          <w:p w14:paraId="4002A379" w14:textId="77777777" w:rsidR="00AA5D89" w:rsidRPr="00F25FF3" w:rsidRDefault="00AA5D89" w:rsidP="0033421C">
                            <w:pPr>
                              <w:spacing w:after="0"/>
                              <w:jc w:val="center"/>
                              <w:rPr>
                                <w:rFonts w:ascii="Arial" w:eastAsia="Times New Roman" w:hAnsi="Arial"/>
                                <w:b/>
                                <w:bCs/>
                                <w:kern w:val="24"/>
                                <w:sz w:val="16"/>
                                <w:szCs w:val="16"/>
                              </w:rPr>
                            </w:pPr>
                          </w:p>
                          <w:p w14:paraId="605EDDAA" w14:textId="11D313A4" w:rsidR="00AA5D89" w:rsidRPr="00D8048A" w:rsidRDefault="00AA5D89" w:rsidP="005D35FD">
                            <w:pPr>
                              <w:spacing w:after="0"/>
                              <w:jc w:val="center"/>
                              <w:rPr>
                                <w:sz w:val="20"/>
                                <w:szCs w:val="20"/>
                              </w:rPr>
                            </w:pPr>
                            <w:r w:rsidRPr="00F25FF3">
                              <w:rPr>
                                <w:rFonts w:ascii="Arial" w:eastAsia="Times New Roman" w:hAnsi="Arial"/>
                                <w:b/>
                                <w:bCs/>
                                <w:kern w:val="24"/>
                                <w:sz w:val="16"/>
                                <w:szCs w:val="16"/>
                              </w:rPr>
                              <w:t>(X ES entre 0 et 9 séjours cibles sont exclus de l’évaluation : ils totalisent X séjours cibles et X ETE</w:t>
                            </w:r>
                          </w:p>
                        </w:txbxContent>
                      </wps:txbx>
                      <wps:bodyPr wrap="square" rtlCol="0" anchor="ct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657AE35" id="Rectangle 141" o:spid="_x0000_s1061" style="position:absolute;margin-left:-13.25pt;margin-top:123.8pt;width:448.2pt;height:84.5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" fillcolor="#376092" strokecolor="#385d8a" strokeweight="2pt">
                <v:textbox>
                  <w:txbxContent>
                    <w:p w14:paraId="2B2A1911" w14:textId="586E91BD" w:rsidR="00AA5D89" w:rsidRPr="00F25FF3" w:rsidRDefault="00AA5D89" w:rsidP="0033421C">
                      <w:pPr>
                        <w:spacing w:after="0"/>
                        <w:jc w:val="center"/>
                      </w:pPr>
                      <w:r w:rsidRPr="007818F9">
                        <w:rPr>
                          <w:rFonts w:ascii="Arial" w:eastAsia="Times New Roman" w:hAnsi="Arial"/>
                          <w:b/>
                          <w:bCs/>
                          <w:color w:val="FFFFFF"/>
                          <w:kern w:val="24"/>
                          <w:sz w:val="16"/>
                          <w:szCs w:val="16"/>
                        </w:rPr>
                        <w:t>N ES avec au moin</w:t>
                      </w:r>
                      <w:r w:rsidRPr="007818F9">
                        <w:rPr>
                          <w:rFonts w:ascii="Arial" w:eastAsia="Times New Roman" w:hAnsi="Arial"/>
                          <w:b/>
                          <w:bCs/>
                          <w:color w:val="FFFFFF" w:themeColor="background1"/>
                          <w:kern w:val="24"/>
                          <w:sz w:val="16"/>
                          <w:szCs w:val="16"/>
                        </w:rPr>
                        <w:t xml:space="preserve">s 10 </w:t>
                      </w:r>
                      <w:r w:rsidRPr="00F25FF3">
                        <w:rPr>
                          <w:rFonts w:ascii="Arial" w:eastAsia="Times New Roman" w:hAnsi="Arial"/>
                          <w:b/>
                          <w:bCs/>
                          <w:color w:val="FFFFFF" w:themeColor="background1"/>
                          <w:kern w:val="24"/>
                          <w:sz w:val="16"/>
                          <w:szCs w:val="16"/>
                        </w:rPr>
                        <w:t>séjours cibles de PT</w:t>
                      </w:r>
                      <w:r w:rsidR="00821469">
                        <w:rPr>
                          <w:rFonts w:ascii="Arial" w:eastAsia="Times New Roman" w:hAnsi="Arial"/>
                          <w:b/>
                          <w:bCs/>
                          <w:color w:val="FFFFFF" w:themeColor="background1"/>
                          <w:kern w:val="24"/>
                          <w:sz w:val="16"/>
                          <w:szCs w:val="16"/>
                        </w:rPr>
                        <w:t>.</w:t>
                      </w:r>
                    </w:p>
                    <w:p w14:paraId="138BD4C9" w14:textId="539C7F21" w:rsidR="00AA5D89" w:rsidRPr="00F25FF3" w:rsidRDefault="00AA5D89" w:rsidP="005D35FD">
                      <w:pPr>
                        <w:spacing w:after="0"/>
                        <w:jc w:val="center"/>
                        <w:rPr>
                          <w:rFonts w:ascii="Arial" w:eastAsia="Times New Roman" w:hAnsi="Arial"/>
                          <w:b/>
                          <w:bCs/>
                          <w:kern w:val="24"/>
                          <w:sz w:val="16"/>
                          <w:szCs w:val="16"/>
                        </w:rPr>
                      </w:pPr>
                      <w:r w:rsidRPr="00F25FF3">
                        <w:rPr>
                          <w:rFonts w:ascii="Arial" w:eastAsia="Times New Roman" w:hAnsi="Arial"/>
                          <w:b/>
                          <w:bCs/>
                          <w:kern w:val="24"/>
                          <w:sz w:val="16"/>
                          <w:szCs w:val="16"/>
                        </w:rPr>
                        <w:t>X séjours réalisés dans des ES ayant au moins 10 séjours cibles de PT</w:t>
                      </w:r>
                      <w:r w:rsidR="00821469">
                        <w:rPr>
                          <w:rFonts w:ascii="Arial" w:eastAsia="Times New Roman" w:hAnsi="Arial"/>
                          <w:b/>
                          <w:bCs/>
                          <w:kern w:val="24"/>
                          <w:sz w:val="16"/>
                          <w:szCs w:val="16"/>
                        </w:rPr>
                        <w:t>.</w:t>
                      </w:r>
                    </w:p>
                    <w:p w14:paraId="2C6B9B0D" w14:textId="55998B44" w:rsidR="00AA5D89" w:rsidRPr="00F25FF3" w:rsidRDefault="00AA5D89" w:rsidP="005D35FD">
                      <w:pPr>
                        <w:spacing w:after="0"/>
                        <w:jc w:val="center"/>
                        <w:rPr>
                          <w:rFonts w:eastAsia="Times New Roman"/>
                          <w:kern w:val="24"/>
                          <w:sz w:val="24"/>
                          <w:szCs w:val="24"/>
                        </w:rPr>
                      </w:pPr>
                      <w:r w:rsidRPr="00F25FF3">
                        <w:rPr>
                          <w:rFonts w:ascii="Arial" w:hAnsi="Arial"/>
                          <w:b/>
                          <w:bCs/>
                          <w:kern w:val="24"/>
                          <w:sz w:val="16"/>
                          <w:szCs w:val="16"/>
                        </w:rPr>
                        <w:t xml:space="preserve">dont X ETE </w:t>
                      </w:r>
                    </w:p>
                    <w:p w14:paraId="4002A379" w14:textId="77777777" w:rsidR="00AA5D89" w:rsidRPr="00F25FF3" w:rsidRDefault="00AA5D89" w:rsidP="0033421C">
                      <w:pPr>
                        <w:spacing w:after="0"/>
                        <w:jc w:val="center"/>
                        <w:rPr>
                          <w:rFonts w:ascii="Arial" w:eastAsia="Times New Roman" w:hAnsi="Arial"/>
                          <w:b/>
                          <w:bCs/>
                          <w:kern w:val="24"/>
                          <w:sz w:val="16"/>
                          <w:szCs w:val="16"/>
                        </w:rPr>
                      </w:pPr>
                    </w:p>
                    <w:p w14:paraId="605EDDAA" w14:textId="11D313A4" w:rsidR="00AA5D89" w:rsidRPr="00D8048A" w:rsidRDefault="00AA5D89" w:rsidP="005D35FD">
                      <w:pPr>
                        <w:spacing w:after="0"/>
                        <w:jc w:val="center"/>
                        <w:rPr>
                          <w:sz w:val="20"/>
                          <w:szCs w:val="20"/>
                        </w:rPr>
                      </w:pPr>
                      <w:r w:rsidRPr="00F25FF3">
                        <w:rPr>
                          <w:rFonts w:ascii="Arial" w:eastAsia="Times New Roman" w:hAnsi="Arial"/>
                          <w:b/>
                          <w:bCs/>
                          <w:kern w:val="24"/>
                          <w:sz w:val="16"/>
                          <w:szCs w:val="16"/>
                        </w:rPr>
                        <w:t>(X ES entre 0 et 9 séjours cibles sont exclus de l’évaluation : ils totalisent X séjours cibles et X ETE</w:t>
                      </w:r>
                    </w:p>
                  </w:txbxContent>
                </v:textbox>
                <w10:wrap anchorx="margin"/>
              </v:rect>
            </w:pict>
          </mc:Fallback>
        </mc:AlternateContent>
      </w:r>
      <w:r w:rsidR="003A6AEF" w:rsidRPr="00673184">
        <w:rPr>
          <w:lang w:eastAsia="en-US"/>
        </w:rPr>
        <w:br w:type="page"/>
      </w:r>
    </w:p>
    <w:p w14:paraId="5C4CE451" w14:textId="5CD7CBF6" w:rsidR="0029409E" w:rsidRPr="00673184" w:rsidRDefault="00BF39B8" w:rsidP="00F806B6">
      <w:pPr>
        <w:pStyle w:val="Titre3"/>
        <w:rPr>
          <w:lang w:eastAsia="en-US"/>
        </w:rPr>
      </w:pPr>
      <w:bookmarkStart w:id="21" w:name="_Toc135730014"/>
      <w:r w:rsidRPr="00673184">
        <w:rPr>
          <w:lang w:eastAsia="en-US"/>
        </w:rPr>
        <w:lastRenderedPageBreak/>
        <w:t xml:space="preserve">Rendu </w:t>
      </w:r>
      <w:r w:rsidR="004A035C" w:rsidRPr="00673184">
        <w:t>n°</w:t>
      </w:r>
      <w:r w:rsidRPr="00673184">
        <w:rPr>
          <w:lang w:eastAsia="en-US"/>
        </w:rPr>
        <w:t xml:space="preserve">2- </w:t>
      </w:r>
      <w:r w:rsidR="0029409E" w:rsidRPr="00673184">
        <w:rPr>
          <w:lang w:eastAsia="en-US"/>
        </w:rPr>
        <w:t>Base de données des séjours cibles</w:t>
      </w:r>
      <w:bookmarkEnd w:id="21"/>
    </w:p>
    <w:p w14:paraId="0CDFE37A" w14:textId="52D51B1D" w:rsidR="0029409E" w:rsidRPr="00673184" w:rsidRDefault="0029409E" w:rsidP="0029409E">
      <w:pPr>
        <w:jc w:val="left"/>
        <w:rPr>
          <w:lang w:eastAsia="en-US"/>
        </w:rPr>
      </w:pPr>
      <w:r w:rsidRPr="00673184">
        <w:rPr>
          <w:lang w:eastAsia="en-US"/>
        </w:rPr>
        <w:t>Nom de la table : T_indi_ete_</w:t>
      </w:r>
      <w:proofErr w:type="gramStart"/>
      <w:r w:rsidR="0044411F" w:rsidRPr="00673184">
        <w:rPr>
          <w:lang w:eastAsia="en-US"/>
        </w:rPr>
        <w:t>PT</w:t>
      </w:r>
      <w:r w:rsidR="0029083F">
        <w:rPr>
          <w:lang w:eastAsia="en-US"/>
        </w:rPr>
        <w:t>.</w:t>
      </w:r>
      <w:r w:rsidRPr="00673184">
        <w:rPr>
          <w:lang w:eastAsia="en-US"/>
        </w:rPr>
        <w:t>_</w:t>
      </w:r>
      <w:proofErr w:type="gramEnd"/>
      <w:r w:rsidRPr="00673184">
        <w:rPr>
          <w:lang w:eastAsia="en-US"/>
        </w:rPr>
        <w:t>mco_</w:t>
      </w:r>
      <w:r w:rsidR="00824059" w:rsidRPr="0029083F">
        <w:rPr>
          <w:lang w:eastAsia="en-US"/>
        </w:rPr>
        <w:t>2</w:t>
      </w:r>
      <w:r w:rsidR="00F25FF3" w:rsidRPr="0029083F">
        <w:rPr>
          <w:lang w:eastAsia="en-US"/>
        </w:rPr>
        <w:t>1</w:t>
      </w:r>
    </w:p>
    <w:tbl>
      <w:tblPr>
        <w:tblStyle w:val="Grilledutableau3"/>
        <w:tblW w:w="9351" w:type="dxa"/>
        <w:tblLook w:val="04A0" w:firstRow="1" w:lastRow="0" w:firstColumn="1" w:lastColumn="0" w:noHBand="0" w:noVBand="1"/>
      </w:tblPr>
      <w:tblGrid>
        <w:gridCol w:w="1638"/>
        <w:gridCol w:w="2537"/>
        <w:gridCol w:w="5176"/>
      </w:tblGrid>
      <w:tr w:rsidR="00305186" w:rsidRPr="00673184" w14:paraId="256CF1E2" w14:textId="77777777" w:rsidTr="001C2B0A">
        <w:trPr>
          <w:cantSplit/>
          <w:tblHeader/>
        </w:trPr>
        <w:tc>
          <w:tcPr>
            <w:tcW w:w="1638" w:type="dxa"/>
            <w:shd w:val="clear" w:color="auto" w:fill="D9D9D9" w:themeFill="background1" w:themeFillShade="D9"/>
          </w:tcPr>
          <w:p w14:paraId="04266FF4"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D9D9D9" w:themeFill="background1" w:themeFillShade="D9"/>
          </w:tcPr>
          <w:p w14:paraId="51A192B2"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Nom de la variable</w:t>
            </w:r>
          </w:p>
        </w:tc>
        <w:tc>
          <w:tcPr>
            <w:tcW w:w="5176" w:type="dxa"/>
            <w:shd w:val="clear" w:color="auto" w:fill="D9D9D9" w:themeFill="background1" w:themeFillShade="D9"/>
          </w:tcPr>
          <w:p w14:paraId="3E859333"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Libellé</w:t>
            </w:r>
          </w:p>
        </w:tc>
      </w:tr>
      <w:tr w:rsidR="00305186" w:rsidRPr="00673184" w14:paraId="7C30E10F" w14:textId="77777777" w:rsidTr="001C2B0A">
        <w:trPr>
          <w:cantSplit/>
        </w:trPr>
        <w:tc>
          <w:tcPr>
            <w:tcW w:w="1638" w:type="dxa"/>
            <w:vMerge w:val="restart"/>
          </w:tcPr>
          <w:p w14:paraId="5F882339"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Caractéristiques du séjour de pose</w:t>
            </w:r>
          </w:p>
        </w:tc>
        <w:tc>
          <w:tcPr>
            <w:tcW w:w="2537" w:type="dxa"/>
            <w:shd w:val="clear" w:color="auto" w:fill="FFFFFF" w:themeFill="background1"/>
          </w:tcPr>
          <w:p w14:paraId="04BC1D6C"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Ident</w:t>
            </w:r>
            <w:proofErr w:type="spellEnd"/>
          </w:p>
        </w:tc>
        <w:tc>
          <w:tcPr>
            <w:tcW w:w="5176" w:type="dxa"/>
          </w:tcPr>
          <w:p w14:paraId="3FC1784C"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 xml:space="preserve">Clé de jointure du séjour de pose </w:t>
            </w:r>
          </w:p>
        </w:tc>
      </w:tr>
      <w:tr w:rsidR="00305186" w:rsidRPr="00673184" w14:paraId="4B9F868A" w14:textId="77777777" w:rsidTr="001C2B0A">
        <w:trPr>
          <w:cantSplit/>
        </w:trPr>
        <w:tc>
          <w:tcPr>
            <w:tcW w:w="1638" w:type="dxa"/>
            <w:vMerge/>
          </w:tcPr>
          <w:p w14:paraId="7A36FA67"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2A31284C"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Anonyme</w:t>
            </w:r>
          </w:p>
        </w:tc>
        <w:tc>
          <w:tcPr>
            <w:tcW w:w="5176" w:type="dxa"/>
          </w:tcPr>
          <w:p w14:paraId="3AE3AE39"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Clé de chainage</w:t>
            </w:r>
          </w:p>
        </w:tc>
      </w:tr>
      <w:tr w:rsidR="00305186" w:rsidRPr="00673184" w14:paraId="628F2F79" w14:textId="77777777" w:rsidTr="001C2B0A">
        <w:trPr>
          <w:cantSplit/>
        </w:trPr>
        <w:tc>
          <w:tcPr>
            <w:tcW w:w="1638" w:type="dxa"/>
            <w:vMerge/>
          </w:tcPr>
          <w:p w14:paraId="41F94110"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1241CFFE"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Ano_date</w:t>
            </w:r>
            <w:proofErr w:type="spellEnd"/>
          </w:p>
        </w:tc>
        <w:tc>
          <w:tcPr>
            <w:tcW w:w="5176" w:type="dxa"/>
          </w:tcPr>
          <w:p w14:paraId="01D4FA33"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Délai à la date d’entrée du séjour de pose</w:t>
            </w:r>
          </w:p>
        </w:tc>
      </w:tr>
      <w:tr w:rsidR="00305186" w:rsidRPr="00673184" w14:paraId="2C0A66E3" w14:textId="77777777" w:rsidTr="001C2B0A">
        <w:trPr>
          <w:cantSplit/>
        </w:trPr>
        <w:tc>
          <w:tcPr>
            <w:tcW w:w="1638" w:type="dxa"/>
            <w:vMerge/>
          </w:tcPr>
          <w:p w14:paraId="2A1D1099"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38128DAE"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Duree</w:t>
            </w:r>
            <w:proofErr w:type="spellEnd"/>
          </w:p>
        </w:tc>
        <w:tc>
          <w:tcPr>
            <w:tcW w:w="5176" w:type="dxa"/>
          </w:tcPr>
          <w:p w14:paraId="3AD22CB8"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Durée totale du séjour de pose</w:t>
            </w:r>
          </w:p>
        </w:tc>
      </w:tr>
      <w:tr w:rsidR="00305186" w:rsidRPr="00673184" w14:paraId="7B3DFDB6" w14:textId="77777777" w:rsidTr="001C2B0A">
        <w:trPr>
          <w:cantSplit/>
        </w:trPr>
        <w:tc>
          <w:tcPr>
            <w:tcW w:w="1638" w:type="dxa"/>
            <w:vMerge/>
          </w:tcPr>
          <w:p w14:paraId="2619D65A"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484103E6" w14:textId="3C2BD837" w:rsidR="00305186" w:rsidRPr="00673184" w:rsidRDefault="00D172EB"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Finess</w:t>
            </w:r>
            <w:proofErr w:type="spellEnd"/>
            <w:r w:rsidR="009F3FF4" w:rsidRPr="00673184">
              <w:rPr>
                <w:rFonts w:eastAsia="Times New Roman" w:cstheme="minorHAnsi"/>
                <w:b/>
                <w:color w:val="000000"/>
                <w:sz w:val="20"/>
                <w:szCs w:val="20"/>
              </w:rPr>
              <w:t xml:space="preserve"> </w:t>
            </w:r>
          </w:p>
        </w:tc>
        <w:tc>
          <w:tcPr>
            <w:tcW w:w="5176" w:type="dxa"/>
          </w:tcPr>
          <w:p w14:paraId="013F7A28" w14:textId="18AFFF3E" w:rsidR="00305186" w:rsidRPr="00673184" w:rsidRDefault="00D172EB" w:rsidP="00D172EB">
            <w:pPr>
              <w:jc w:val="left"/>
              <w:rPr>
                <w:rFonts w:eastAsia="Times New Roman" w:cstheme="minorHAnsi"/>
                <w:color w:val="000000"/>
                <w:sz w:val="20"/>
                <w:szCs w:val="20"/>
              </w:rPr>
            </w:pPr>
            <w:proofErr w:type="spellStart"/>
            <w:r w:rsidRPr="00673184">
              <w:rPr>
                <w:rFonts w:eastAsia="Times New Roman" w:cstheme="minorHAnsi"/>
                <w:color w:val="000000"/>
                <w:sz w:val="20"/>
                <w:szCs w:val="20"/>
              </w:rPr>
              <w:t>Finess</w:t>
            </w:r>
            <w:proofErr w:type="spellEnd"/>
            <w:r w:rsidRPr="00673184">
              <w:rPr>
                <w:rFonts w:eastAsia="Times New Roman" w:cstheme="minorHAnsi"/>
                <w:color w:val="000000"/>
                <w:sz w:val="20"/>
                <w:szCs w:val="20"/>
              </w:rPr>
              <w:t xml:space="preserve"> </w:t>
            </w:r>
            <w:r w:rsidR="009B4B24" w:rsidRPr="00673184">
              <w:rPr>
                <w:rFonts w:eastAsia="Times New Roman" w:cstheme="minorHAnsi"/>
                <w:color w:val="000000"/>
                <w:sz w:val="20"/>
                <w:szCs w:val="20"/>
              </w:rPr>
              <w:t xml:space="preserve">géographique </w:t>
            </w:r>
            <w:r w:rsidRPr="00673184">
              <w:rPr>
                <w:rFonts w:eastAsia="Times New Roman" w:cstheme="minorHAnsi"/>
                <w:color w:val="000000"/>
                <w:sz w:val="20"/>
                <w:szCs w:val="20"/>
              </w:rPr>
              <w:t>du séjour de pose</w:t>
            </w:r>
          </w:p>
        </w:tc>
      </w:tr>
      <w:tr w:rsidR="00D172EB" w:rsidRPr="00673184" w14:paraId="6F1E61B1" w14:textId="77777777" w:rsidTr="001C2B0A">
        <w:trPr>
          <w:cantSplit/>
        </w:trPr>
        <w:tc>
          <w:tcPr>
            <w:tcW w:w="1638" w:type="dxa"/>
            <w:vMerge/>
          </w:tcPr>
          <w:p w14:paraId="04C1E19E" w14:textId="77777777" w:rsidR="00D172EB" w:rsidRPr="00673184" w:rsidRDefault="00D172EB" w:rsidP="0029409E">
            <w:pPr>
              <w:jc w:val="left"/>
              <w:rPr>
                <w:rFonts w:eastAsia="Times New Roman" w:cstheme="minorHAnsi"/>
                <w:b/>
                <w:color w:val="000000"/>
                <w:sz w:val="20"/>
                <w:szCs w:val="20"/>
              </w:rPr>
            </w:pPr>
          </w:p>
        </w:tc>
        <w:tc>
          <w:tcPr>
            <w:tcW w:w="2537" w:type="dxa"/>
            <w:shd w:val="clear" w:color="auto" w:fill="FFFFFF" w:themeFill="background1"/>
          </w:tcPr>
          <w:p w14:paraId="1CF92E5C" w14:textId="7C716563" w:rsidR="00D172EB" w:rsidRPr="00673184" w:rsidRDefault="009B4B24"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Finess_PMSI</w:t>
            </w:r>
            <w:proofErr w:type="spellEnd"/>
          </w:p>
        </w:tc>
        <w:tc>
          <w:tcPr>
            <w:tcW w:w="5176" w:type="dxa"/>
          </w:tcPr>
          <w:p w14:paraId="1E744F99" w14:textId="254B726A" w:rsidR="00D172EB" w:rsidRPr="00673184" w:rsidRDefault="00D172EB" w:rsidP="009B4B24">
            <w:pPr>
              <w:jc w:val="left"/>
              <w:rPr>
                <w:rFonts w:eastAsia="Times New Roman" w:cstheme="minorHAnsi"/>
                <w:color w:val="000000"/>
                <w:sz w:val="20"/>
                <w:szCs w:val="20"/>
              </w:rPr>
            </w:pPr>
            <w:proofErr w:type="spellStart"/>
            <w:r w:rsidRPr="00673184">
              <w:rPr>
                <w:rFonts w:eastAsia="Times New Roman" w:cstheme="minorHAnsi"/>
                <w:color w:val="000000"/>
                <w:sz w:val="20"/>
                <w:szCs w:val="20"/>
              </w:rPr>
              <w:t>Finess</w:t>
            </w:r>
            <w:proofErr w:type="spellEnd"/>
            <w:r w:rsidRPr="00673184">
              <w:rPr>
                <w:rFonts w:eastAsia="Times New Roman" w:cstheme="minorHAnsi"/>
                <w:color w:val="000000"/>
                <w:sz w:val="20"/>
                <w:szCs w:val="20"/>
              </w:rPr>
              <w:t xml:space="preserve"> </w:t>
            </w:r>
            <w:r w:rsidR="009B4B24" w:rsidRPr="00673184">
              <w:rPr>
                <w:rFonts w:eastAsia="Times New Roman" w:cstheme="minorHAnsi"/>
                <w:color w:val="000000"/>
                <w:sz w:val="20"/>
                <w:szCs w:val="20"/>
              </w:rPr>
              <w:t xml:space="preserve">PMSI </w:t>
            </w:r>
            <w:r w:rsidRPr="00673184">
              <w:rPr>
                <w:rFonts w:eastAsia="Times New Roman" w:cstheme="minorHAnsi"/>
                <w:color w:val="000000"/>
                <w:sz w:val="20"/>
                <w:szCs w:val="20"/>
              </w:rPr>
              <w:t>du séjour de pose</w:t>
            </w:r>
          </w:p>
        </w:tc>
      </w:tr>
      <w:tr w:rsidR="00305186" w:rsidRPr="00673184" w14:paraId="0C676A80" w14:textId="77777777" w:rsidTr="001C2B0A">
        <w:trPr>
          <w:cantSplit/>
        </w:trPr>
        <w:tc>
          <w:tcPr>
            <w:tcW w:w="1638" w:type="dxa"/>
            <w:vMerge/>
          </w:tcPr>
          <w:p w14:paraId="143B1D44"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3ADE792B"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Dp</w:t>
            </w:r>
            <w:proofErr w:type="spellEnd"/>
          </w:p>
        </w:tc>
        <w:tc>
          <w:tcPr>
            <w:tcW w:w="5176" w:type="dxa"/>
          </w:tcPr>
          <w:p w14:paraId="03DB3AB2"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Diagnostic principal du séjour de pose</w:t>
            </w:r>
          </w:p>
        </w:tc>
      </w:tr>
      <w:tr w:rsidR="00305186" w:rsidRPr="00673184" w14:paraId="72220A52" w14:textId="77777777" w:rsidTr="001C2B0A">
        <w:trPr>
          <w:cantSplit/>
        </w:trPr>
        <w:tc>
          <w:tcPr>
            <w:tcW w:w="1638" w:type="dxa"/>
            <w:vMerge/>
          </w:tcPr>
          <w:p w14:paraId="766D6DF0"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5F1F8E4A"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Dr</w:t>
            </w:r>
          </w:p>
        </w:tc>
        <w:tc>
          <w:tcPr>
            <w:tcW w:w="5176" w:type="dxa"/>
          </w:tcPr>
          <w:p w14:paraId="58A2A1B2"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Diagnostic relié du séjour de pose</w:t>
            </w:r>
          </w:p>
        </w:tc>
      </w:tr>
      <w:tr w:rsidR="00305186" w:rsidRPr="00673184" w14:paraId="0F950A7D" w14:textId="77777777" w:rsidTr="001C2B0A">
        <w:trPr>
          <w:cantSplit/>
        </w:trPr>
        <w:tc>
          <w:tcPr>
            <w:tcW w:w="1638" w:type="dxa"/>
            <w:vMerge/>
          </w:tcPr>
          <w:p w14:paraId="1EF2D1C5"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64662E48"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Sexe</w:t>
            </w:r>
          </w:p>
        </w:tc>
        <w:tc>
          <w:tcPr>
            <w:tcW w:w="5176" w:type="dxa"/>
          </w:tcPr>
          <w:p w14:paraId="3F0A7771"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Sexe du patient</w:t>
            </w:r>
          </w:p>
        </w:tc>
      </w:tr>
      <w:tr w:rsidR="00305186" w:rsidRPr="00673184" w14:paraId="6357404F" w14:textId="77777777" w:rsidTr="001C2B0A">
        <w:trPr>
          <w:cantSplit/>
        </w:trPr>
        <w:tc>
          <w:tcPr>
            <w:tcW w:w="1638" w:type="dxa"/>
            <w:vMerge/>
          </w:tcPr>
          <w:p w14:paraId="63C0081E"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59045544"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Age</w:t>
            </w:r>
          </w:p>
        </w:tc>
        <w:tc>
          <w:tcPr>
            <w:tcW w:w="5176" w:type="dxa"/>
          </w:tcPr>
          <w:p w14:paraId="164800E6"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Age du patient (en année)</w:t>
            </w:r>
          </w:p>
        </w:tc>
      </w:tr>
      <w:tr w:rsidR="00305186" w:rsidRPr="00673184" w14:paraId="4C3D9506" w14:textId="77777777" w:rsidTr="001C2B0A">
        <w:trPr>
          <w:cantSplit/>
        </w:trPr>
        <w:tc>
          <w:tcPr>
            <w:tcW w:w="1638" w:type="dxa"/>
            <w:vMerge/>
          </w:tcPr>
          <w:p w14:paraId="254AFEDA"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491FB71A"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ModeEntree</w:t>
            </w:r>
            <w:proofErr w:type="spellEnd"/>
          </w:p>
        </w:tc>
        <w:tc>
          <w:tcPr>
            <w:tcW w:w="5176" w:type="dxa"/>
          </w:tcPr>
          <w:p w14:paraId="60C04C57"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Mode d’entrée dans le séjour de pose</w:t>
            </w:r>
          </w:p>
        </w:tc>
      </w:tr>
      <w:tr w:rsidR="00305186" w:rsidRPr="00673184" w14:paraId="690562FB" w14:textId="77777777" w:rsidTr="001C2B0A">
        <w:trPr>
          <w:cantSplit/>
        </w:trPr>
        <w:tc>
          <w:tcPr>
            <w:tcW w:w="1638" w:type="dxa"/>
            <w:vMerge/>
          </w:tcPr>
          <w:p w14:paraId="718AE4D6"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7879E7E4"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Provenance</w:t>
            </w:r>
          </w:p>
        </w:tc>
        <w:tc>
          <w:tcPr>
            <w:tcW w:w="5176" w:type="dxa"/>
          </w:tcPr>
          <w:p w14:paraId="77C2034C"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Provenance lors de l’entrée dans le séjour de pose</w:t>
            </w:r>
          </w:p>
        </w:tc>
      </w:tr>
      <w:tr w:rsidR="00305186" w:rsidRPr="00673184" w14:paraId="1BB80B60" w14:textId="77777777" w:rsidTr="001C2B0A">
        <w:trPr>
          <w:cantSplit/>
        </w:trPr>
        <w:tc>
          <w:tcPr>
            <w:tcW w:w="1638" w:type="dxa"/>
            <w:vMerge/>
          </w:tcPr>
          <w:p w14:paraId="0EB33870"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0C88E0D4"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ModeSortie</w:t>
            </w:r>
            <w:proofErr w:type="spellEnd"/>
          </w:p>
        </w:tc>
        <w:tc>
          <w:tcPr>
            <w:tcW w:w="5176" w:type="dxa"/>
          </w:tcPr>
          <w:p w14:paraId="7A25EB12"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Mode de sortie du séjour de pose</w:t>
            </w:r>
          </w:p>
        </w:tc>
      </w:tr>
      <w:tr w:rsidR="00305186" w:rsidRPr="00673184" w14:paraId="0AB51A9A" w14:textId="77777777" w:rsidTr="001C2B0A">
        <w:trPr>
          <w:cantSplit/>
        </w:trPr>
        <w:tc>
          <w:tcPr>
            <w:tcW w:w="1638" w:type="dxa"/>
            <w:vMerge/>
          </w:tcPr>
          <w:p w14:paraId="7E9922D6"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53DA5816"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Destination</w:t>
            </w:r>
          </w:p>
        </w:tc>
        <w:tc>
          <w:tcPr>
            <w:tcW w:w="5176" w:type="dxa"/>
          </w:tcPr>
          <w:p w14:paraId="7A723701"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Destination lors de la sortie du séjour de pose</w:t>
            </w:r>
          </w:p>
        </w:tc>
      </w:tr>
      <w:tr w:rsidR="00305186" w:rsidRPr="00673184" w14:paraId="6F80702A" w14:textId="77777777" w:rsidTr="001C2B0A">
        <w:trPr>
          <w:cantSplit/>
        </w:trPr>
        <w:tc>
          <w:tcPr>
            <w:tcW w:w="1638" w:type="dxa"/>
            <w:vMerge/>
          </w:tcPr>
          <w:p w14:paraId="60CA3586"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48743CA2"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Mois</w:t>
            </w:r>
          </w:p>
        </w:tc>
        <w:tc>
          <w:tcPr>
            <w:tcW w:w="5176" w:type="dxa"/>
          </w:tcPr>
          <w:p w14:paraId="2E46DC5C"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Mois de sortie du séjour de pose</w:t>
            </w:r>
          </w:p>
        </w:tc>
      </w:tr>
      <w:tr w:rsidR="00305186" w:rsidRPr="00673184" w14:paraId="63568127" w14:textId="77777777" w:rsidTr="001C2B0A">
        <w:trPr>
          <w:cantSplit/>
        </w:trPr>
        <w:tc>
          <w:tcPr>
            <w:tcW w:w="1638" w:type="dxa"/>
            <w:vMerge/>
          </w:tcPr>
          <w:p w14:paraId="2D5BE4AF"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3960D6EE"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Annee</w:t>
            </w:r>
            <w:proofErr w:type="spellEnd"/>
          </w:p>
        </w:tc>
        <w:tc>
          <w:tcPr>
            <w:tcW w:w="5176" w:type="dxa"/>
          </w:tcPr>
          <w:p w14:paraId="53223BA1"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Année de sortie du séjour de pose</w:t>
            </w:r>
          </w:p>
        </w:tc>
      </w:tr>
      <w:tr w:rsidR="00305186" w:rsidRPr="00673184" w14:paraId="6E8C9F9D" w14:textId="77777777" w:rsidTr="001C2B0A">
        <w:trPr>
          <w:cantSplit/>
        </w:trPr>
        <w:tc>
          <w:tcPr>
            <w:tcW w:w="1638" w:type="dxa"/>
            <w:vMerge/>
          </w:tcPr>
          <w:p w14:paraId="08A5A411"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5593CD0F"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CodeGeo</w:t>
            </w:r>
            <w:proofErr w:type="spellEnd"/>
          </w:p>
        </w:tc>
        <w:tc>
          <w:tcPr>
            <w:tcW w:w="5176" w:type="dxa"/>
          </w:tcPr>
          <w:p w14:paraId="222E8AB9"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Code géographique du patient</w:t>
            </w:r>
          </w:p>
        </w:tc>
      </w:tr>
      <w:tr w:rsidR="00305186" w:rsidRPr="00673184" w14:paraId="5DDB55F6" w14:textId="77777777" w:rsidTr="001C2B0A">
        <w:trPr>
          <w:cantSplit/>
        </w:trPr>
        <w:tc>
          <w:tcPr>
            <w:tcW w:w="1638" w:type="dxa"/>
            <w:vMerge/>
          </w:tcPr>
          <w:p w14:paraId="23D44405"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21424291"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SeqMCO</w:t>
            </w:r>
            <w:proofErr w:type="spellEnd"/>
          </w:p>
        </w:tc>
        <w:tc>
          <w:tcPr>
            <w:tcW w:w="5176" w:type="dxa"/>
          </w:tcPr>
          <w:p w14:paraId="06008AD9"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N° index du RSA</w:t>
            </w:r>
          </w:p>
        </w:tc>
      </w:tr>
      <w:tr w:rsidR="00305186" w:rsidRPr="00673184" w14:paraId="5AAE06CA" w14:textId="77777777" w:rsidTr="001C2B0A">
        <w:trPr>
          <w:cantSplit/>
        </w:trPr>
        <w:tc>
          <w:tcPr>
            <w:tcW w:w="1638" w:type="dxa"/>
            <w:vMerge/>
          </w:tcPr>
          <w:p w14:paraId="427DA1DF"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68B7CA3E"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GHM2</w:t>
            </w:r>
          </w:p>
        </w:tc>
        <w:tc>
          <w:tcPr>
            <w:tcW w:w="5176" w:type="dxa"/>
          </w:tcPr>
          <w:p w14:paraId="6DD68B61" w14:textId="1CBF7FEA"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GHM du séjour de pose</w:t>
            </w:r>
            <w:r w:rsidR="00D172EB" w:rsidRPr="00673184">
              <w:rPr>
                <w:rFonts w:eastAsia="Times New Roman" w:cstheme="minorHAnsi"/>
                <w:color w:val="000000"/>
                <w:sz w:val="20"/>
                <w:szCs w:val="20"/>
              </w:rPr>
              <w:t xml:space="preserve"> (version de l’année analysée)</w:t>
            </w:r>
          </w:p>
        </w:tc>
      </w:tr>
      <w:tr w:rsidR="00305186" w:rsidRPr="00673184" w14:paraId="7DE87808" w14:textId="77777777" w:rsidTr="001C2B0A">
        <w:trPr>
          <w:cantSplit/>
        </w:trPr>
        <w:tc>
          <w:tcPr>
            <w:tcW w:w="1638" w:type="dxa"/>
            <w:vMerge/>
          </w:tcPr>
          <w:p w14:paraId="61476BA4"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0BF960E0"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Localisation</w:t>
            </w:r>
          </w:p>
        </w:tc>
        <w:tc>
          <w:tcPr>
            <w:tcW w:w="5176" w:type="dxa"/>
          </w:tcPr>
          <w:p w14:paraId="7906333C" w14:textId="7D65B0AC"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Localisation de la prothèse (1</w:t>
            </w:r>
            <w:r w:rsidR="00E66747">
              <w:rPr>
                <w:rFonts w:eastAsia="Times New Roman" w:cstheme="minorHAnsi"/>
                <w:color w:val="000000"/>
                <w:sz w:val="20"/>
                <w:szCs w:val="20"/>
              </w:rPr>
              <w:t xml:space="preserve"> </w:t>
            </w:r>
            <w:r w:rsidRPr="00673184">
              <w:rPr>
                <w:rFonts w:eastAsia="Times New Roman" w:cstheme="minorHAnsi"/>
                <w:color w:val="000000"/>
                <w:sz w:val="20"/>
                <w:szCs w:val="20"/>
              </w:rPr>
              <w:t>:</w:t>
            </w:r>
            <w:r w:rsidR="00E66747">
              <w:rPr>
                <w:rFonts w:eastAsia="Times New Roman" w:cstheme="minorHAnsi"/>
                <w:color w:val="000000"/>
                <w:sz w:val="20"/>
                <w:szCs w:val="20"/>
              </w:rPr>
              <w:t xml:space="preserve"> </w:t>
            </w:r>
            <w:r w:rsidRPr="00673184">
              <w:rPr>
                <w:rFonts w:eastAsia="Times New Roman" w:cstheme="minorHAnsi"/>
                <w:color w:val="000000"/>
                <w:sz w:val="20"/>
                <w:szCs w:val="20"/>
              </w:rPr>
              <w:t>PTH</w:t>
            </w:r>
            <w:r w:rsidR="00E66747">
              <w:rPr>
                <w:rFonts w:eastAsia="Times New Roman" w:cstheme="minorHAnsi"/>
                <w:color w:val="000000"/>
                <w:sz w:val="20"/>
                <w:szCs w:val="20"/>
              </w:rPr>
              <w:t>, 2 : PTG</w:t>
            </w:r>
            <w:r w:rsidRPr="00673184">
              <w:rPr>
                <w:rFonts w:eastAsia="Times New Roman" w:cstheme="minorHAnsi"/>
                <w:color w:val="000000"/>
                <w:sz w:val="20"/>
                <w:szCs w:val="20"/>
              </w:rPr>
              <w:t xml:space="preserve">) </w:t>
            </w:r>
          </w:p>
        </w:tc>
      </w:tr>
      <w:tr w:rsidR="00305186" w:rsidRPr="00673184" w14:paraId="12D96329" w14:textId="77777777" w:rsidTr="001C2B0A">
        <w:trPr>
          <w:cantSplit/>
        </w:trPr>
        <w:tc>
          <w:tcPr>
            <w:tcW w:w="1638" w:type="dxa"/>
            <w:vMerge/>
          </w:tcPr>
          <w:p w14:paraId="5A51D932" w14:textId="77777777" w:rsidR="00305186" w:rsidRPr="00673184" w:rsidRDefault="00305186" w:rsidP="0029409E">
            <w:pPr>
              <w:jc w:val="left"/>
              <w:rPr>
                <w:rFonts w:eastAsia="Times New Roman" w:cstheme="minorHAnsi"/>
                <w:b/>
                <w:color w:val="000000"/>
                <w:sz w:val="20"/>
                <w:szCs w:val="20"/>
              </w:rPr>
            </w:pPr>
          </w:p>
        </w:tc>
        <w:tc>
          <w:tcPr>
            <w:tcW w:w="2537" w:type="dxa"/>
            <w:shd w:val="clear" w:color="auto" w:fill="FFFFFF" w:themeFill="background1"/>
          </w:tcPr>
          <w:p w14:paraId="11062A9C"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Dp_1RUM</w:t>
            </w:r>
          </w:p>
        </w:tc>
        <w:tc>
          <w:tcPr>
            <w:tcW w:w="5176" w:type="dxa"/>
          </w:tcPr>
          <w:p w14:paraId="349D552D"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Diagnostic principal du 1</w:t>
            </w:r>
            <w:r w:rsidRPr="00673184">
              <w:rPr>
                <w:rFonts w:eastAsia="Times New Roman" w:cstheme="minorHAnsi"/>
                <w:color w:val="000000"/>
                <w:sz w:val="20"/>
                <w:szCs w:val="20"/>
                <w:vertAlign w:val="superscript"/>
              </w:rPr>
              <w:t>er</w:t>
            </w:r>
            <w:r w:rsidRPr="00673184">
              <w:rPr>
                <w:rFonts w:eastAsia="Times New Roman" w:cstheme="minorHAnsi"/>
                <w:color w:val="000000"/>
                <w:sz w:val="20"/>
                <w:szCs w:val="20"/>
              </w:rPr>
              <w:t xml:space="preserve"> RUM</w:t>
            </w:r>
          </w:p>
        </w:tc>
      </w:tr>
      <w:tr w:rsidR="00305186" w:rsidRPr="00673184" w14:paraId="24EB3867" w14:textId="77777777" w:rsidTr="001C2B0A">
        <w:trPr>
          <w:cantSplit/>
        </w:trPr>
        <w:tc>
          <w:tcPr>
            <w:tcW w:w="1638" w:type="dxa"/>
            <w:vMerge/>
          </w:tcPr>
          <w:p w14:paraId="38BDDE22" w14:textId="77777777" w:rsidR="00305186" w:rsidRPr="00673184" w:rsidRDefault="00305186" w:rsidP="0029409E">
            <w:pPr>
              <w:jc w:val="left"/>
              <w:rPr>
                <w:rFonts w:eastAsia="Times New Roman" w:cstheme="minorHAnsi"/>
                <w:b/>
                <w:color w:val="000000"/>
                <w:sz w:val="20"/>
                <w:szCs w:val="20"/>
              </w:rPr>
            </w:pPr>
          </w:p>
        </w:tc>
        <w:tc>
          <w:tcPr>
            <w:tcW w:w="2537" w:type="dxa"/>
          </w:tcPr>
          <w:p w14:paraId="66FF87B4"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Acte</w:t>
            </w:r>
          </w:p>
        </w:tc>
        <w:tc>
          <w:tcPr>
            <w:tcW w:w="5176" w:type="dxa"/>
          </w:tcPr>
          <w:p w14:paraId="7405FDEC" w14:textId="7744DD0D"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Acte CCAM de PT</w:t>
            </w:r>
            <w:r w:rsidR="006D0E64">
              <w:rPr>
                <w:rFonts w:eastAsia="Times New Roman" w:cstheme="minorHAnsi"/>
                <w:color w:val="000000"/>
                <w:sz w:val="20"/>
                <w:szCs w:val="20"/>
              </w:rPr>
              <w:t>.</w:t>
            </w:r>
          </w:p>
        </w:tc>
      </w:tr>
      <w:tr w:rsidR="00305186" w:rsidRPr="00673184" w14:paraId="415CE341" w14:textId="77777777" w:rsidTr="001C2B0A">
        <w:trPr>
          <w:cantSplit/>
        </w:trPr>
        <w:tc>
          <w:tcPr>
            <w:tcW w:w="1638" w:type="dxa"/>
            <w:vMerge/>
          </w:tcPr>
          <w:p w14:paraId="6EDF9005" w14:textId="77777777" w:rsidR="00305186" w:rsidRPr="00673184" w:rsidRDefault="00305186" w:rsidP="0029409E">
            <w:pPr>
              <w:jc w:val="left"/>
              <w:rPr>
                <w:rFonts w:eastAsia="Times New Roman" w:cstheme="minorHAnsi"/>
                <w:b/>
                <w:color w:val="000000"/>
                <w:sz w:val="20"/>
                <w:szCs w:val="20"/>
              </w:rPr>
            </w:pPr>
          </w:p>
        </w:tc>
        <w:tc>
          <w:tcPr>
            <w:tcW w:w="2537" w:type="dxa"/>
          </w:tcPr>
          <w:p w14:paraId="11A51066" w14:textId="77777777" w:rsidR="00305186" w:rsidRPr="00673184" w:rsidRDefault="00305186" w:rsidP="0029409E">
            <w:pPr>
              <w:jc w:val="left"/>
              <w:rPr>
                <w:rFonts w:eastAsia="Times New Roman" w:cstheme="minorHAnsi"/>
                <w:b/>
                <w:color w:val="000000"/>
                <w:sz w:val="20"/>
                <w:szCs w:val="20"/>
              </w:rPr>
            </w:pPr>
          </w:p>
        </w:tc>
        <w:tc>
          <w:tcPr>
            <w:tcW w:w="5176" w:type="dxa"/>
          </w:tcPr>
          <w:p w14:paraId="0472C0D8" w14:textId="77777777" w:rsidR="00305186" w:rsidRPr="00673184" w:rsidRDefault="00305186" w:rsidP="0029409E">
            <w:pPr>
              <w:jc w:val="left"/>
              <w:rPr>
                <w:rFonts w:eastAsia="Times New Roman" w:cstheme="minorHAnsi"/>
                <w:color w:val="000000"/>
                <w:sz w:val="20"/>
                <w:szCs w:val="20"/>
              </w:rPr>
            </w:pPr>
          </w:p>
        </w:tc>
      </w:tr>
      <w:tr w:rsidR="00305186" w:rsidRPr="00673184" w14:paraId="033A6996" w14:textId="77777777" w:rsidTr="001C2B0A">
        <w:trPr>
          <w:cantSplit/>
        </w:trPr>
        <w:tc>
          <w:tcPr>
            <w:tcW w:w="1638" w:type="dxa"/>
            <w:vMerge w:val="restart"/>
          </w:tcPr>
          <w:p w14:paraId="238704B7" w14:textId="77777777" w:rsidR="00305186" w:rsidRPr="00673184" w:rsidRDefault="00305186" w:rsidP="0029409E">
            <w:pPr>
              <w:jc w:val="left"/>
              <w:rPr>
                <w:rFonts w:eastAsia="Times New Roman" w:cstheme="minorHAnsi"/>
                <w:b/>
                <w:color w:val="000000"/>
                <w:sz w:val="20"/>
                <w:szCs w:val="20"/>
              </w:rPr>
            </w:pPr>
          </w:p>
          <w:p w14:paraId="0DCC9AA1"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Critères d’exclusions</w:t>
            </w:r>
          </w:p>
        </w:tc>
        <w:tc>
          <w:tcPr>
            <w:tcW w:w="2537" w:type="dxa"/>
          </w:tcPr>
          <w:p w14:paraId="7D54C42A"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Crit_sej_erreur</w:t>
            </w:r>
            <w:proofErr w:type="spellEnd"/>
          </w:p>
        </w:tc>
        <w:tc>
          <w:tcPr>
            <w:tcW w:w="5176" w:type="dxa"/>
          </w:tcPr>
          <w:p w14:paraId="37F66982" w14:textId="18450E38"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 xml:space="preserve">Critère d’exclusion : Séjour en erreur de groupage </w:t>
            </w:r>
            <w:r w:rsidR="00904B76" w:rsidRPr="00673184">
              <w:rPr>
                <w:rFonts w:eastAsia="Times New Roman" w:cstheme="minorHAnsi"/>
                <w:color w:val="000000"/>
                <w:sz w:val="20"/>
                <w:szCs w:val="20"/>
              </w:rPr>
              <w:t xml:space="preserve">erreurs </w:t>
            </w:r>
            <w:proofErr w:type="gramStart"/>
            <w:r w:rsidR="00904B76" w:rsidRPr="00673184">
              <w:rPr>
                <w:rFonts w:eastAsia="Times New Roman" w:cstheme="minorHAnsi"/>
                <w:color w:val="000000"/>
                <w:sz w:val="20"/>
                <w:szCs w:val="20"/>
              </w:rPr>
              <w:t xml:space="preserve">de </w:t>
            </w:r>
            <w:r w:rsidR="00CA0B1F" w:rsidRPr="00673184">
              <w:rPr>
                <w:rFonts w:eastAsia="Times New Roman" w:cstheme="minorHAnsi"/>
                <w:color w:val="000000"/>
                <w:sz w:val="20"/>
                <w:szCs w:val="20"/>
              </w:rPr>
              <w:t xml:space="preserve"> </w:t>
            </w:r>
            <w:r w:rsidR="00575EDB" w:rsidRPr="00673184">
              <w:rPr>
                <w:rFonts w:eastAsia="Times New Roman" w:cstheme="minorHAnsi"/>
                <w:color w:val="000000"/>
                <w:sz w:val="20"/>
                <w:szCs w:val="20"/>
              </w:rPr>
              <w:t>chainage</w:t>
            </w:r>
            <w:proofErr w:type="gramEnd"/>
            <w:r w:rsidR="00696406" w:rsidRPr="00673184">
              <w:rPr>
                <w:rFonts w:eastAsia="Times New Roman" w:cstheme="minorHAnsi"/>
                <w:color w:val="000000"/>
                <w:sz w:val="20"/>
                <w:szCs w:val="20"/>
              </w:rPr>
              <w:t>, CMD 14 et 15</w:t>
            </w:r>
            <w:r w:rsidR="00904B76" w:rsidRPr="00673184">
              <w:rPr>
                <w:rFonts w:eastAsia="Times New Roman" w:cstheme="minorHAnsi"/>
                <w:color w:val="000000"/>
                <w:sz w:val="20"/>
                <w:szCs w:val="20"/>
              </w:rPr>
              <w:t xml:space="preserve"> </w:t>
            </w:r>
            <w:r w:rsidRPr="00673184">
              <w:rPr>
                <w:rFonts w:eastAsia="Times New Roman" w:cstheme="minorHAnsi"/>
                <w:color w:val="000000"/>
                <w:sz w:val="20"/>
                <w:szCs w:val="20"/>
              </w:rPr>
              <w:t>(1:exclusion, 0:inclusion)</w:t>
            </w:r>
          </w:p>
        </w:tc>
      </w:tr>
      <w:tr w:rsidR="00305186" w:rsidRPr="00673184" w14:paraId="7E0830B1" w14:textId="77777777" w:rsidTr="001C2B0A">
        <w:trPr>
          <w:cantSplit/>
        </w:trPr>
        <w:tc>
          <w:tcPr>
            <w:tcW w:w="1638" w:type="dxa"/>
            <w:vMerge/>
          </w:tcPr>
          <w:p w14:paraId="72F14C4C" w14:textId="77777777" w:rsidR="00305186" w:rsidRPr="00673184" w:rsidRDefault="00305186" w:rsidP="0029409E">
            <w:pPr>
              <w:jc w:val="left"/>
              <w:rPr>
                <w:rFonts w:eastAsia="Times New Roman" w:cstheme="minorHAnsi"/>
                <w:b/>
                <w:color w:val="000000"/>
                <w:sz w:val="20"/>
                <w:szCs w:val="20"/>
              </w:rPr>
            </w:pPr>
          </w:p>
        </w:tc>
        <w:tc>
          <w:tcPr>
            <w:tcW w:w="2537" w:type="dxa"/>
          </w:tcPr>
          <w:p w14:paraId="2E08F148"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Crit_seances</w:t>
            </w:r>
            <w:proofErr w:type="spellEnd"/>
          </w:p>
        </w:tc>
        <w:tc>
          <w:tcPr>
            <w:tcW w:w="5176" w:type="dxa"/>
          </w:tcPr>
          <w:p w14:paraId="281D1054"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Critère d’exclusion : Séances – CMD 28 (</w:t>
            </w:r>
            <w:proofErr w:type="gramStart"/>
            <w:r w:rsidRPr="00673184">
              <w:rPr>
                <w:rFonts w:eastAsia="Times New Roman" w:cstheme="minorHAnsi"/>
                <w:color w:val="000000"/>
                <w:sz w:val="20"/>
                <w:szCs w:val="20"/>
              </w:rPr>
              <w:t>1:exclusion</w:t>
            </w:r>
            <w:proofErr w:type="gramEnd"/>
            <w:r w:rsidRPr="00673184">
              <w:rPr>
                <w:rFonts w:eastAsia="Times New Roman" w:cstheme="minorHAnsi"/>
                <w:color w:val="000000"/>
                <w:sz w:val="20"/>
                <w:szCs w:val="20"/>
              </w:rPr>
              <w:t>, 0:inclusion)</w:t>
            </w:r>
          </w:p>
        </w:tc>
      </w:tr>
      <w:tr w:rsidR="00305186" w:rsidRPr="00673184" w14:paraId="1CCC0BC4" w14:textId="77777777" w:rsidTr="001C2B0A">
        <w:trPr>
          <w:cantSplit/>
        </w:trPr>
        <w:tc>
          <w:tcPr>
            <w:tcW w:w="1638" w:type="dxa"/>
            <w:vMerge/>
          </w:tcPr>
          <w:p w14:paraId="1B40EFC3" w14:textId="77777777" w:rsidR="00305186" w:rsidRPr="00673184" w:rsidRDefault="00305186" w:rsidP="0029409E">
            <w:pPr>
              <w:jc w:val="left"/>
              <w:rPr>
                <w:rFonts w:eastAsia="Times New Roman" w:cstheme="minorHAnsi"/>
                <w:b/>
                <w:color w:val="000000"/>
                <w:sz w:val="20"/>
                <w:szCs w:val="20"/>
              </w:rPr>
            </w:pPr>
          </w:p>
        </w:tc>
        <w:tc>
          <w:tcPr>
            <w:tcW w:w="2537" w:type="dxa"/>
          </w:tcPr>
          <w:p w14:paraId="253AD040" w14:textId="77777777" w:rsidR="00305186" w:rsidRPr="00673184" w:rsidRDefault="00305186" w:rsidP="0029409E">
            <w:pPr>
              <w:jc w:val="left"/>
              <w:rPr>
                <w:rFonts w:eastAsia="Times New Roman" w:cstheme="minorHAnsi"/>
                <w:b/>
                <w:color w:val="000000"/>
                <w:sz w:val="20"/>
                <w:szCs w:val="20"/>
              </w:rPr>
            </w:pPr>
            <w:r w:rsidRPr="00673184">
              <w:rPr>
                <w:rFonts w:eastAsia="Times New Roman" w:cstheme="minorHAnsi"/>
                <w:b/>
                <w:color w:val="000000"/>
                <w:sz w:val="20"/>
                <w:szCs w:val="20"/>
              </w:rPr>
              <w:t>Crit_Moins_18ans</w:t>
            </w:r>
          </w:p>
        </w:tc>
        <w:tc>
          <w:tcPr>
            <w:tcW w:w="5176" w:type="dxa"/>
          </w:tcPr>
          <w:p w14:paraId="5C53FADE"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Critère d’exclusion : Patients de moins de 18 ans (</w:t>
            </w:r>
            <w:proofErr w:type="gramStart"/>
            <w:r w:rsidRPr="00673184">
              <w:rPr>
                <w:rFonts w:eastAsia="Times New Roman" w:cstheme="minorHAnsi"/>
                <w:color w:val="000000"/>
                <w:sz w:val="20"/>
                <w:szCs w:val="20"/>
              </w:rPr>
              <w:t>1:exclusion</w:t>
            </w:r>
            <w:proofErr w:type="gramEnd"/>
            <w:r w:rsidRPr="00673184">
              <w:rPr>
                <w:rFonts w:eastAsia="Times New Roman" w:cstheme="minorHAnsi"/>
                <w:color w:val="000000"/>
                <w:sz w:val="20"/>
                <w:szCs w:val="20"/>
              </w:rPr>
              <w:t>, 0:inclusion)</w:t>
            </w:r>
          </w:p>
        </w:tc>
      </w:tr>
      <w:tr w:rsidR="00305186" w:rsidRPr="00673184" w14:paraId="23682A11" w14:textId="77777777" w:rsidTr="001C2B0A">
        <w:trPr>
          <w:cantSplit/>
        </w:trPr>
        <w:tc>
          <w:tcPr>
            <w:tcW w:w="1638" w:type="dxa"/>
            <w:vMerge/>
          </w:tcPr>
          <w:p w14:paraId="5AEC0E02" w14:textId="77777777" w:rsidR="00305186" w:rsidRPr="00673184" w:rsidRDefault="00305186" w:rsidP="0029409E">
            <w:pPr>
              <w:jc w:val="left"/>
              <w:rPr>
                <w:rFonts w:eastAsia="Times New Roman" w:cstheme="minorHAnsi"/>
                <w:b/>
                <w:color w:val="000000"/>
                <w:sz w:val="20"/>
                <w:szCs w:val="20"/>
              </w:rPr>
            </w:pPr>
          </w:p>
        </w:tc>
        <w:tc>
          <w:tcPr>
            <w:tcW w:w="2537" w:type="dxa"/>
          </w:tcPr>
          <w:p w14:paraId="2CE23839"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Crit_dp_eptvp</w:t>
            </w:r>
            <w:proofErr w:type="spellEnd"/>
          </w:p>
        </w:tc>
        <w:tc>
          <w:tcPr>
            <w:tcW w:w="5176" w:type="dxa"/>
          </w:tcPr>
          <w:p w14:paraId="7D939FD8"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Critère d’exclusion : Séjours avec un DP de 1 er RUM d'EP ou de TVP (</w:t>
            </w:r>
            <w:proofErr w:type="gramStart"/>
            <w:r w:rsidRPr="00673184">
              <w:rPr>
                <w:rFonts w:eastAsia="Times New Roman" w:cstheme="minorHAnsi"/>
                <w:color w:val="000000"/>
                <w:sz w:val="20"/>
                <w:szCs w:val="20"/>
              </w:rPr>
              <w:t>1:exclusion</w:t>
            </w:r>
            <w:proofErr w:type="gramEnd"/>
            <w:r w:rsidRPr="00673184">
              <w:rPr>
                <w:rFonts w:eastAsia="Times New Roman" w:cstheme="minorHAnsi"/>
                <w:color w:val="000000"/>
                <w:sz w:val="20"/>
                <w:szCs w:val="20"/>
              </w:rPr>
              <w:t>, 0:inclusion)</w:t>
            </w:r>
          </w:p>
        </w:tc>
      </w:tr>
      <w:tr w:rsidR="00305186" w:rsidRPr="00673184" w14:paraId="03144965" w14:textId="77777777" w:rsidTr="001C2B0A">
        <w:trPr>
          <w:cantSplit/>
        </w:trPr>
        <w:tc>
          <w:tcPr>
            <w:tcW w:w="1638" w:type="dxa"/>
            <w:vMerge/>
          </w:tcPr>
          <w:p w14:paraId="6E2286BF" w14:textId="77777777" w:rsidR="00305186" w:rsidRPr="00673184" w:rsidRDefault="00305186" w:rsidP="0029409E">
            <w:pPr>
              <w:jc w:val="left"/>
              <w:rPr>
                <w:rFonts w:eastAsia="Times New Roman" w:cstheme="minorHAnsi"/>
                <w:b/>
                <w:color w:val="000000"/>
                <w:sz w:val="20"/>
                <w:szCs w:val="20"/>
              </w:rPr>
            </w:pPr>
          </w:p>
        </w:tc>
        <w:tc>
          <w:tcPr>
            <w:tcW w:w="2537" w:type="dxa"/>
          </w:tcPr>
          <w:p w14:paraId="3D982C8C"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Crit_veine_cave</w:t>
            </w:r>
            <w:proofErr w:type="spellEnd"/>
          </w:p>
        </w:tc>
        <w:tc>
          <w:tcPr>
            <w:tcW w:w="5176" w:type="dxa"/>
          </w:tcPr>
          <w:p w14:paraId="11F1C4B7"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 xml:space="preserve">Critère d’exclusion : séjours avec interruption de la veine </w:t>
            </w:r>
            <w:proofErr w:type="gramStart"/>
            <w:r w:rsidRPr="00673184">
              <w:rPr>
                <w:rFonts w:eastAsia="Times New Roman" w:cstheme="minorHAnsi"/>
                <w:color w:val="000000"/>
                <w:sz w:val="20"/>
                <w:szCs w:val="20"/>
              </w:rPr>
              <w:t>cave(</w:t>
            </w:r>
            <w:proofErr w:type="gramEnd"/>
            <w:r w:rsidRPr="00673184">
              <w:rPr>
                <w:rFonts w:eastAsia="Times New Roman" w:cstheme="minorHAnsi"/>
                <w:color w:val="000000"/>
                <w:sz w:val="20"/>
                <w:szCs w:val="20"/>
              </w:rPr>
              <w:t>1:exclusion, 0:inclusion)</w:t>
            </w:r>
          </w:p>
        </w:tc>
      </w:tr>
      <w:tr w:rsidR="00305186" w:rsidRPr="00673184" w14:paraId="1FB04623" w14:textId="77777777" w:rsidTr="001C2B0A">
        <w:trPr>
          <w:cantSplit/>
        </w:trPr>
        <w:tc>
          <w:tcPr>
            <w:tcW w:w="1638" w:type="dxa"/>
            <w:vMerge/>
          </w:tcPr>
          <w:p w14:paraId="3C5061E9" w14:textId="77777777" w:rsidR="00305186" w:rsidRPr="00673184" w:rsidRDefault="00305186" w:rsidP="0029409E">
            <w:pPr>
              <w:jc w:val="left"/>
              <w:rPr>
                <w:rFonts w:eastAsia="Times New Roman" w:cstheme="minorHAnsi"/>
                <w:b/>
                <w:color w:val="000000"/>
                <w:sz w:val="20"/>
                <w:szCs w:val="20"/>
              </w:rPr>
            </w:pPr>
          </w:p>
        </w:tc>
        <w:tc>
          <w:tcPr>
            <w:tcW w:w="2537" w:type="dxa"/>
          </w:tcPr>
          <w:p w14:paraId="72C906A7" w14:textId="175457DA" w:rsidR="00305186" w:rsidRPr="00673184" w:rsidRDefault="00305186" w:rsidP="009F3FF4">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Crit_diag_</w:t>
            </w:r>
            <w:r w:rsidR="009F3FF4" w:rsidRPr="00673184">
              <w:rPr>
                <w:rFonts w:eastAsia="Times New Roman" w:cstheme="minorHAnsi"/>
                <w:b/>
                <w:color w:val="000000"/>
                <w:sz w:val="20"/>
                <w:szCs w:val="20"/>
              </w:rPr>
              <w:t>O</w:t>
            </w:r>
            <w:proofErr w:type="spellEnd"/>
          </w:p>
        </w:tc>
        <w:tc>
          <w:tcPr>
            <w:tcW w:w="5176" w:type="dxa"/>
          </w:tcPr>
          <w:p w14:paraId="251131CD" w14:textId="64063526"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 xml:space="preserve">Critère d’exclusion : séjours avec un diagnostic en "O" </w:t>
            </w:r>
            <w:r w:rsidR="009F3FF4" w:rsidRPr="00673184">
              <w:rPr>
                <w:rFonts w:eastAsia="Times New Roman" w:cstheme="minorHAnsi"/>
                <w:color w:val="000000"/>
                <w:sz w:val="20"/>
                <w:szCs w:val="20"/>
              </w:rPr>
              <w:t xml:space="preserve">pour obstétrique </w:t>
            </w:r>
            <w:r w:rsidRPr="00673184">
              <w:rPr>
                <w:rFonts w:eastAsia="Times New Roman" w:cstheme="minorHAnsi"/>
                <w:color w:val="000000"/>
                <w:sz w:val="20"/>
                <w:szCs w:val="20"/>
              </w:rPr>
              <w:t>(</w:t>
            </w:r>
            <w:proofErr w:type="gramStart"/>
            <w:r w:rsidRPr="00673184">
              <w:rPr>
                <w:rFonts w:eastAsia="Times New Roman" w:cstheme="minorHAnsi"/>
                <w:color w:val="000000"/>
                <w:sz w:val="20"/>
                <w:szCs w:val="20"/>
              </w:rPr>
              <w:t>1:exclusion</w:t>
            </w:r>
            <w:proofErr w:type="gramEnd"/>
            <w:r w:rsidRPr="00673184">
              <w:rPr>
                <w:rFonts w:eastAsia="Times New Roman" w:cstheme="minorHAnsi"/>
                <w:color w:val="000000"/>
                <w:sz w:val="20"/>
                <w:szCs w:val="20"/>
              </w:rPr>
              <w:t>, 0:inclusion)</w:t>
            </w:r>
          </w:p>
        </w:tc>
      </w:tr>
      <w:tr w:rsidR="00305186" w:rsidRPr="00673184" w14:paraId="054499AC" w14:textId="77777777" w:rsidTr="001C2B0A">
        <w:trPr>
          <w:cantSplit/>
        </w:trPr>
        <w:tc>
          <w:tcPr>
            <w:tcW w:w="1638" w:type="dxa"/>
            <w:vMerge/>
          </w:tcPr>
          <w:p w14:paraId="4BCB2181" w14:textId="77777777" w:rsidR="00305186" w:rsidRPr="00673184" w:rsidRDefault="00305186" w:rsidP="0029409E">
            <w:pPr>
              <w:jc w:val="left"/>
              <w:rPr>
                <w:rFonts w:eastAsia="Times New Roman" w:cstheme="minorHAnsi"/>
                <w:b/>
                <w:color w:val="000000"/>
                <w:sz w:val="20"/>
                <w:szCs w:val="20"/>
              </w:rPr>
            </w:pPr>
          </w:p>
        </w:tc>
        <w:tc>
          <w:tcPr>
            <w:tcW w:w="2537" w:type="dxa"/>
          </w:tcPr>
          <w:p w14:paraId="4AD12329" w14:textId="77777777" w:rsidR="00305186" w:rsidRPr="0029083F" w:rsidRDefault="00305186" w:rsidP="0029409E">
            <w:pPr>
              <w:jc w:val="left"/>
              <w:rPr>
                <w:rFonts w:eastAsia="Times New Roman" w:cstheme="minorHAnsi"/>
                <w:b/>
                <w:color w:val="9BBB59" w:themeColor="accent3"/>
                <w:sz w:val="20"/>
                <w:szCs w:val="20"/>
              </w:rPr>
            </w:pPr>
            <w:proofErr w:type="spellStart"/>
            <w:r w:rsidRPr="0029083F">
              <w:rPr>
                <w:rFonts w:eastAsia="Times New Roman" w:cstheme="minorHAnsi"/>
                <w:b/>
                <w:color w:val="9BBB59" w:themeColor="accent3"/>
                <w:sz w:val="20"/>
                <w:szCs w:val="20"/>
              </w:rPr>
              <w:t>Crit_fract</w:t>
            </w:r>
            <w:proofErr w:type="spellEnd"/>
          </w:p>
        </w:tc>
        <w:tc>
          <w:tcPr>
            <w:tcW w:w="5176" w:type="dxa"/>
          </w:tcPr>
          <w:p w14:paraId="543EB8CE" w14:textId="77777777" w:rsidR="00305186" w:rsidRPr="0029083F" w:rsidRDefault="00305186" w:rsidP="0029409E">
            <w:pPr>
              <w:jc w:val="left"/>
              <w:rPr>
                <w:rFonts w:eastAsia="Times New Roman" w:cstheme="minorHAnsi"/>
                <w:color w:val="9BBB59" w:themeColor="accent3"/>
                <w:sz w:val="20"/>
                <w:szCs w:val="20"/>
              </w:rPr>
            </w:pPr>
            <w:r w:rsidRPr="0029083F">
              <w:rPr>
                <w:rFonts w:eastAsia="Times New Roman" w:cstheme="minorHAnsi"/>
                <w:color w:val="9BBB59" w:themeColor="accent3"/>
                <w:sz w:val="20"/>
                <w:szCs w:val="20"/>
              </w:rPr>
              <w:t xml:space="preserve">Critère d’exclusion : </w:t>
            </w:r>
            <w:r w:rsidRPr="0029083F">
              <w:rPr>
                <w:color w:val="9BBB59" w:themeColor="accent3"/>
              </w:rPr>
              <w:t>séjours avec un acte CCAM de pose de PTH ET un DP de fracture.</w:t>
            </w:r>
            <w:r w:rsidRPr="0029083F">
              <w:rPr>
                <w:rFonts w:eastAsia="Times New Roman" w:cstheme="minorHAnsi"/>
                <w:color w:val="9BBB59" w:themeColor="accent3"/>
                <w:sz w:val="20"/>
                <w:szCs w:val="20"/>
              </w:rPr>
              <w:t xml:space="preserve"> (</w:t>
            </w:r>
            <w:proofErr w:type="gramStart"/>
            <w:r w:rsidRPr="0029083F">
              <w:rPr>
                <w:rFonts w:eastAsia="Times New Roman" w:cstheme="minorHAnsi"/>
                <w:color w:val="9BBB59" w:themeColor="accent3"/>
                <w:sz w:val="20"/>
                <w:szCs w:val="20"/>
              </w:rPr>
              <w:t>1:exclusion</w:t>
            </w:r>
            <w:proofErr w:type="gramEnd"/>
            <w:r w:rsidRPr="0029083F">
              <w:rPr>
                <w:rFonts w:eastAsia="Times New Roman" w:cstheme="minorHAnsi"/>
                <w:color w:val="9BBB59" w:themeColor="accent3"/>
                <w:sz w:val="20"/>
                <w:szCs w:val="20"/>
              </w:rPr>
              <w:t>, 0:inclusion)</w:t>
            </w:r>
          </w:p>
        </w:tc>
      </w:tr>
      <w:tr w:rsidR="00305186" w:rsidRPr="00673184" w14:paraId="4308FB37" w14:textId="77777777" w:rsidTr="001C2B0A">
        <w:trPr>
          <w:cantSplit/>
        </w:trPr>
        <w:tc>
          <w:tcPr>
            <w:tcW w:w="1638" w:type="dxa"/>
            <w:vMerge/>
          </w:tcPr>
          <w:p w14:paraId="33C7FF00" w14:textId="77777777" w:rsidR="00305186" w:rsidRPr="00673184" w:rsidRDefault="00305186" w:rsidP="0029409E">
            <w:pPr>
              <w:jc w:val="left"/>
              <w:rPr>
                <w:rFonts w:eastAsia="Times New Roman" w:cstheme="minorHAnsi"/>
                <w:b/>
                <w:color w:val="000000"/>
                <w:sz w:val="20"/>
                <w:szCs w:val="20"/>
              </w:rPr>
            </w:pPr>
          </w:p>
        </w:tc>
        <w:tc>
          <w:tcPr>
            <w:tcW w:w="2537" w:type="dxa"/>
          </w:tcPr>
          <w:p w14:paraId="1A8E8097"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Crit_urgence</w:t>
            </w:r>
            <w:proofErr w:type="spellEnd"/>
          </w:p>
        </w:tc>
        <w:tc>
          <w:tcPr>
            <w:tcW w:w="5176" w:type="dxa"/>
          </w:tcPr>
          <w:p w14:paraId="67E7CF4F" w14:textId="2271E65B"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Critère d’exclusion : Séjour entrée par les urgences</w:t>
            </w:r>
            <w:r w:rsidR="00A24FD4" w:rsidRPr="00673184">
              <w:rPr>
                <w:rFonts w:eastAsia="Times New Roman" w:cstheme="minorHAnsi"/>
                <w:color w:val="000000"/>
                <w:sz w:val="20"/>
                <w:szCs w:val="20"/>
              </w:rPr>
              <w:t xml:space="preserve"> ou 1</w:t>
            </w:r>
            <w:r w:rsidR="00A24FD4" w:rsidRPr="00673184">
              <w:rPr>
                <w:rFonts w:eastAsia="Times New Roman" w:cstheme="minorHAnsi"/>
                <w:color w:val="000000"/>
                <w:sz w:val="20"/>
                <w:szCs w:val="20"/>
                <w:vertAlign w:val="superscript"/>
              </w:rPr>
              <w:t>er</w:t>
            </w:r>
            <w:r w:rsidR="00A24FD4" w:rsidRPr="00673184">
              <w:rPr>
                <w:rFonts w:eastAsia="Times New Roman" w:cstheme="minorHAnsi"/>
                <w:color w:val="000000"/>
                <w:sz w:val="20"/>
                <w:szCs w:val="20"/>
              </w:rPr>
              <w:t xml:space="preserve"> RUM UHCD</w:t>
            </w:r>
            <w:r w:rsidR="00253507" w:rsidRPr="00673184">
              <w:rPr>
                <w:rFonts w:eastAsia="Times New Roman" w:cstheme="minorHAnsi"/>
                <w:color w:val="000000"/>
                <w:sz w:val="20"/>
                <w:szCs w:val="20"/>
              </w:rPr>
              <w:t xml:space="preserve"> ou réanimation ou soins intensifs ou continus </w:t>
            </w:r>
          </w:p>
        </w:tc>
      </w:tr>
      <w:tr w:rsidR="00305186" w:rsidRPr="00673184" w14:paraId="42EC70F7" w14:textId="77777777" w:rsidTr="001C2B0A">
        <w:trPr>
          <w:cantSplit/>
        </w:trPr>
        <w:tc>
          <w:tcPr>
            <w:tcW w:w="1638" w:type="dxa"/>
            <w:vMerge/>
          </w:tcPr>
          <w:p w14:paraId="4A9A4DF0" w14:textId="77777777" w:rsidR="00305186" w:rsidRPr="00673184" w:rsidRDefault="00305186" w:rsidP="0029409E">
            <w:pPr>
              <w:jc w:val="left"/>
              <w:rPr>
                <w:rFonts w:eastAsia="Times New Roman" w:cstheme="minorHAnsi"/>
                <w:b/>
                <w:color w:val="000000"/>
                <w:sz w:val="20"/>
                <w:szCs w:val="20"/>
              </w:rPr>
            </w:pPr>
          </w:p>
        </w:tc>
        <w:tc>
          <w:tcPr>
            <w:tcW w:w="2537" w:type="dxa"/>
          </w:tcPr>
          <w:p w14:paraId="1CACCBAD"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Crit_multi_pose</w:t>
            </w:r>
            <w:proofErr w:type="spellEnd"/>
          </w:p>
        </w:tc>
        <w:tc>
          <w:tcPr>
            <w:tcW w:w="5176" w:type="dxa"/>
          </w:tcPr>
          <w:p w14:paraId="2C0E7D5F" w14:textId="0DB68ADD"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Critère d’exclusion : Séjour avec au moins un 2éme acte de PT</w:t>
            </w:r>
            <w:r w:rsidR="007743CE">
              <w:rPr>
                <w:rFonts w:eastAsia="Times New Roman" w:cstheme="minorHAnsi"/>
                <w:color w:val="000000"/>
                <w:sz w:val="20"/>
                <w:szCs w:val="20"/>
              </w:rPr>
              <w:t>.</w:t>
            </w:r>
            <w:r w:rsidRPr="00673184">
              <w:rPr>
                <w:rFonts w:eastAsia="Times New Roman" w:cstheme="minorHAnsi"/>
                <w:color w:val="000000"/>
                <w:sz w:val="20"/>
                <w:szCs w:val="20"/>
              </w:rPr>
              <w:t xml:space="preserve"> </w:t>
            </w:r>
            <w:proofErr w:type="gramStart"/>
            <w:r w:rsidRPr="00673184">
              <w:rPr>
                <w:rFonts w:eastAsia="Times New Roman" w:cstheme="minorHAnsi"/>
                <w:color w:val="000000"/>
                <w:sz w:val="20"/>
                <w:szCs w:val="20"/>
              </w:rPr>
              <w:t>ou</w:t>
            </w:r>
            <w:proofErr w:type="gramEnd"/>
            <w:r w:rsidRPr="00673184">
              <w:rPr>
                <w:rFonts w:eastAsia="Times New Roman" w:cstheme="minorHAnsi"/>
                <w:color w:val="000000"/>
                <w:sz w:val="20"/>
                <w:szCs w:val="20"/>
              </w:rPr>
              <w:t xml:space="preserve"> </w:t>
            </w:r>
            <w:r w:rsidR="00253507" w:rsidRPr="00673184">
              <w:rPr>
                <w:rFonts w:eastAsia="Times New Roman" w:cstheme="minorHAnsi"/>
                <w:color w:val="000000"/>
                <w:sz w:val="20"/>
                <w:szCs w:val="20"/>
              </w:rPr>
              <w:t xml:space="preserve">un acte </w:t>
            </w:r>
            <w:r w:rsidRPr="00673184">
              <w:rPr>
                <w:rFonts w:eastAsia="Times New Roman" w:cstheme="minorHAnsi"/>
                <w:color w:val="000000"/>
                <w:sz w:val="20"/>
                <w:szCs w:val="20"/>
              </w:rPr>
              <w:t>PT</w:t>
            </w:r>
            <w:r w:rsidR="007743CE">
              <w:rPr>
                <w:rFonts w:eastAsia="Times New Roman" w:cstheme="minorHAnsi"/>
                <w:color w:val="000000"/>
                <w:sz w:val="20"/>
                <w:szCs w:val="20"/>
              </w:rPr>
              <w:t>.</w:t>
            </w:r>
            <w:r w:rsidRPr="00673184">
              <w:rPr>
                <w:rFonts w:eastAsia="Times New Roman" w:cstheme="minorHAnsi"/>
                <w:color w:val="000000"/>
                <w:sz w:val="20"/>
                <w:szCs w:val="20"/>
              </w:rPr>
              <w:t xml:space="preserve"> </w:t>
            </w:r>
            <w:proofErr w:type="gramStart"/>
            <w:r w:rsidRPr="00673184">
              <w:rPr>
                <w:rFonts w:eastAsia="Times New Roman" w:cstheme="minorHAnsi"/>
                <w:color w:val="000000"/>
                <w:sz w:val="20"/>
                <w:szCs w:val="20"/>
              </w:rPr>
              <w:t>durant</w:t>
            </w:r>
            <w:proofErr w:type="gramEnd"/>
            <w:r w:rsidRPr="00673184">
              <w:rPr>
                <w:rFonts w:eastAsia="Times New Roman" w:cstheme="minorHAnsi"/>
                <w:color w:val="000000"/>
                <w:sz w:val="20"/>
                <w:szCs w:val="20"/>
              </w:rPr>
              <w:t xml:space="preserve"> le séjour de pose (1:exclusion, 0:inclusion)</w:t>
            </w:r>
          </w:p>
        </w:tc>
      </w:tr>
      <w:tr w:rsidR="00305186" w:rsidRPr="00673184" w14:paraId="7A43F653" w14:textId="77777777" w:rsidTr="001C2B0A">
        <w:trPr>
          <w:cantSplit/>
        </w:trPr>
        <w:tc>
          <w:tcPr>
            <w:tcW w:w="1638" w:type="dxa"/>
            <w:vMerge/>
          </w:tcPr>
          <w:p w14:paraId="03B68A34" w14:textId="77777777" w:rsidR="00305186" w:rsidRPr="00673184" w:rsidRDefault="00305186" w:rsidP="0029409E">
            <w:pPr>
              <w:jc w:val="left"/>
              <w:rPr>
                <w:rFonts w:eastAsia="Times New Roman" w:cstheme="minorHAnsi"/>
                <w:b/>
                <w:color w:val="000000"/>
                <w:sz w:val="20"/>
                <w:szCs w:val="20"/>
              </w:rPr>
            </w:pPr>
          </w:p>
        </w:tc>
        <w:tc>
          <w:tcPr>
            <w:tcW w:w="2537" w:type="dxa"/>
          </w:tcPr>
          <w:p w14:paraId="0CE09189" w14:textId="77777777" w:rsidR="00305186" w:rsidRPr="00673184" w:rsidRDefault="00305186" w:rsidP="0029409E">
            <w:pPr>
              <w:jc w:val="left"/>
            </w:pPr>
            <w:proofErr w:type="spellStart"/>
            <w:r w:rsidRPr="00673184">
              <w:rPr>
                <w:rFonts w:eastAsia="Times New Roman" w:cstheme="minorHAnsi"/>
                <w:b/>
                <w:color w:val="000000"/>
                <w:sz w:val="20"/>
                <w:szCs w:val="20"/>
              </w:rPr>
              <w:t>Crit_multi_autre</w:t>
            </w:r>
            <w:proofErr w:type="spellEnd"/>
          </w:p>
        </w:tc>
        <w:tc>
          <w:tcPr>
            <w:tcW w:w="5176" w:type="dxa"/>
          </w:tcPr>
          <w:p w14:paraId="1E3BE16E" w14:textId="2D6E2D5B"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 xml:space="preserve">Critère d’exclusion : </w:t>
            </w:r>
            <w:r w:rsidRPr="007743CE">
              <w:rPr>
                <w:rFonts w:eastAsia="Times New Roman" w:cstheme="minorHAnsi"/>
                <w:color w:val="000000"/>
                <w:sz w:val="20"/>
                <w:szCs w:val="20"/>
              </w:rPr>
              <w:t>séjours avec au moins un acte CCAM de repose</w:t>
            </w:r>
            <w:r w:rsidR="00F51BCC" w:rsidRPr="007743CE">
              <w:rPr>
                <w:rFonts w:eastAsia="Times New Roman" w:cstheme="minorHAnsi"/>
                <w:color w:val="000000"/>
                <w:sz w:val="20"/>
                <w:szCs w:val="20"/>
              </w:rPr>
              <w:t>, d'ablation</w:t>
            </w:r>
            <w:r w:rsidRPr="007743CE">
              <w:rPr>
                <w:rFonts w:eastAsia="Times New Roman" w:cstheme="minorHAnsi"/>
                <w:color w:val="000000"/>
                <w:sz w:val="20"/>
                <w:szCs w:val="20"/>
              </w:rPr>
              <w:t xml:space="preserve"> ou de changement de </w:t>
            </w:r>
            <w:r w:rsidR="00A432A1" w:rsidRPr="007743CE">
              <w:rPr>
                <w:rFonts w:eastAsia="Times New Roman" w:cstheme="minorHAnsi"/>
                <w:color w:val="000000"/>
                <w:sz w:val="20"/>
                <w:szCs w:val="20"/>
              </w:rPr>
              <w:t>prothèse ou d’insert sur la hanche ou le genou</w:t>
            </w:r>
            <w:r w:rsidRPr="007743CE">
              <w:rPr>
                <w:rFonts w:eastAsia="Times New Roman" w:cstheme="minorHAnsi"/>
                <w:color w:val="000000"/>
                <w:sz w:val="20"/>
                <w:szCs w:val="20"/>
              </w:rPr>
              <w:t>.</w:t>
            </w:r>
            <w:r w:rsidRPr="00673184">
              <w:rPr>
                <w:rFonts w:eastAsia="Times New Roman" w:cstheme="minorHAnsi"/>
                <w:color w:val="000000"/>
                <w:sz w:val="20"/>
                <w:szCs w:val="20"/>
              </w:rPr>
              <w:t xml:space="preserve"> (</w:t>
            </w:r>
            <w:proofErr w:type="gramStart"/>
            <w:r w:rsidRPr="00673184">
              <w:rPr>
                <w:rFonts w:eastAsia="Times New Roman" w:cstheme="minorHAnsi"/>
                <w:color w:val="000000"/>
                <w:sz w:val="20"/>
                <w:szCs w:val="20"/>
              </w:rPr>
              <w:t>1:exclusion</w:t>
            </w:r>
            <w:proofErr w:type="gramEnd"/>
            <w:r w:rsidRPr="00673184">
              <w:rPr>
                <w:rFonts w:eastAsia="Times New Roman" w:cstheme="minorHAnsi"/>
                <w:color w:val="000000"/>
                <w:sz w:val="20"/>
                <w:szCs w:val="20"/>
              </w:rPr>
              <w:t>, 0:inclusion)</w:t>
            </w:r>
          </w:p>
        </w:tc>
      </w:tr>
      <w:tr w:rsidR="00305186" w:rsidRPr="00673184" w14:paraId="536546C6" w14:textId="77777777" w:rsidTr="001C2B0A">
        <w:trPr>
          <w:cantSplit/>
        </w:trPr>
        <w:tc>
          <w:tcPr>
            <w:tcW w:w="1638" w:type="dxa"/>
            <w:vMerge/>
          </w:tcPr>
          <w:p w14:paraId="1C4DC54A" w14:textId="77777777" w:rsidR="00305186" w:rsidRPr="00673184" w:rsidRDefault="00305186" w:rsidP="0029409E">
            <w:pPr>
              <w:jc w:val="left"/>
              <w:rPr>
                <w:rFonts w:eastAsia="Times New Roman" w:cstheme="minorHAnsi"/>
                <w:b/>
                <w:color w:val="000000"/>
                <w:sz w:val="20"/>
                <w:szCs w:val="20"/>
              </w:rPr>
            </w:pPr>
          </w:p>
        </w:tc>
        <w:tc>
          <w:tcPr>
            <w:tcW w:w="2537" w:type="dxa"/>
          </w:tcPr>
          <w:p w14:paraId="6E967A87"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Crit_modeentree</w:t>
            </w:r>
            <w:proofErr w:type="spellEnd"/>
          </w:p>
        </w:tc>
        <w:tc>
          <w:tcPr>
            <w:tcW w:w="5176" w:type="dxa"/>
          </w:tcPr>
          <w:p w14:paraId="1DE7744C" w14:textId="77777777"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Critère d’exclusion : Séjour de patient provenant d’un ES par mutation, transfert ou prestation inter-ES (</w:t>
            </w:r>
            <w:proofErr w:type="gramStart"/>
            <w:r w:rsidRPr="00673184">
              <w:rPr>
                <w:rFonts w:eastAsia="Times New Roman" w:cstheme="minorHAnsi"/>
                <w:color w:val="000000"/>
                <w:sz w:val="20"/>
                <w:szCs w:val="20"/>
              </w:rPr>
              <w:t>1:exclusion</w:t>
            </w:r>
            <w:proofErr w:type="gramEnd"/>
            <w:r w:rsidRPr="00673184">
              <w:rPr>
                <w:rFonts w:eastAsia="Times New Roman" w:cstheme="minorHAnsi"/>
                <w:color w:val="000000"/>
                <w:sz w:val="20"/>
                <w:szCs w:val="20"/>
              </w:rPr>
              <w:t>, 0:inclusion)</w:t>
            </w:r>
          </w:p>
        </w:tc>
      </w:tr>
      <w:tr w:rsidR="00305186" w:rsidRPr="00673184" w14:paraId="78858317" w14:textId="77777777" w:rsidTr="001C2B0A">
        <w:trPr>
          <w:cantSplit/>
        </w:trPr>
        <w:tc>
          <w:tcPr>
            <w:tcW w:w="1638" w:type="dxa"/>
            <w:vMerge/>
          </w:tcPr>
          <w:p w14:paraId="6F58F87D" w14:textId="77777777" w:rsidR="00305186" w:rsidRPr="00673184" w:rsidRDefault="00305186" w:rsidP="0029409E">
            <w:pPr>
              <w:jc w:val="left"/>
              <w:rPr>
                <w:rFonts w:eastAsia="Times New Roman" w:cstheme="minorHAnsi"/>
                <w:b/>
                <w:color w:val="000000"/>
                <w:sz w:val="20"/>
                <w:szCs w:val="20"/>
              </w:rPr>
            </w:pPr>
          </w:p>
        </w:tc>
        <w:tc>
          <w:tcPr>
            <w:tcW w:w="2537" w:type="dxa"/>
          </w:tcPr>
          <w:p w14:paraId="4341B617"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Crit_atcd</w:t>
            </w:r>
            <w:proofErr w:type="spellEnd"/>
          </w:p>
        </w:tc>
        <w:tc>
          <w:tcPr>
            <w:tcW w:w="5176" w:type="dxa"/>
          </w:tcPr>
          <w:p w14:paraId="4AF372BC" w14:textId="76CEB60D"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 xml:space="preserve">Critère d’exclusion : </w:t>
            </w:r>
            <w:r w:rsidRPr="00673184">
              <w:rPr>
                <w:sz w:val="20"/>
                <w:szCs w:val="20"/>
              </w:rPr>
              <w:t xml:space="preserve">Les séjours de patients avec un précédent séjour (dans les 30 jours) comportant au moins un acte CCAM </w:t>
            </w:r>
            <w:r w:rsidR="00D15929" w:rsidRPr="00673184">
              <w:rPr>
                <w:sz w:val="20"/>
                <w:szCs w:val="20"/>
              </w:rPr>
              <w:t xml:space="preserve">sur la hanche ou le genou </w:t>
            </w:r>
            <w:r w:rsidRPr="00673184">
              <w:rPr>
                <w:rFonts w:eastAsia="Times New Roman" w:cstheme="minorHAnsi"/>
                <w:color w:val="000000"/>
                <w:sz w:val="20"/>
                <w:szCs w:val="20"/>
              </w:rPr>
              <w:t>(</w:t>
            </w:r>
            <w:proofErr w:type="gramStart"/>
            <w:r w:rsidRPr="00673184">
              <w:rPr>
                <w:rFonts w:eastAsia="Times New Roman" w:cstheme="minorHAnsi"/>
                <w:color w:val="000000"/>
                <w:sz w:val="20"/>
                <w:szCs w:val="20"/>
              </w:rPr>
              <w:t>1:exclusion</w:t>
            </w:r>
            <w:proofErr w:type="gramEnd"/>
            <w:r w:rsidRPr="00673184">
              <w:rPr>
                <w:rFonts w:eastAsia="Times New Roman" w:cstheme="minorHAnsi"/>
                <w:color w:val="000000"/>
                <w:sz w:val="20"/>
                <w:szCs w:val="20"/>
              </w:rPr>
              <w:t>, 0:inclusion)</w:t>
            </w:r>
          </w:p>
        </w:tc>
      </w:tr>
      <w:tr w:rsidR="00305186" w:rsidRPr="00673184" w14:paraId="0E7E3286" w14:textId="77777777" w:rsidTr="001C2B0A">
        <w:trPr>
          <w:cantSplit/>
        </w:trPr>
        <w:tc>
          <w:tcPr>
            <w:tcW w:w="1638" w:type="dxa"/>
            <w:vMerge/>
          </w:tcPr>
          <w:p w14:paraId="3502FFAB" w14:textId="77777777" w:rsidR="00305186" w:rsidRPr="00673184" w:rsidRDefault="00305186" w:rsidP="0029409E">
            <w:pPr>
              <w:jc w:val="left"/>
              <w:rPr>
                <w:rFonts w:eastAsia="Times New Roman" w:cstheme="minorHAnsi"/>
                <w:b/>
                <w:color w:val="000000"/>
                <w:sz w:val="20"/>
                <w:szCs w:val="20"/>
              </w:rPr>
            </w:pPr>
          </w:p>
        </w:tc>
        <w:tc>
          <w:tcPr>
            <w:tcW w:w="2537" w:type="dxa"/>
          </w:tcPr>
          <w:p w14:paraId="4F1715C4" w14:textId="77777777" w:rsidR="00305186" w:rsidRPr="00673184" w:rsidRDefault="00305186" w:rsidP="0029409E">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Crit_SP</w:t>
            </w:r>
            <w:proofErr w:type="spellEnd"/>
          </w:p>
        </w:tc>
        <w:tc>
          <w:tcPr>
            <w:tcW w:w="5176" w:type="dxa"/>
          </w:tcPr>
          <w:p w14:paraId="43AAE774" w14:textId="732B0130" w:rsidR="00305186" w:rsidRPr="00673184" w:rsidRDefault="00305186" w:rsidP="0029409E">
            <w:pPr>
              <w:jc w:val="left"/>
              <w:rPr>
                <w:rFonts w:eastAsia="Times New Roman" w:cstheme="minorHAnsi"/>
                <w:color w:val="000000"/>
                <w:sz w:val="20"/>
                <w:szCs w:val="20"/>
              </w:rPr>
            </w:pPr>
            <w:r w:rsidRPr="00673184">
              <w:rPr>
                <w:rFonts w:eastAsia="Times New Roman" w:cstheme="minorHAnsi"/>
                <w:color w:val="000000"/>
                <w:sz w:val="20"/>
                <w:szCs w:val="20"/>
              </w:rPr>
              <w:t xml:space="preserve">Critère d’exclusion : Séjour de patients ayant eu au moins un séjour en soins palliatifs </w:t>
            </w:r>
            <w:r w:rsidR="003064D3" w:rsidRPr="00673184">
              <w:rPr>
                <w:rFonts w:eastAsia="Times New Roman" w:cstheme="minorHAnsi"/>
                <w:color w:val="000000"/>
                <w:sz w:val="20"/>
                <w:szCs w:val="20"/>
              </w:rPr>
              <w:t>dans le séjour de pose ou dans l'année précédant le séjour de pose.</w:t>
            </w:r>
            <w:r w:rsidRPr="00673184">
              <w:rPr>
                <w:rFonts w:eastAsia="Times New Roman" w:cstheme="minorHAnsi"/>
                <w:color w:val="000000"/>
                <w:sz w:val="20"/>
                <w:szCs w:val="20"/>
              </w:rPr>
              <w:t xml:space="preserve"> (</w:t>
            </w:r>
            <w:proofErr w:type="gramStart"/>
            <w:r w:rsidRPr="00673184">
              <w:rPr>
                <w:rFonts w:eastAsia="Times New Roman" w:cstheme="minorHAnsi"/>
                <w:color w:val="000000"/>
                <w:sz w:val="20"/>
                <w:szCs w:val="20"/>
              </w:rPr>
              <w:t>1:exclusion</w:t>
            </w:r>
            <w:proofErr w:type="gramEnd"/>
            <w:r w:rsidRPr="00673184">
              <w:rPr>
                <w:rFonts w:eastAsia="Times New Roman" w:cstheme="minorHAnsi"/>
                <w:color w:val="000000"/>
                <w:sz w:val="20"/>
                <w:szCs w:val="20"/>
              </w:rPr>
              <w:t>, 0:inclusion)</w:t>
            </w:r>
          </w:p>
        </w:tc>
      </w:tr>
      <w:tr w:rsidR="00E10238" w:rsidRPr="00673184" w14:paraId="42DB66C9" w14:textId="77777777" w:rsidTr="001C2B0A">
        <w:trPr>
          <w:cantSplit/>
        </w:trPr>
        <w:tc>
          <w:tcPr>
            <w:tcW w:w="1638" w:type="dxa"/>
            <w:vMerge/>
          </w:tcPr>
          <w:p w14:paraId="38DC7DF1" w14:textId="77777777" w:rsidR="00E10238" w:rsidRPr="00673184" w:rsidRDefault="00E10238" w:rsidP="00E10238">
            <w:pPr>
              <w:jc w:val="left"/>
              <w:rPr>
                <w:rFonts w:eastAsia="Times New Roman" w:cstheme="minorHAnsi"/>
                <w:b/>
                <w:color w:val="000000"/>
                <w:sz w:val="20"/>
                <w:szCs w:val="20"/>
              </w:rPr>
            </w:pPr>
          </w:p>
        </w:tc>
        <w:tc>
          <w:tcPr>
            <w:tcW w:w="2537" w:type="dxa"/>
          </w:tcPr>
          <w:p w14:paraId="7DD851C6" w14:textId="2715079C"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Crit_fuite</w:t>
            </w:r>
            <w:proofErr w:type="spellEnd"/>
          </w:p>
        </w:tc>
        <w:tc>
          <w:tcPr>
            <w:tcW w:w="5176" w:type="dxa"/>
          </w:tcPr>
          <w:p w14:paraId="6EC62737" w14:textId="6CD1A5F7" w:rsidR="00E10238" w:rsidRPr="00673184" w:rsidRDefault="00E10238" w:rsidP="00E10238">
            <w:pPr>
              <w:jc w:val="left"/>
              <w:rPr>
                <w:rFonts w:eastAsia="Times New Roman" w:cstheme="minorHAnsi"/>
                <w:color w:val="000000"/>
                <w:sz w:val="20"/>
                <w:szCs w:val="20"/>
              </w:rPr>
            </w:pPr>
            <w:r w:rsidRPr="00673184">
              <w:rPr>
                <w:rFonts w:eastAsia="Times New Roman" w:cstheme="minorHAnsi"/>
                <w:color w:val="000000"/>
                <w:sz w:val="20"/>
                <w:szCs w:val="20"/>
              </w:rPr>
              <w:t>Critère d’exclusion : Séjour de patients sortie par fuite (</w:t>
            </w:r>
            <w:proofErr w:type="gramStart"/>
            <w:r w:rsidRPr="00673184">
              <w:rPr>
                <w:rFonts w:eastAsia="Times New Roman" w:cstheme="minorHAnsi"/>
                <w:color w:val="000000"/>
                <w:sz w:val="20"/>
                <w:szCs w:val="20"/>
              </w:rPr>
              <w:t>1:exclusion</w:t>
            </w:r>
            <w:proofErr w:type="gramEnd"/>
            <w:r w:rsidRPr="00673184">
              <w:rPr>
                <w:rFonts w:eastAsia="Times New Roman" w:cstheme="minorHAnsi"/>
                <w:color w:val="000000"/>
                <w:sz w:val="20"/>
                <w:szCs w:val="20"/>
              </w:rPr>
              <w:t>, 0:inclusion)</w:t>
            </w:r>
          </w:p>
        </w:tc>
      </w:tr>
      <w:tr w:rsidR="00E10238" w:rsidRPr="00673184" w14:paraId="18A2AD72" w14:textId="77777777" w:rsidTr="001C2B0A">
        <w:trPr>
          <w:cantSplit/>
        </w:trPr>
        <w:tc>
          <w:tcPr>
            <w:tcW w:w="1638" w:type="dxa"/>
            <w:vMerge/>
          </w:tcPr>
          <w:p w14:paraId="1A64E8F1" w14:textId="77777777" w:rsidR="00E10238" w:rsidRPr="00673184" w:rsidRDefault="00E10238" w:rsidP="00E10238">
            <w:pPr>
              <w:jc w:val="left"/>
              <w:rPr>
                <w:rFonts w:eastAsia="Times New Roman" w:cstheme="minorHAnsi"/>
                <w:b/>
                <w:color w:val="000000"/>
                <w:sz w:val="20"/>
                <w:szCs w:val="20"/>
              </w:rPr>
            </w:pPr>
          </w:p>
        </w:tc>
        <w:tc>
          <w:tcPr>
            <w:tcW w:w="2537" w:type="dxa"/>
          </w:tcPr>
          <w:p w14:paraId="2C492A1D" w14:textId="2294CFE3" w:rsidR="00E10238" w:rsidRPr="00673184" w:rsidRDefault="00E10238" w:rsidP="00E10238">
            <w:pPr>
              <w:jc w:val="left"/>
              <w:rPr>
                <w:rFonts w:eastAsia="Times New Roman" w:cstheme="minorHAnsi"/>
                <w:b/>
                <w:color w:val="000000"/>
                <w:sz w:val="20"/>
                <w:szCs w:val="20"/>
              </w:rPr>
            </w:pPr>
            <w:r w:rsidRPr="00673184">
              <w:rPr>
                <w:rFonts w:eastAsia="Times New Roman" w:cstheme="minorHAnsi"/>
                <w:b/>
                <w:color w:val="000000"/>
                <w:sz w:val="20"/>
                <w:szCs w:val="20"/>
              </w:rPr>
              <w:t>ETE_</w:t>
            </w:r>
            <w:proofErr w:type="gramStart"/>
            <w:r w:rsidRPr="00673184">
              <w:rPr>
                <w:rFonts w:eastAsia="Times New Roman" w:cstheme="minorHAnsi"/>
                <w:b/>
                <w:color w:val="000000"/>
                <w:sz w:val="20"/>
                <w:szCs w:val="20"/>
              </w:rPr>
              <w:t>PT</w:t>
            </w:r>
            <w:r w:rsidR="007743CE">
              <w:rPr>
                <w:rFonts w:eastAsia="Times New Roman" w:cstheme="minorHAnsi"/>
                <w:b/>
                <w:color w:val="000000"/>
                <w:sz w:val="20"/>
                <w:szCs w:val="20"/>
              </w:rPr>
              <w:t>.</w:t>
            </w:r>
            <w:r w:rsidRPr="00673184">
              <w:rPr>
                <w:rFonts w:eastAsia="Times New Roman" w:cstheme="minorHAnsi"/>
                <w:b/>
                <w:color w:val="000000"/>
                <w:sz w:val="20"/>
                <w:szCs w:val="20"/>
              </w:rPr>
              <w:t>_</w:t>
            </w:r>
            <w:proofErr w:type="gramEnd"/>
            <w:r w:rsidRPr="00673184">
              <w:rPr>
                <w:rFonts w:eastAsia="Times New Roman" w:cstheme="minorHAnsi"/>
                <w:b/>
                <w:color w:val="000000"/>
                <w:sz w:val="20"/>
                <w:szCs w:val="20"/>
              </w:rPr>
              <w:t>CIBLE</w:t>
            </w:r>
          </w:p>
        </w:tc>
        <w:tc>
          <w:tcPr>
            <w:tcW w:w="5176" w:type="dxa"/>
          </w:tcPr>
          <w:p w14:paraId="0DE155BB" w14:textId="5F6A2C4F" w:rsidR="00E10238" w:rsidRPr="00673184" w:rsidRDefault="00E10238" w:rsidP="00E10238">
            <w:pPr>
              <w:jc w:val="left"/>
              <w:rPr>
                <w:rFonts w:eastAsia="Times New Roman" w:cstheme="minorHAnsi"/>
                <w:color w:val="000000"/>
                <w:sz w:val="20"/>
                <w:szCs w:val="20"/>
              </w:rPr>
            </w:pPr>
            <w:r w:rsidRPr="00673184">
              <w:rPr>
                <w:rFonts w:eastAsia="Times New Roman" w:cstheme="minorHAnsi"/>
                <w:color w:val="000000"/>
                <w:sz w:val="20"/>
                <w:szCs w:val="20"/>
              </w:rPr>
              <w:t>Séjour cible PT</w:t>
            </w:r>
            <w:r w:rsidR="007743CE">
              <w:rPr>
                <w:rFonts w:eastAsia="Times New Roman" w:cstheme="minorHAnsi"/>
                <w:color w:val="000000"/>
                <w:sz w:val="20"/>
                <w:szCs w:val="20"/>
              </w:rPr>
              <w:t>.</w:t>
            </w:r>
            <w:r w:rsidRPr="00673184">
              <w:rPr>
                <w:rFonts w:eastAsia="Times New Roman" w:cstheme="minorHAnsi"/>
                <w:color w:val="000000"/>
                <w:sz w:val="20"/>
                <w:szCs w:val="20"/>
              </w:rPr>
              <w:t xml:space="preserve"> (1 : si respecte les critères d’inclusion et d’exclusion, 0</w:t>
            </w:r>
            <w:proofErr w:type="gramStart"/>
            <w:r w:rsidRPr="00673184">
              <w:rPr>
                <w:rFonts w:eastAsia="Times New Roman" w:cstheme="minorHAnsi"/>
                <w:color w:val="000000"/>
                <w:sz w:val="20"/>
                <w:szCs w:val="20"/>
              </w:rPr>
              <w:t> :Sinon</w:t>
            </w:r>
            <w:proofErr w:type="gramEnd"/>
            <w:r w:rsidRPr="00673184">
              <w:rPr>
                <w:rFonts w:eastAsia="Times New Roman" w:cstheme="minorHAnsi"/>
                <w:color w:val="000000"/>
                <w:sz w:val="20"/>
                <w:szCs w:val="20"/>
              </w:rPr>
              <w:t>)</w:t>
            </w:r>
          </w:p>
        </w:tc>
      </w:tr>
      <w:tr w:rsidR="00E10238" w:rsidRPr="00673184" w14:paraId="166A4D26" w14:textId="77777777" w:rsidTr="001C2B0A">
        <w:trPr>
          <w:cantSplit/>
        </w:trPr>
        <w:tc>
          <w:tcPr>
            <w:tcW w:w="1638" w:type="dxa"/>
            <w:vMerge/>
          </w:tcPr>
          <w:p w14:paraId="33E49EF8" w14:textId="77777777" w:rsidR="00E10238" w:rsidRPr="00673184" w:rsidRDefault="00E10238" w:rsidP="00E10238">
            <w:pPr>
              <w:jc w:val="left"/>
              <w:rPr>
                <w:rFonts w:eastAsia="Times New Roman" w:cstheme="minorHAnsi"/>
                <w:b/>
                <w:color w:val="000000"/>
                <w:sz w:val="20"/>
                <w:szCs w:val="20"/>
              </w:rPr>
            </w:pPr>
          </w:p>
        </w:tc>
        <w:tc>
          <w:tcPr>
            <w:tcW w:w="2537" w:type="dxa"/>
          </w:tcPr>
          <w:p w14:paraId="64B35E8B" w14:textId="77777777" w:rsidR="00E10238" w:rsidRPr="00673184" w:rsidRDefault="00E10238" w:rsidP="00E10238">
            <w:pPr>
              <w:jc w:val="left"/>
              <w:rPr>
                <w:rFonts w:eastAsia="Times New Roman" w:cstheme="minorHAnsi"/>
                <w:b/>
                <w:color w:val="000000"/>
                <w:sz w:val="20"/>
                <w:szCs w:val="20"/>
              </w:rPr>
            </w:pPr>
            <w:r w:rsidRPr="00673184">
              <w:rPr>
                <w:rFonts w:eastAsia="Times New Roman" w:cstheme="minorHAnsi"/>
                <w:b/>
                <w:color w:val="000000"/>
                <w:sz w:val="20"/>
                <w:szCs w:val="20"/>
              </w:rPr>
              <w:t>EP</w:t>
            </w:r>
          </w:p>
        </w:tc>
        <w:tc>
          <w:tcPr>
            <w:tcW w:w="5176" w:type="dxa"/>
          </w:tcPr>
          <w:p w14:paraId="503EDB27" w14:textId="77777777" w:rsidR="00E10238" w:rsidRPr="00673184" w:rsidRDefault="00E10238" w:rsidP="00E10238">
            <w:pPr>
              <w:jc w:val="left"/>
              <w:rPr>
                <w:rFonts w:eastAsia="Times New Roman" w:cstheme="minorHAnsi"/>
                <w:color w:val="000000"/>
                <w:sz w:val="20"/>
                <w:szCs w:val="20"/>
              </w:rPr>
            </w:pPr>
            <w:r w:rsidRPr="00673184">
              <w:t xml:space="preserve">Embolie pulmonaire </w:t>
            </w:r>
            <w:r w:rsidRPr="00673184">
              <w:rPr>
                <w:rFonts w:eastAsia="Times New Roman" w:cstheme="minorHAnsi"/>
                <w:color w:val="000000"/>
                <w:sz w:val="20"/>
                <w:szCs w:val="20"/>
              </w:rPr>
              <w:t>(</w:t>
            </w:r>
            <w:proofErr w:type="gramStart"/>
            <w:r w:rsidRPr="00673184">
              <w:rPr>
                <w:rFonts w:eastAsia="Times New Roman" w:cstheme="minorHAnsi"/>
                <w:color w:val="000000"/>
                <w:sz w:val="20"/>
                <w:szCs w:val="20"/>
              </w:rPr>
              <w:t>1:</w:t>
            </w:r>
            <w:proofErr w:type="gramEnd"/>
            <w:r w:rsidRPr="00673184">
              <w:rPr>
                <w:rFonts w:eastAsia="Times New Roman" w:cstheme="minorHAnsi"/>
                <w:color w:val="000000"/>
                <w:sz w:val="20"/>
                <w:szCs w:val="20"/>
              </w:rPr>
              <w:t xml:space="preserve"> Oui, 0:Non)</w:t>
            </w:r>
          </w:p>
        </w:tc>
      </w:tr>
      <w:tr w:rsidR="00E10238" w:rsidRPr="00673184" w14:paraId="2789F2B4" w14:textId="77777777" w:rsidTr="001C2B0A">
        <w:trPr>
          <w:cantSplit/>
        </w:trPr>
        <w:tc>
          <w:tcPr>
            <w:tcW w:w="1638" w:type="dxa"/>
            <w:vMerge/>
          </w:tcPr>
          <w:p w14:paraId="071E6674" w14:textId="77777777" w:rsidR="00E10238" w:rsidRPr="00673184" w:rsidRDefault="00E10238" w:rsidP="00E10238">
            <w:pPr>
              <w:jc w:val="left"/>
              <w:rPr>
                <w:rFonts w:eastAsia="Times New Roman" w:cstheme="minorHAnsi"/>
                <w:b/>
                <w:color w:val="000000"/>
                <w:sz w:val="20"/>
                <w:szCs w:val="20"/>
              </w:rPr>
            </w:pPr>
          </w:p>
        </w:tc>
        <w:tc>
          <w:tcPr>
            <w:tcW w:w="2537" w:type="dxa"/>
          </w:tcPr>
          <w:p w14:paraId="344D13BC" w14:textId="77777777" w:rsidR="00E10238" w:rsidRPr="00673184" w:rsidRDefault="00E10238" w:rsidP="00E10238">
            <w:pPr>
              <w:jc w:val="left"/>
              <w:rPr>
                <w:rFonts w:eastAsia="Times New Roman" w:cstheme="minorHAnsi"/>
                <w:b/>
                <w:color w:val="000000"/>
                <w:sz w:val="20"/>
                <w:szCs w:val="20"/>
              </w:rPr>
            </w:pPr>
            <w:r w:rsidRPr="00673184">
              <w:rPr>
                <w:rFonts w:eastAsia="Times New Roman" w:cstheme="minorHAnsi"/>
                <w:b/>
                <w:color w:val="000000"/>
                <w:sz w:val="20"/>
                <w:szCs w:val="20"/>
              </w:rPr>
              <w:t>TVP</w:t>
            </w:r>
          </w:p>
        </w:tc>
        <w:tc>
          <w:tcPr>
            <w:tcW w:w="5176" w:type="dxa"/>
          </w:tcPr>
          <w:p w14:paraId="0BFAD17E" w14:textId="77777777" w:rsidR="00E10238" w:rsidRPr="00673184" w:rsidRDefault="00E10238" w:rsidP="00E10238">
            <w:pPr>
              <w:jc w:val="left"/>
            </w:pPr>
            <w:r w:rsidRPr="00673184">
              <w:t xml:space="preserve">Thrombose veineuse profonde </w:t>
            </w:r>
            <w:r w:rsidRPr="00673184">
              <w:rPr>
                <w:rFonts w:eastAsia="Times New Roman" w:cstheme="minorHAnsi"/>
                <w:color w:val="000000"/>
                <w:sz w:val="20"/>
                <w:szCs w:val="20"/>
              </w:rPr>
              <w:t>(</w:t>
            </w:r>
            <w:proofErr w:type="gramStart"/>
            <w:r w:rsidRPr="00673184">
              <w:rPr>
                <w:rFonts w:eastAsia="Times New Roman" w:cstheme="minorHAnsi"/>
                <w:color w:val="000000"/>
                <w:sz w:val="20"/>
                <w:szCs w:val="20"/>
              </w:rPr>
              <w:t>1:</w:t>
            </w:r>
            <w:proofErr w:type="gramEnd"/>
            <w:r w:rsidRPr="00673184">
              <w:rPr>
                <w:rFonts w:eastAsia="Times New Roman" w:cstheme="minorHAnsi"/>
                <w:color w:val="000000"/>
                <w:sz w:val="20"/>
                <w:szCs w:val="20"/>
              </w:rPr>
              <w:t xml:space="preserve"> Oui, 0:Non)</w:t>
            </w:r>
          </w:p>
          <w:p w14:paraId="3043791C" w14:textId="77777777" w:rsidR="00E10238" w:rsidRPr="00673184" w:rsidRDefault="00E10238" w:rsidP="00E10238">
            <w:pPr>
              <w:jc w:val="left"/>
              <w:rPr>
                <w:rFonts w:eastAsia="Times New Roman" w:cstheme="minorHAnsi"/>
                <w:color w:val="000000"/>
                <w:sz w:val="20"/>
                <w:szCs w:val="20"/>
              </w:rPr>
            </w:pPr>
            <w:r w:rsidRPr="00673184">
              <w:t xml:space="preserve"> </w:t>
            </w:r>
          </w:p>
        </w:tc>
      </w:tr>
      <w:tr w:rsidR="00E10238" w:rsidRPr="00673184" w14:paraId="664C6769" w14:textId="77777777" w:rsidTr="001C2B0A">
        <w:trPr>
          <w:cantSplit/>
        </w:trPr>
        <w:tc>
          <w:tcPr>
            <w:tcW w:w="1638" w:type="dxa"/>
            <w:vMerge/>
          </w:tcPr>
          <w:p w14:paraId="72309A76" w14:textId="77777777" w:rsidR="00E10238" w:rsidRPr="00673184" w:rsidRDefault="00E10238" w:rsidP="00E10238">
            <w:pPr>
              <w:jc w:val="left"/>
              <w:rPr>
                <w:rFonts w:eastAsia="Times New Roman" w:cstheme="minorHAnsi"/>
                <w:b/>
                <w:color w:val="000000"/>
                <w:sz w:val="20"/>
                <w:szCs w:val="20"/>
              </w:rPr>
            </w:pPr>
          </w:p>
        </w:tc>
        <w:tc>
          <w:tcPr>
            <w:tcW w:w="2537" w:type="dxa"/>
          </w:tcPr>
          <w:p w14:paraId="4DA28E1D" w14:textId="0AA28B68" w:rsidR="00E10238" w:rsidRPr="00673184" w:rsidRDefault="00E10238" w:rsidP="00E10238">
            <w:pPr>
              <w:jc w:val="left"/>
              <w:rPr>
                <w:rFonts w:eastAsia="Times New Roman" w:cstheme="minorHAnsi"/>
                <w:b/>
                <w:color w:val="000000"/>
                <w:sz w:val="20"/>
                <w:szCs w:val="20"/>
              </w:rPr>
            </w:pPr>
            <w:r w:rsidRPr="00673184">
              <w:rPr>
                <w:rFonts w:eastAsia="Times New Roman" w:cstheme="minorHAnsi"/>
                <w:b/>
                <w:color w:val="000000"/>
                <w:sz w:val="20"/>
                <w:szCs w:val="20"/>
              </w:rPr>
              <w:t>ETE</w:t>
            </w:r>
          </w:p>
        </w:tc>
        <w:tc>
          <w:tcPr>
            <w:tcW w:w="5176" w:type="dxa"/>
          </w:tcPr>
          <w:p w14:paraId="7032C214" w14:textId="55EFA6F4" w:rsidR="00E10238" w:rsidRPr="00673184" w:rsidRDefault="00E10238" w:rsidP="00E10238">
            <w:pPr>
              <w:jc w:val="left"/>
              <w:rPr>
                <w:rFonts w:eastAsia="Times New Roman" w:cstheme="minorHAnsi"/>
                <w:color w:val="000000"/>
                <w:sz w:val="20"/>
                <w:szCs w:val="20"/>
              </w:rPr>
            </w:pPr>
            <w:r w:rsidRPr="00673184">
              <w:t>Événement thrombo</w:t>
            </w:r>
            <w:r w:rsidRPr="00673184">
              <w:noBreakHyphen/>
              <w:t xml:space="preserve">embolique, si EP = 1 et/ou TVP = 1 </w:t>
            </w:r>
            <w:r w:rsidRPr="00673184">
              <w:rPr>
                <w:rFonts w:eastAsia="Times New Roman" w:cstheme="minorHAnsi"/>
                <w:color w:val="000000"/>
                <w:sz w:val="20"/>
                <w:szCs w:val="20"/>
              </w:rPr>
              <w:t>(</w:t>
            </w:r>
            <w:proofErr w:type="gramStart"/>
            <w:r w:rsidRPr="00673184">
              <w:rPr>
                <w:rFonts w:eastAsia="Times New Roman" w:cstheme="minorHAnsi"/>
                <w:color w:val="000000"/>
                <w:sz w:val="20"/>
                <w:szCs w:val="20"/>
              </w:rPr>
              <w:t>1:</w:t>
            </w:r>
            <w:proofErr w:type="gramEnd"/>
            <w:r w:rsidRPr="00673184">
              <w:rPr>
                <w:rFonts w:eastAsia="Times New Roman" w:cstheme="minorHAnsi"/>
                <w:color w:val="000000"/>
                <w:sz w:val="20"/>
                <w:szCs w:val="20"/>
              </w:rPr>
              <w:t xml:space="preserve"> Oui, 0:Non) </w:t>
            </w:r>
          </w:p>
        </w:tc>
      </w:tr>
      <w:tr w:rsidR="00E10238" w:rsidRPr="00673184" w14:paraId="5DD0A225" w14:textId="77777777" w:rsidTr="001C2B0A">
        <w:trPr>
          <w:cantSplit/>
        </w:trPr>
        <w:tc>
          <w:tcPr>
            <w:tcW w:w="1638" w:type="dxa"/>
            <w:vMerge/>
          </w:tcPr>
          <w:p w14:paraId="1C280196"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45D1942F" w14:textId="77777777" w:rsidR="00E10238" w:rsidRPr="00673184" w:rsidRDefault="00E10238" w:rsidP="00E10238">
            <w:pPr>
              <w:jc w:val="left"/>
              <w:rPr>
                <w:rFonts w:eastAsia="Times New Roman" w:cstheme="minorHAnsi"/>
                <w:b/>
                <w:color w:val="000000"/>
                <w:sz w:val="20"/>
                <w:szCs w:val="20"/>
              </w:rPr>
            </w:pPr>
            <w:r w:rsidRPr="00673184">
              <w:rPr>
                <w:rFonts w:eastAsia="Times New Roman" w:cstheme="minorHAnsi"/>
                <w:b/>
                <w:color w:val="000000"/>
                <w:sz w:val="20"/>
                <w:szCs w:val="20"/>
              </w:rPr>
              <w:t>ECHO</w:t>
            </w:r>
          </w:p>
        </w:tc>
        <w:tc>
          <w:tcPr>
            <w:tcW w:w="5176" w:type="dxa"/>
          </w:tcPr>
          <w:p w14:paraId="142EADDD" w14:textId="77777777" w:rsidR="00E10238" w:rsidRPr="00673184" w:rsidRDefault="00E10238" w:rsidP="00E10238">
            <w:pPr>
              <w:jc w:val="left"/>
            </w:pPr>
            <w:proofErr w:type="spellStart"/>
            <w:r w:rsidRPr="00673184">
              <w:t>Écho-Doppler</w:t>
            </w:r>
            <w:proofErr w:type="spellEnd"/>
            <w:r w:rsidRPr="00673184">
              <w:t xml:space="preserve"> des membres inférieurs </w:t>
            </w:r>
            <w:r w:rsidRPr="00673184">
              <w:rPr>
                <w:rFonts w:eastAsia="Times New Roman" w:cstheme="minorHAnsi"/>
                <w:color w:val="000000"/>
                <w:sz w:val="20"/>
                <w:szCs w:val="20"/>
              </w:rPr>
              <w:t>(</w:t>
            </w:r>
            <w:proofErr w:type="gramStart"/>
            <w:r w:rsidRPr="00673184">
              <w:rPr>
                <w:rFonts w:eastAsia="Times New Roman" w:cstheme="minorHAnsi"/>
                <w:color w:val="000000"/>
                <w:sz w:val="20"/>
                <w:szCs w:val="20"/>
              </w:rPr>
              <w:t>1:</w:t>
            </w:r>
            <w:proofErr w:type="gramEnd"/>
            <w:r w:rsidRPr="00673184">
              <w:rPr>
                <w:rFonts w:eastAsia="Times New Roman" w:cstheme="minorHAnsi"/>
                <w:color w:val="000000"/>
                <w:sz w:val="20"/>
                <w:szCs w:val="20"/>
              </w:rPr>
              <w:t xml:space="preserve"> Oui, 0:Non)</w:t>
            </w:r>
          </w:p>
        </w:tc>
      </w:tr>
      <w:tr w:rsidR="00E10238" w:rsidRPr="00673184" w14:paraId="34036D77" w14:textId="77777777" w:rsidTr="001C2B0A">
        <w:trPr>
          <w:cantSplit/>
        </w:trPr>
        <w:tc>
          <w:tcPr>
            <w:tcW w:w="1638" w:type="dxa"/>
            <w:vMerge/>
          </w:tcPr>
          <w:p w14:paraId="27E93B63"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3998058E" w14:textId="77777777"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FR_cancer</w:t>
            </w:r>
            <w:proofErr w:type="spellEnd"/>
          </w:p>
        </w:tc>
        <w:tc>
          <w:tcPr>
            <w:tcW w:w="5176" w:type="dxa"/>
          </w:tcPr>
          <w:p w14:paraId="1819E218" w14:textId="77777777" w:rsidR="00E10238" w:rsidRPr="00673184" w:rsidRDefault="00E10238" w:rsidP="00E10238">
            <w:pPr>
              <w:jc w:val="left"/>
            </w:pPr>
            <w:r w:rsidRPr="00673184">
              <w:t>Cancers</w:t>
            </w:r>
          </w:p>
        </w:tc>
      </w:tr>
      <w:tr w:rsidR="00E10238" w:rsidRPr="00673184" w14:paraId="076A8D51" w14:textId="77777777" w:rsidTr="001C2B0A">
        <w:trPr>
          <w:cantSplit/>
        </w:trPr>
        <w:tc>
          <w:tcPr>
            <w:tcW w:w="1638" w:type="dxa"/>
            <w:vMerge/>
          </w:tcPr>
          <w:p w14:paraId="028B314C"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30EED387" w14:textId="77777777"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FR_Insufcard</w:t>
            </w:r>
            <w:proofErr w:type="spellEnd"/>
          </w:p>
        </w:tc>
        <w:tc>
          <w:tcPr>
            <w:tcW w:w="5176" w:type="dxa"/>
          </w:tcPr>
          <w:p w14:paraId="5535AE3F" w14:textId="77777777" w:rsidR="00E10238" w:rsidRPr="00673184" w:rsidRDefault="00E10238" w:rsidP="00E10238">
            <w:pPr>
              <w:jc w:val="left"/>
            </w:pPr>
            <w:r w:rsidRPr="00673184">
              <w:t>Insuffisance cardiaque</w:t>
            </w:r>
          </w:p>
        </w:tc>
      </w:tr>
      <w:tr w:rsidR="00E10238" w:rsidRPr="00673184" w14:paraId="45DF928A" w14:textId="77777777" w:rsidTr="001C2B0A">
        <w:trPr>
          <w:cantSplit/>
        </w:trPr>
        <w:tc>
          <w:tcPr>
            <w:tcW w:w="1638" w:type="dxa"/>
            <w:vMerge/>
          </w:tcPr>
          <w:p w14:paraId="1DBC1B85"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54786E8B" w14:textId="77777777"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FR_cpd</w:t>
            </w:r>
            <w:proofErr w:type="spellEnd"/>
          </w:p>
        </w:tc>
        <w:tc>
          <w:tcPr>
            <w:tcW w:w="5176" w:type="dxa"/>
          </w:tcPr>
          <w:p w14:paraId="2B35B14D" w14:textId="77777777" w:rsidR="00E10238" w:rsidRPr="00673184" w:rsidRDefault="00E10238" w:rsidP="00E10238">
            <w:pPr>
              <w:jc w:val="left"/>
            </w:pPr>
            <w:r w:rsidRPr="00673184">
              <w:t>Bronchopneumopathie chronique</w:t>
            </w:r>
          </w:p>
        </w:tc>
      </w:tr>
      <w:tr w:rsidR="00E10238" w:rsidRPr="00673184" w14:paraId="38437770" w14:textId="77777777" w:rsidTr="001C2B0A">
        <w:trPr>
          <w:cantSplit/>
        </w:trPr>
        <w:tc>
          <w:tcPr>
            <w:tcW w:w="1638" w:type="dxa"/>
            <w:vMerge/>
          </w:tcPr>
          <w:p w14:paraId="2D05A17C"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4C10D45C" w14:textId="77777777"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FR_ir</w:t>
            </w:r>
            <w:proofErr w:type="spellEnd"/>
          </w:p>
        </w:tc>
        <w:tc>
          <w:tcPr>
            <w:tcW w:w="5176" w:type="dxa"/>
          </w:tcPr>
          <w:p w14:paraId="3CAF9DBF" w14:textId="77777777" w:rsidR="00E10238" w:rsidRPr="00673184" w:rsidRDefault="00E10238" w:rsidP="00E10238">
            <w:pPr>
              <w:ind w:left="1"/>
              <w:jc w:val="left"/>
            </w:pPr>
            <w:r w:rsidRPr="00673184">
              <w:t>Insuffisance rénale</w:t>
            </w:r>
          </w:p>
        </w:tc>
      </w:tr>
      <w:tr w:rsidR="00E10238" w:rsidRPr="00673184" w14:paraId="529DD0EA" w14:textId="77777777" w:rsidTr="001C2B0A">
        <w:trPr>
          <w:cantSplit/>
        </w:trPr>
        <w:tc>
          <w:tcPr>
            <w:tcW w:w="1638" w:type="dxa"/>
            <w:vMerge/>
          </w:tcPr>
          <w:p w14:paraId="0F49CF5E"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1DA50E29" w14:textId="77777777"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FR_coag</w:t>
            </w:r>
            <w:proofErr w:type="spellEnd"/>
          </w:p>
        </w:tc>
        <w:tc>
          <w:tcPr>
            <w:tcW w:w="5176" w:type="dxa"/>
          </w:tcPr>
          <w:p w14:paraId="601CF988" w14:textId="77777777" w:rsidR="00E10238" w:rsidRPr="00673184" w:rsidRDefault="00E10238" w:rsidP="00E10238">
            <w:pPr>
              <w:jc w:val="left"/>
            </w:pPr>
            <w:r w:rsidRPr="00673184">
              <w:t>Coagulopathie</w:t>
            </w:r>
          </w:p>
        </w:tc>
      </w:tr>
      <w:tr w:rsidR="00E10238" w:rsidRPr="00673184" w14:paraId="5E495803" w14:textId="77777777" w:rsidTr="001C2B0A">
        <w:trPr>
          <w:cantSplit/>
        </w:trPr>
        <w:tc>
          <w:tcPr>
            <w:tcW w:w="1638" w:type="dxa"/>
            <w:vMerge/>
          </w:tcPr>
          <w:p w14:paraId="0B647A2D"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28AFC9AB" w14:textId="77777777"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FR_Paralysie</w:t>
            </w:r>
            <w:proofErr w:type="spellEnd"/>
          </w:p>
        </w:tc>
        <w:tc>
          <w:tcPr>
            <w:tcW w:w="5176" w:type="dxa"/>
          </w:tcPr>
          <w:p w14:paraId="7AD87D3C" w14:textId="77777777" w:rsidR="00E10238" w:rsidRPr="00673184" w:rsidRDefault="00E10238" w:rsidP="00E10238">
            <w:pPr>
              <w:jc w:val="left"/>
            </w:pPr>
            <w:r w:rsidRPr="00673184">
              <w:t>Paralysie</w:t>
            </w:r>
          </w:p>
        </w:tc>
      </w:tr>
      <w:tr w:rsidR="00E10238" w:rsidRPr="00673184" w14:paraId="5856741A" w14:textId="77777777" w:rsidTr="001C2B0A">
        <w:trPr>
          <w:cantSplit/>
        </w:trPr>
        <w:tc>
          <w:tcPr>
            <w:tcW w:w="1638" w:type="dxa"/>
            <w:vMerge/>
          </w:tcPr>
          <w:p w14:paraId="3EC2569D"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4081919D" w14:textId="77777777"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FR_mcv</w:t>
            </w:r>
            <w:proofErr w:type="spellEnd"/>
          </w:p>
        </w:tc>
        <w:tc>
          <w:tcPr>
            <w:tcW w:w="5176" w:type="dxa"/>
          </w:tcPr>
          <w:p w14:paraId="45BBFFF0" w14:textId="77777777" w:rsidR="00E10238" w:rsidRPr="00673184" w:rsidRDefault="00E10238" w:rsidP="00E10238">
            <w:pPr>
              <w:jc w:val="left"/>
            </w:pPr>
            <w:r w:rsidRPr="00673184">
              <w:t xml:space="preserve">Maladie </w:t>
            </w:r>
            <w:proofErr w:type="spellStart"/>
            <w:r w:rsidRPr="00673184">
              <w:t>cérébro</w:t>
            </w:r>
            <w:proofErr w:type="spellEnd"/>
            <w:r w:rsidRPr="00673184">
              <w:noBreakHyphen/>
              <w:t>vasculaire</w:t>
            </w:r>
          </w:p>
        </w:tc>
      </w:tr>
      <w:tr w:rsidR="00E10238" w:rsidRPr="00673184" w14:paraId="3A98B0C8" w14:textId="77777777" w:rsidTr="001C2B0A">
        <w:trPr>
          <w:cantSplit/>
        </w:trPr>
        <w:tc>
          <w:tcPr>
            <w:tcW w:w="1638" w:type="dxa"/>
            <w:vMerge/>
          </w:tcPr>
          <w:p w14:paraId="07B0E217"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27DE3B43" w14:textId="77777777"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FR_obe</w:t>
            </w:r>
            <w:proofErr w:type="spellEnd"/>
          </w:p>
        </w:tc>
        <w:tc>
          <w:tcPr>
            <w:tcW w:w="5176" w:type="dxa"/>
          </w:tcPr>
          <w:p w14:paraId="139447F1" w14:textId="77777777" w:rsidR="00E10238" w:rsidRPr="00673184" w:rsidRDefault="00E10238" w:rsidP="00E10238">
            <w:pPr>
              <w:jc w:val="left"/>
            </w:pPr>
            <w:r w:rsidRPr="00673184">
              <w:t>Obésité</w:t>
            </w:r>
          </w:p>
        </w:tc>
      </w:tr>
      <w:tr w:rsidR="00E10238" w:rsidRPr="00673184" w14:paraId="361B8AA0" w14:textId="77777777" w:rsidTr="001C2B0A">
        <w:trPr>
          <w:cantSplit/>
        </w:trPr>
        <w:tc>
          <w:tcPr>
            <w:tcW w:w="1638" w:type="dxa"/>
            <w:vMerge/>
          </w:tcPr>
          <w:p w14:paraId="0EC2C665"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6141CD15" w14:textId="77777777"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FR_InsufRespC</w:t>
            </w:r>
            <w:proofErr w:type="spellEnd"/>
          </w:p>
        </w:tc>
        <w:tc>
          <w:tcPr>
            <w:tcW w:w="5176" w:type="dxa"/>
          </w:tcPr>
          <w:p w14:paraId="346587E7" w14:textId="77777777" w:rsidR="00E10238" w:rsidRPr="00673184" w:rsidRDefault="00E10238" w:rsidP="00E10238">
            <w:pPr>
              <w:jc w:val="left"/>
            </w:pPr>
            <w:r w:rsidRPr="00673184">
              <w:t>Insuffisance respiratoire chronique</w:t>
            </w:r>
          </w:p>
        </w:tc>
      </w:tr>
      <w:tr w:rsidR="00E10238" w:rsidRPr="00673184" w14:paraId="33C88677" w14:textId="77777777" w:rsidTr="001C2B0A">
        <w:trPr>
          <w:cantSplit/>
        </w:trPr>
        <w:tc>
          <w:tcPr>
            <w:tcW w:w="1638" w:type="dxa"/>
            <w:vMerge/>
          </w:tcPr>
          <w:p w14:paraId="1CA9C735"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384C1019" w14:textId="4945AC51"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FR_Atcd_ETE</w:t>
            </w:r>
            <w:proofErr w:type="spellEnd"/>
          </w:p>
        </w:tc>
        <w:tc>
          <w:tcPr>
            <w:tcW w:w="5176" w:type="dxa"/>
          </w:tcPr>
          <w:p w14:paraId="591272BC" w14:textId="10F082B5" w:rsidR="00E10238" w:rsidRPr="00673184" w:rsidRDefault="00E10238" w:rsidP="00E10238">
            <w:pPr>
              <w:jc w:val="left"/>
            </w:pPr>
            <w:r w:rsidRPr="00673184">
              <w:t>Antécédent d’ETE</w:t>
            </w:r>
          </w:p>
        </w:tc>
      </w:tr>
      <w:tr w:rsidR="00E10238" w:rsidRPr="00673184" w14:paraId="24280E16" w14:textId="77777777" w:rsidTr="001C2B0A">
        <w:trPr>
          <w:cantSplit/>
        </w:trPr>
        <w:tc>
          <w:tcPr>
            <w:tcW w:w="1638" w:type="dxa"/>
            <w:vMerge/>
          </w:tcPr>
          <w:p w14:paraId="71626746"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6720E482" w14:textId="1AD1B3A5"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Crit_CVC</w:t>
            </w:r>
            <w:proofErr w:type="spellEnd"/>
            <w:r w:rsidRPr="00673184">
              <w:rPr>
                <w:rFonts w:eastAsia="Times New Roman" w:cstheme="minorHAnsi"/>
                <w:b/>
                <w:color w:val="000000"/>
                <w:sz w:val="20"/>
                <w:szCs w:val="20"/>
              </w:rPr>
              <w:t xml:space="preserve"> </w:t>
            </w:r>
            <w:r w:rsidRPr="00673184">
              <w:rPr>
                <w:rFonts w:eastAsia="Times New Roman" w:cstheme="minorHAnsi"/>
                <w:b/>
                <w:i/>
                <w:color w:val="000000"/>
                <w:sz w:val="20"/>
                <w:szCs w:val="20"/>
              </w:rPr>
              <w:t>(NbSej_T81_7)</w:t>
            </w:r>
          </w:p>
        </w:tc>
        <w:tc>
          <w:tcPr>
            <w:tcW w:w="5176" w:type="dxa"/>
          </w:tcPr>
          <w:p w14:paraId="73EB47A2" w14:textId="60335471" w:rsidR="00E10238" w:rsidRPr="00673184" w:rsidRDefault="00E10238" w:rsidP="00E10238">
            <w:pPr>
              <w:jc w:val="left"/>
            </w:pPr>
            <w:r w:rsidRPr="00673184">
              <w:t>Nombre de séjours avec le code T81.7 de complications vasculaires en DAS (non recommandé mais probablement encore utilisé à tort). Pour analyse complémentaire HAS.</w:t>
            </w:r>
          </w:p>
        </w:tc>
      </w:tr>
      <w:tr w:rsidR="00E10238" w:rsidRPr="00673184" w14:paraId="7061C0DA" w14:textId="77777777" w:rsidTr="001C2B0A">
        <w:trPr>
          <w:cantSplit/>
        </w:trPr>
        <w:tc>
          <w:tcPr>
            <w:tcW w:w="1638" w:type="dxa"/>
            <w:vMerge/>
          </w:tcPr>
          <w:p w14:paraId="51B65B73"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5BDF2FA1" w14:textId="79E5710B" w:rsidR="00E10238" w:rsidRPr="00673184" w:rsidRDefault="00E10238" w:rsidP="00E10238">
            <w:pPr>
              <w:jc w:val="left"/>
              <w:rPr>
                <w:rFonts w:eastAsia="Times New Roman" w:cstheme="minorHAnsi"/>
                <w:b/>
                <w:color w:val="000000"/>
                <w:sz w:val="20"/>
                <w:szCs w:val="20"/>
              </w:rPr>
            </w:pPr>
            <w:proofErr w:type="spellStart"/>
            <w:r w:rsidRPr="00673184">
              <w:rPr>
                <w:rFonts w:eastAsia="Times New Roman" w:cstheme="minorHAnsi"/>
                <w:b/>
                <w:color w:val="000000"/>
                <w:sz w:val="20"/>
                <w:szCs w:val="20"/>
              </w:rPr>
              <w:t>Crit_CVCbis</w:t>
            </w:r>
            <w:proofErr w:type="spellEnd"/>
            <w:r w:rsidRPr="00673184">
              <w:t xml:space="preserve"> </w:t>
            </w:r>
            <w:r w:rsidRPr="00673184">
              <w:rPr>
                <w:i/>
              </w:rPr>
              <w:t>(</w:t>
            </w:r>
            <w:r w:rsidRPr="00673184">
              <w:rPr>
                <w:rFonts w:eastAsia="Times New Roman" w:cstheme="minorHAnsi"/>
                <w:b/>
                <w:i/>
                <w:color w:val="000000"/>
                <w:sz w:val="20"/>
                <w:szCs w:val="20"/>
              </w:rPr>
              <w:t>NbSej_T84_8)</w:t>
            </w:r>
          </w:p>
        </w:tc>
        <w:tc>
          <w:tcPr>
            <w:tcW w:w="5176" w:type="dxa"/>
          </w:tcPr>
          <w:p w14:paraId="1C332010" w14:textId="2751E006" w:rsidR="00E10238" w:rsidRPr="00673184" w:rsidRDefault="00E10238" w:rsidP="00E10238">
            <w:pPr>
              <w:jc w:val="left"/>
            </w:pPr>
            <w:r w:rsidRPr="00673184">
              <w:t>Nombre de séjours avec le code T84.8 de complications vasculaires en DAS, recommandé par l’ATIH en 2018. Pour analyse complémentaire HAS.</w:t>
            </w:r>
          </w:p>
        </w:tc>
      </w:tr>
      <w:tr w:rsidR="00E10238" w:rsidRPr="00673184" w14:paraId="6EAD6944" w14:textId="77777777" w:rsidTr="001C2B0A">
        <w:trPr>
          <w:cantSplit/>
        </w:trPr>
        <w:tc>
          <w:tcPr>
            <w:tcW w:w="1638" w:type="dxa"/>
            <w:vMerge/>
          </w:tcPr>
          <w:p w14:paraId="77BFF569" w14:textId="77777777" w:rsidR="00E10238" w:rsidRPr="00673184" w:rsidRDefault="00E10238" w:rsidP="00E10238">
            <w:pPr>
              <w:jc w:val="left"/>
              <w:rPr>
                <w:rFonts w:eastAsia="Times New Roman" w:cstheme="minorHAnsi"/>
                <w:b/>
                <w:color w:val="000000"/>
                <w:sz w:val="20"/>
                <w:szCs w:val="20"/>
              </w:rPr>
            </w:pPr>
          </w:p>
        </w:tc>
        <w:tc>
          <w:tcPr>
            <w:tcW w:w="2537" w:type="dxa"/>
          </w:tcPr>
          <w:p w14:paraId="1A36BBA0" w14:textId="722EA45C" w:rsidR="00E10238" w:rsidRPr="00673184" w:rsidRDefault="00E10238" w:rsidP="00E10238">
            <w:pPr>
              <w:jc w:val="left"/>
              <w:rPr>
                <w:rFonts w:eastAsia="Times New Roman" w:cstheme="minorHAnsi"/>
                <w:b/>
                <w:i/>
                <w:color w:val="000000"/>
                <w:sz w:val="20"/>
                <w:szCs w:val="20"/>
              </w:rPr>
            </w:pPr>
            <w:proofErr w:type="spellStart"/>
            <w:proofErr w:type="gramStart"/>
            <w:r w:rsidRPr="00673184">
              <w:rPr>
                <w:rFonts w:eastAsia="Times New Roman" w:cstheme="minorHAnsi"/>
                <w:b/>
                <w:color w:val="000000"/>
                <w:sz w:val="20"/>
                <w:szCs w:val="20"/>
              </w:rPr>
              <w:t>crit</w:t>
            </w:r>
            <w:proofErr w:type="gramEnd"/>
            <w:r w:rsidRPr="00673184">
              <w:rPr>
                <w:rFonts w:eastAsia="Times New Roman" w:cstheme="minorHAnsi"/>
                <w:b/>
                <w:color w:val="000000"/>
                <w:sz w:val="20"/>
                <w:szCs w:val="20"/>
              </w:rPr>
              <w:t>_dc</w:t>
            </w:r>
            <w:proofErr w:type="spellEnd"/>
            <w:r w:rsidRPr="00673184">
              <w:rPr>
                <w:rFonts w:eastAsia="Times New Roman" w:cstheme="minorHAnsi"/>
                <w:b/>
                <w:color w:val="000000"/>
                <w:sz w:val="20"/>
                <w:szCs w:val="20"/>
              </w:rPr>
              <w:t xml:space="preserve"> </w:t>
            </w:r>
            <w:r w:rsidRPr="00673184">
              <w:rPr>
                <w:rFonts w:eastAsia="Times New Roman" w:cstheme="minorHAnsi"/>
                <w:b/>
                <w:i/>
                <w:color w:val="000000"/>
                <w:sz w:val="20"/>
                <w:szCs w:val="20"/>
              </w:rPr>
              <w:t>(</w:t>
            </w:r>
            <w:proofErr w:type="spellStart"/>
            <w:r w:rsidRPr="00673184">
              <w:rPr>
                <w:rFonts w:eastAsia="Times New Roman" w:cstheme="minorHAnsi"/>
                <w:b/>
                <w:i/>
                <w:color w:val="000000"/>
                <w:sz w:val="20"/>
                <w:szCs w:val="20"/>
              </w:rPr>
              <w:t>NbSej_dc</w:t>
            </w:r>
            <w:proofErr w:type="spellEnd"/>
            <w:r w:rsidRPr="00673184">
              <w:rPr>
                <w:rFonts w:eastAsia="Times New Roman" w:cstheme="minorHAnsi"/>
                <w:b/>
                <w:i/>
                <w:color w:val="000000"/>
                <w:sz w:val="20"/>
                <w:szCs w:val="20"/>
              </w:rPr>
              <w:t>)</w:t>
            </w:r>
          </w:p>
        </w:tc>
        <w:tc>
          <w:tcPr>
            <w:tcW w:w="5176" w:type="dxa"/>
          </w:tcPr>
          <w:p w14:paraId="40C8B3FB" w14:textId="2F3BD162" w:rsidR="00E10238" w:rsidRPr="00673184" w:rsidRDefault="00E10238" w:rsidP="00E10238">
            <w:pPr>
              <w:jc w:val="left"/>
            </w:pPr>
            <w:r w:rsidRPr="00673184">
              <w:t>Nombre de séjours de patients décédés au cours du séjour. Pour analyse complémentaire HAS.</w:t>
            </w:r>
          </w:p>
        </w:tc>
      </w:tr>
      <w:tr w:rsidR="00E10238" w:rsidRPr="00673184" w14:paraId="5FA9FC46" w14:textId="77777777" w:rsidTr="001C2B0A">
        <w:trPr>
          <w:cantSplit/>
        </w:trPr>
        <w:tc>
          <w:tcPr>
            <w:tcW w:w="1638" w:type="dxa"/>
            <w:vMerge/>
          </w:tcPr>
          <w:p w14:paraId="0DAC41AE"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246059F3" w14:textId="77777777" w:rsidR="00E10238" w:rsidRPr="00673184" w:rsidRDefault="00E10238" w:rsidP="00E10238">
            <w:pPr>
              <w:jc w:val="left"/>
              <w:rPr>
                <w:rFonts w:ascii="Calibri" w:hAnsi="Calibri"/>
              </w:rPr>
            </w:pPr>
            <w:proofErr w:type="spellStart"/>
            <w:proofErr w:type="gramStart"/>
            <w:r w:rsidRPr="00673184">
              <w:rPr>
                <w:rFonts w:ascii="Calibri" w:hAnsi="Calibri"/>
              </w:rPr>
              <w:t>delai</w:t>
            </w:r>
            <w:proofErr w:type="gramEnd"/>
            <w:r w:rsidRPr="00673184">
              <w:rPr>
                <w:rFonts w:ascii="Calibri" w:hAnsi="Calibri"/>
              </w:rPr>
              <w:t>_acte</w:t>
            </w:r>
            <w:proofErr w:type="spellEnd"/>
          </w:p>
        </w:tc>
        <w:tc>
          <w:tcPr>
            <w:tcW w:w="5176" w:type="dxa"/>
          </w:tcPr>
          <w:p w14:paraId="1F67796D" w14:textId="1FA779DD" w:rsidR="00E10238" w:rsidRPr="00673184" w:rsidRDefault="00E10238" w:rsidP="00E10238">
            <w:pPr>
              <w:jc w:val="left"/>
            </w:pPr>
            <w:r w:rsidRPr="00673184">
              <w:t>Réalisation de l’acte chirurgical</w:t>
            </w:r>
          </w:p>
        </w:tc>
      </w:tr>
      <w:tr w:rsidR="00E10238" w:rsidRPr="00673184" w14:paraId="1422305B" w14:textId="77777777" w:rsidTr="001C2B0A">
        <w:trPr>
          <w:cantSplit/>
        </w:trPr>
        <w:tc>
          <w:tcPr>
            <w:tcW w:w="1638" w:type="dxa"/>
            <w:vMerge/>
          </w:tcPr>
          <w:p w14:paraId="173FF3AE"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0B74236B" w14:textId="77777777" w:rsidR="00E10238" w:rsidRPr="00673184" w:rsidRDefault="00E10238" w:rsidP="00E10238">
            <w:pPr>
              <w:jc w:val="left"/>
              <w:rPr>
                <w:rFonts w:ascii="Calibri" w:hAnsi="Calibri"/>
              </w:rPr>
            </w:pPr>
            <w:proofErr w:type="spellStart"/>
            <w:proofErr w:type="gramStart"/>
            <w:r w:rsidRPr="00673184">
              <w:rPr>
                <w:rFonts w:ascii="Calibri" w:hAnsi="Calibri"/>
              </w:rPr>
              <w:t>duree</w:t>
            </w:r>
            <w:proofErr w:type="gramEnd"/>
            <w:r w:rsidRPr="00673184">
              <w:rPr>
                <w:rFonts w:ascii="Calibri" w:hAnsi="Calibri"/>
              </w:rPr>
              <w:t>_obs</w:t>
            </w:r>
            <w:proofErr w:type="spellEnd"/>
          </w:p>
        </w:tc>
        <w:tc>
          <w:tcPr>
            <w:tcW w:w="5176" w:type="dxa"/>
          </w:tcPr>
          <w:p w14:paraId="017F851C" w14:textId="1AC92D2A" w:rsidR="00E10238" w:rsidRPr="00673184" w:rsidRDefault="00E10238" w:rsidP="00E10238">
            <w:pPr>
              <w:jc w:val="left"/>
            </w:pPr>
            <w:r w:rsidRPr="00673184">
              <w:t>Délai entre la réalisation de l’acte chirurgical et la sortie des patients</w:t>
            </w:r>
          </w:p>
        </w:tc>
      </w:tr>
      <w:tr w:rsidR="00E10238" w:rsidRPr="00673184" w14:paraId="7E75D93F" w14:textId="77777777" w:rsidTr="001C2B0A">
        <w:trPr>
          <w:cantSplit/>
        </w:trPr>
        <w:tc>
          <w:tcPr>
            <w:tcW w:w="1638" w:type="dxa"/>
            <w:vMerge/>
          </w:tcPr>
          <w:p w14:paraId="7EA5DAD6"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3BC94FE5" w14:textId="77777777" w:rsidR="00E10238" w:rsidRPr="00673184" w:rsidRDefault="00E10238" w:rsidP="00E10238">
            <w:pPr>
              <w:jc w:val="left"/>
              <w:rPr>
                <w:rFonts w:ascii="Calibri" w:hAnsi="Calibri"/>
              </w:rPr>
            </w:pPr>
            <w:proofErr w:type="spellStart"/>
            <w:proofErr w:type="gramStart"/>
            <w:r w:rsidRPr="00673184">
              <w:rPr>
                <w:rFonts w:ascii="Calibri" w:hAnsi="Calibri"/>
              </w:rPr>
              <w:t>mediane</w:t>
            </w:r>
            <w:proofErr w:type="gramEnd"/>
            <w:r w:rsidRPr="00673184">
              <w:rPr>
                <w:rFonts w:ascii="Calibri" w:hAnsi="Calibri"/>
              </w:rPr>
              <w:t>_obs</w:t>
            </w:r>
            <w:proofErr w:type="spellEnd"/>
          </w:p>
        </w:tc>
        <w:tc>
          <w:tcPr>
            <w:tcW w:w="5176" w:type="dxa"/>
          </w:tcPr>
          <w:p w14:paraId="350AE812" w14:textId="4D562DF8" w:rsidR="00E10238" w:rsidRPr="00673184" w:rsidRDefault="00E10238" w:rsidP="00E10238">
            <w:pPr>
              <w:jc w:val="left"/>
            </w:pPr>
            <w:r w:rsidRPr="00673184">
              <w:t xml:space="preserve">Durée médiane d’observation après l’intervention calculée pour chaque établissement de santé </w:t>
            </w:r>
          </w:p>
        </w:tc>
      </w:tr>
      <w:tr w:rsidR="00E10238" w:rsidRPr="00673184" w14:paraId="38B6D1EA" w14:textId="77777777" w:rsidTr="001C2B0A">
        <w:trPr>
          <w:cantSplit/>
        </w:trPr>
        <w:tc>
          <w:tcPr>
            <w:tcW w:w="1638" w:type="dxa"/>
            <w:vMerge/>
          </w:tcPr>
          <w:p w14:paraId="0A1C3682" w14:textId="77777777" w:rsidR="00E10238" w:rsidRPr="00673184" w:rsidRDefault="00E10238" w:rsidP="00E10238">
            <w:pPr>
              <w:jc w:val="left"/>
              <w:rPr>
                <w:rFonts w:eastAsia="Times New Roman" w:cstheme="minorHAnsi"/>
                <w:b/>
                <w:color w:val="000000"/>
                <w:sz w:val="20"/>
                <w:szCs w:val="20"/>
              </w:rPr>
            </w:pPr>
          </w:p>
        </w:tc>
        <w:tc>
          <w:tcPr>
            <w:tcW w:w="2537" w:type="dxa"/>
            <w:vAlign w:val="bottom"/>
          </w:tcPr>
          <w:p w14:paraId="7763CD00" w14:textId="77777777" w:rsidR="00E10238" w:rsidRPr="00673184" w:rsidRDefault="00E10238" w:rsidP="00E10238">
            <w:pPr>
              <w:jc w:val="left"/>
              <w:rPr>
                <w:rFonts w:ascii="Calibri" w:hAnsi="Calibri"/>
              </w:rPr>
            </w:pPr>
            <w:proofErr w:type="spellStart"/>
            <w:proofErr w:type="gramStart"/>
            <w:r w:rsidRPr="00673184">
              <w:rPr>
                <w:rFonts w:ascii="Calibri" w:hAnsi="Calibri"/>
              </w:rPr>
              <w:t>mediane</w:t>
            </w:r>
            <w:proofErr w:type="gramEnd"/>
            <w:r w:rsidRPr="00673184">
              <w:rPr>
                <w:rFonts w:ascii="Calibri" w:hAnsi="Calibri"/>
              </w:rPr>
              <w:t>_obs_transforme</w:t>
            </w:r>
            <w:proofErr w:type="spellEnd"/>
          </w:p>
        </w:tc>
        <w:tc>
          <w:tcPr>
            <w:tcW w:w="5176" w:type="dxa"/>
          </w:tcPr>
          <w:p w14:paraId="4ABC668B" w14:textId="05B69101" w:rsidR="00E10238" w:rsidRPr="00673184" w:rsidRDefault="00E10238" w:rsidP="00E10238">
            <w:pPr>
              <w:jc w:val="left"/>
            </w:pPr>
            <w:r w:rsidRPr="00673184">
              <w:t>Durée médiane d’observation transformée après PT</w:t>
            </w:r>
            <w:r w:rsidR="006D0E64">
              <w:t>.</w:t>
            </w:r>
            <w:r w:rsidRPr="00673184">
              <w:t xml:space="preserve"> </w:t>
            </w:r>
            <w:proofErr w:type="gramStart"/>
            <w:r w:rsidRPr="00673184">
              <w:t>calculée</w:t>
            </w:r>
            <w:proofErr w:type="gramEnd"/>
            <w:r w:rsidRPr="00673184">
              <w:t xml:space="preserve"> pour chaque établissement de santé </w:t>
            </w:r>
          </w:p>
        </w:tc>
      </w:tr>
      <w:tr w:rsidR="00531B4E" w:rsidRPr="00673184" w14:paraId="46101A75" w14:textId="77777777" w:rsidTr="00E33351">
        <w:trPr>
          <w:cantSplit/>
        </w:trPr>
        <w:tc>
          <w:tcPr>
            <w:tcW w:w="1638" w:type="dxa"/>
          </w:tcPr>
          <w:p w14:paraId="7E9BFC6E" w14:textId="0415073A" w:rsidR="00531B4E" w:rsidRPr="007743CE" w:rsidRDefault="00531B4E" w:rsidP="00531B4E">
            <w:pPr>
              <w:jc w:val="left"/>
              <w:rPr>
                <w:rFonts w:eastAsia="Times New Roman" w:cstheme="minorHAnsi"/>
                <w:b/>
                <w:color w:val="000000"/>
                <w:sz w:val="20"/>
                <w:szCs w:val="20"/>
              </w:rPr>
            </w:pPr>
            <w:r w:rsidRPr="007743CE">
              <w:rPr>
                <w:rFonts w:eastAsia="Times New Roman" w:cstheme="minorHAnsi"/>
                <w:b/>
                <w:color w:val="000000"/>
                <w:sz w:val="20"/>
                <w:szCs w:val="20"/>
              </w:rPr>
              <w:t>Variable complémentaire</w:t>
            </w:r>
          </w:p>
        </w:tc>
        <w:tc>
          <w:tcPr>
            <w:tcW w:w="2537" w:type="dxa"/>
          </w:tcPr>
          <w:p w14:paraId="41301547" w14:textId="35C2ED86" w:rsidR="00531B4E" w:rsidRPr="007743CE" w:rsidRDefault="00531B4E" w:rsidP="00531B4E">
            <w:pPr>
              <w:jc w:val="left"/>
              <w:rPr>
                <w:rFonts w:ascii="Calibri" w:hAnsi="Calibri"/>
              </w:rPr>
            </w:pPr>
            <w:r w:rsidRPr="007743CE">
              <w:rPr>
                <w:rFonts w:eastAsia="Times New Roman" w:cstheme="minorHAnsi"/>
                <w:b/>
                <w:color w:val="000000"/>
                <w:sz w:val="20"/>
                <w:szCs w:val="20"/>
              </w:rPr>
              <w:t>RAAC</w:t>
            </w:r>
          </w:p>
        </w:tc>
        <w:tc>
          <w:tcPr>
            <w:tcW w:w="5176" w:type="dxa"/>
          </w:tcPr>
          <w:p w14:paraId="6CAD0E72" w14:textId="4CFC860F" w:rsidR="00531B4E" w:rsidRPr="007743CE" w:rsidRDefault="00531B4E" w:rsidP="00531B4E">
            <w:pPr>
              <w:jc w:val="left"/>
            </w:pPr>
            <w:r w:rsidRPr="007743CE">
              <w:rPr>
                <w:rFonts w:eastAsia="Times New Roman" w:cstheme="minorHAnsi"/>
                <w:color w:val="000000"/>
                <w:sz w:val="20"/>
                <w:szCs w:val="20"/>
              </w:rPr>
              <w:t xml:space="preserve">Séjour </w:t>
            </w:r>
            <w:r w:rsidR="004F4789" w:rsidRPr="007743CE">
              <w:rPr>
                <w:rFonts w:eastAsia="Times New Roman" w:cstheme="minorHAnsi"/>
                <w:color w:val="000000"/>
                <w:sz w:val="20"/>
                <w:szCs w:val="20"/>
              </w:rPr>
              <w:t>cible PT</w:t>
            </w:r>
            <w:r w:rsidR="006D0E64">
              <w:rPr>
                <w:rFonts w:eastAsia="Times New Roman" w:cstheme="minorHAnsi"/>
                <w:color w:val="000000"/>
                <w:sz w:val="20"/>
                <w:szCs w:val="20"/>
              </w:rPr>
              <w:t>.</w:t>
            </w:r>
            <w:r w:rsidR="004F4789" w:rsidRPr="007743CE">
              <w:rPr>
                <w:rFonts w:eastAsia="Times New Roman" w:cstheme="minorHAnsi"/>
                <w:color w:val="000000"/>
                <w:sz w:val="20"/>
                <w:szCs w:val="20"/>
              </w:rPr>
              <w:t xml:space="preserve"> </w:t>
            </w:r>
            <w:proofErr w:type="gramStart"/>
            <w:r w:rsidRPr="007743CE">
              <w:rPr>
                <w:rFonts w:eastAsia="Times New Roman" w:cstheme="minorHAnsi"/>
                <w:color w:val="000000"/>
                <w:sz w:val="20"/>
                <w:szCs w:val="20"/>
              </w:rPr>
              <w:t>avec</w:t>
            </w:r>
            <w:proofErr w:type="gramEnd"/>
            <w:r w:rsidRPr="007743CE">
              <w:rPr>
                <w:rFonts w:eastAsia="Times New Roman" w:cstheme="minorHAnsi"/>
                <w:color w:val="000000"/>
                <w:sz w:val="20"/>
                <w:szCs w:val="20"/>
              </w:rPr>
              <w:t xml:space="preserve"> récupération améliorée après chirurgie (1:Oui, 0:Non)</w:t>
            </w:r>
          </w:p>
        </w:tc>
      </w:tr>
    </w:tbl>
    <w:p w14:paraId="5C56BDAD" w14:textId="77777777" w:rsidR="006A742C" w:rsidRPr="00673184" w:rsidRDefault="006A742C" w:rsidP="00C17A1A">
      <w:pPr>
        <w:pStyle w:val="Paragraphedeliste"/>
        <w:ind w:left="644"/>
      </w:pPr>
    </w:p>
    <w:p w14:paraId="06B77922" w14:textId="77777777" w:rsidR="007B1283" w:rsidRPr="00673184" w:rsidRDefault="007B1283" w:rsidP="00F806B6">
      <w:pPr>
        <w:pStyle w:val="Titre3"/>
      </w:pPr>
    </w:p>
    <w:p w14:paraId="14467E96" w14:textId="77777777" w:rsidR="0093439D" w:rsidRPr="00673184" w:rsidRDefault="0093439D">
      <w:pPr>
        <w:jc w:val="left"/>
        <w:rPr>
          <w:rFonts w:asciiTheme="majorHAnsi" w:eastAsiaTheme="majorEastAsia" w:hAnsiTheme="majorHAnsi" w:cstheme="majorBidi"/>
          <w:b/>
          <w:bCs/>
          <w:color w:val="4F81BD" w:themeColor="accent1"/>
        </w:rPr>
      </w:pPr>
      <w:r w:rsidRPr="00673184">
        <w:br w:type="page"/>
      </w:r>
    </w:p>
    <w:p w14:paraId="47AEB450" w14:textId="7C1808FB" w:rsidR="0029409E" w:rsidRPr="00673184" w:rsidRDefault="00BF39B8" w:rsidP="00F806B6">
      <w:pPr>
        <w:pStyle w:val="Titre3"/>
        <w:rPr>
          <w:lang w:eastAsia="en-US"/>
        </w:rPr>
      </w:pPr>
      <w:bookmarkStart w:id="22" w:name="_Toc511891922"/>
      <w:bookmarkStart w:id="23" w:name="_Toc135730015"/>
      <w:r w:rsidRPr="00673184">
        <w:lastRenderedPageBreak/>
        <w:t xml:space="preserve">Rendu </w:t>
      </w:r>
      <w:r w:rsidR="004A035C" w:rsidRPr="00673184">
        <w:t>n°</w:t>
      </w:r>
      <w:r w:rsidRPr="00673184">
        <w:t xml:space="preserve">3- </w:t>
      </w:r>
      <w:r w:rsidR="0029409E" w:rsidRPr="00673184">
        <w:rPr>
          <w:lang w:eastAsia="en-US"/>
        </w:rPr>
        <w:t>Base de données des établissements</w:t>
      </w:r>
      <w:bookmarkEnd w:id="22"/>
      <w:bookmarkEnd w:id="23"/>
    </w:p>
    <w:p w14:paraId="14484C4A" w14:textId="3D880203" w:rsidR="0029409E" w:rsidRPr="00673184" w:rsidRDefault="0029409E" w:rsidP="0029409E">
      <w:pPr>
        <w:jc w:val="left"/>
        <w:rPr>
          <w:lang w:eastAsia="en-US"/>
        </w:rPr>
      </w:pPr>
      <w:r w:rsidRPr="00673184">
        <w:rPr>
          <w:lang w:eastAsia="en-US"/>
        </w:rPr>
        <w:t>Nom de la table : T_etbt_ete_</w:t>
      </w:r>
      <w:proofErr w:type="gramStart"/>
      <w:r w:rsidR="0035095E" w:rsidRPr="00673184">
        <w:rPr>
          <w:lang w:eastAsia="en-US"/>
        </w:rPr>
        <w:t>PT</w:t>
      </w:r>
      <w:r w:rsidR="007743CE">
        <w:rPr>
          <w:lang w:eastAsia="en-US"/>
        </w:rPr>
        <w:t>.</w:t>
      </w:r>
      <w:r w:rsidRPr="00673184">
        <w:rPr>
          <w:lang w:eastAsia="en-US"/>
        </w:rPr>
        <w:t>_</w:t>
      </w:r>
      <w:proofErr w:type="gramEnd"/>
      <w:r w:rsidRPr="00673184">
        <w:rPr>
          <w:lang w:eastAsia="en-US"/>
        </w:rPr>
        <w:t>mco_</w:t>
      </w:r>
      <w:r w:rsidR="0035095E" w:rsidRPr="00AA0B04">
        <w:rPr>
          <w:lang w:eastAsia="en-US"/>
        </w:rPr>
        <w:t>2</w:t>
      </w:r>
      <w:r w:rsidR="007F628F" w:rsidRPr="00AA0B04">
        <w:rPr>
          <w:lang w:eastAsia="en-US"/>
        </w:rPr>
        <w:t>1</w:t>
      </w:r>
    </w:p>
    <w:tbl>
      <w:tblPr>
        <w:tblW w:w="9629" w:type="dxa"/>
        <w:tblCellMar>
          <w:left w:w="0" w:type="dxa"/>
          <w:right w:w="0" w:type="dxa"/>
        </w:tblCellMar>
        <w:tblLook w:val="04A0" w:firstRow="1" w:lastRow="0" w:firstColumn="1" w:lastColumn="0" w:noHBand="0" w:noVBand="1"/>
      </w:tblPr>
      <w:tblGrid>
        <w:gridCol w:w="2262"/>
        <w:gridCol w:w="2565"/>
        <w:gridCol w:w="1028"/>
        <w:gridCol w:w="2209"/>
        <w:gridCol w:w="1565"/>
      </w:tblGrid>
      <w:tr w:rsidR="0029409E" w:rsidRPr="00673184" w14:paraId="392283E5" w14:textId="77777777" w:rsidTr="007743CE">
        <w:trPr>
          <w:cantSplit/>
          <w:tblHeader/>
        </w:trPr>
        <w:tc>
          <w:tcPr>
            <w:tcW w:w="222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34A36396" w14:textId="77777777" w:rsidR="0029409E" w:rsidRPr="00673184" w:rsidRDefault="0029409E" w:rsidP="0029409E">
            <w:pPr>
              <w:spacing w:after="0" w:line="240" w:lineRule="auto"/>
              <w:rPr>
                <w:rFonts w:ascii="Calibri" w:eastAsia="SimSun" w:hAnsi="Calibri" w:cs="SimSun"/>
                <w:b/>
                <w:bCs/>
                <w:color w:val="000000"/>
                <w:sz w:val="20"/>
                <w:szCs w:val="20"/>
                <w:lang w:eastAsia="zh-CN"/>
              </w:rPr>
            </w:pPr>
          </w:p>
        </w:tc>
        <w:tc>
          <w:tcPr>
            <w:tcW w:w="2572"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7B304DE0" w14:textId="77777777" w:rsidR="0029409E" w:rsidRPr="00673184" w:rsidRDefault="0029409E"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Nom de la variable</w:t>
            </w:r>
          </w:p>
        </w:tc>
        <w:tc>
          <w:tcPr>
            <w:tcW w:w="4833" w:type="dxa"/>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07288928" w14:textId="77777777" w:rsidR="0029409E" w:rsidRPr="00673184" w:rsidRDefault="0029409E"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Libellé</w:t>
            </w:r>
          </w:p>
        </w:tc>
      </w:tr>
      <w:tr w:rsidR="005A5093" w:rsidRPr="00673184" w14:paraId="28ACD8AC" w14:textId="77777777" w:rsidTr="007743CE">
        <w:trPr>
          <w:cantSplit/>
        </w:trPr>
        <w:tc>
          <w:tcPr>
            <w:tcW w:w="222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2AC327" w14:textId="77777777" w:rsidR="005A5093" w:rsidRPr="00673184" w:rsidRDefault="005A5093" w:rsidP="0029409E">
            <w:pPr>
              <w:spacing w:after="0" w:line="240" w:lineRule="auto"/>
              <w:jc w:val="left"/>
              <w:rPr>
                <w:rFonts w:ascii="Calibri" w:eastAsia="SimSun" w:hAnsi="Calibri" w:cs="SimSun"/>
                <w:b/>
                <w:bCs/>
                <w:color w:val="000000"/>
                <w:sz w:val="20"/>
                <w:szCs w:val="20"/>
                <w:lang w:eastAsia="zh-CN"/>
              </w:rPr>
            </w:pPr>
            <w:r w:rsidRPr="00673184">
              <w:rPr>
                <w:b/>
                <w:bCs/>
                <w:color w:val="000000"/>
                <w:sz w:val="20"/>
                <w:szCs w:val="20"/>
                <w:lang w:eastAsia="en-US"/>
              </w:rPr>
              <w:t>Caractéristiques de l’établissement</w:t>
            </w: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F8D9CA4" w14:textId="026456E2" w:rsidR="005A5093" w:rsidRPr="00673184" w:rsidRDefault="005A5093" w:rsidP="0029409E">
            <w:pPr>
              <w:spacing w:after="0" w:line="240" w:lineRule="auto"/>
              <w:rPr>
                <w:color w:val="000000"/>
                <w:sz w:val="20"/>
                <w:szCs w:val="20"/>
                <w:lang w:eastAsia="en-US"/>
              </w:rPr>
            </w:pPr>
            <w:proofErr w:type="spellStart"/>
            <w:r w:rsidRPr="00673184">
              <w:rPr>
                <w:rFonts w:eastAsia="Times New Roman" w:cstheme="minorHAnsi"/>
                <w:b/>
                <w:color w:val="000000"/>
                <w:sz w:val="20"/>
                <w:szCs w:val="20"/>
              </w:rPr>
              <w:t>Finess</w:t>
            </w:r>
            <w:proofErr w:type="spellEnd"/>
            <w:r w:rsidR="009F3FF4" w:rsidRPr="00673184">
              <w:rPr>
                <w:rFonts w:eastAsia="Times New Roman" w:cstheme="minorHAnsi"/>
                <w:b/>
                <w:color w:val="000000"/>
                <w:sz w:val="20"/>
                <w:szCs w:val="20"/>
              </w:rPr>
              <w:t xml:space="preserve"> </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6BF0197" w14:textId="467291DA" w:rsidR="005A5093" w:rsidRPr="00673184" w:rsidRDefault="005A5093" w:rsidP="005A5093">
            <w:pPr>
              <w:spacing w:after="0" w:line="240" w:lineRule="auto"/>
              <w:rPr>
                <w:color w:val="000000"/>
                <w:sz w:val="20"/>
                <w:szCs w:val="20"/>
                <w:lang w:eastAsia="en-US"/>
              </w:rPr>
            </w:pPr>
            <w:proofErr w:type="spellStart"/>
            <w:r w:rsidRPr="00673184">
              <w:rPr>
                <w:rFonts w:eastAsia="Times New Roman" w:cstheme="minorHAnsi"/>
                <w:color w:val="000000"/>
                <w:sz w:val="20"/>
                <w:szCs w:val="20"/>
              </w:rPr>
              <w:t>Finess</w:t>
            </w:r>
            <w:proofErr w:type="spellEnd"/>
            <w:r w:rsidRPr="00673184">
              <w:rPr>
                <w:rFonts w:eastAsia="Times New Roman" w:cstheme="minorHAnsi"/>
                <w:color w:val="000000"/>
                <w:sz w:val="20"/>
                <w:szCs w:val="20"/>
              </w:rPr>
              <w:t xml:space="preserve"> géographique </w:t>
            </w:r>
          </w:p>
        </w:tc>
      </w:tr>
      <w:tr w:rsidR="005A5093" w:rsidRPr="00673184" w14:paraId="7F617620" w14:textId="77777777" w:rsidTr="007743CE">
        <w:trPr>
          <w:cantSplit/>
        </w:trPr>
        <w:tc>
          <w:tcPr>
            <w:tcW w:w="2224" w:type="dxa"/>
            <w:vMerge/>
            <w:tcBorders>
              <w:top w:val="nil"/>
              <w:left w:val="single" w:sz="8" w:space="0" w:color="auto"/>
              <w:bottom w:val="single" w:sz="8" w:space="0" w:color="auto"/>
              <w:right w:val="single" w:sz="8" w:space="0" w:color="auto"/>
            </w:tcBorders>
            <w:tcMar>
              <w:top w:w="0" w:type="dxa"/>
              <w:left w:w="108" w:type="dxa"/>
              <w:bottom w:w="0" w:type="dxa"/>
              <w:right w:w="108" w:type="dxa"/>
            </w:tcMar>
          </w:tcPr>
          <w:p w14:paraId="5FB8EF2A" w14:textId="77777777" w:rsidR="005A5093" w:rsidRPr="00673184" w:rsidRDefault="005A5093" w:rsidP="0029409E">
            <w:pPr>
              <w:spacing w:after="0" w:line="240" w:lineRule="auto"/>
              <w:jc w:val="left"/>
              <w:rPr>
                <w:b/>
                <w:bCs/>
                <w:color w:val="000000"/>
                <w:sz w:val="20"/>
                <w:szCs w:val="20"/>
                <w:lang w:eastAsia="en-US"/>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54BC1731" w14:textId="1BDF48FA" w:rsidR="005A5093" w:rsidRPr="00673184" w:rsidRDefault="005A5093" w:rsidP="0029409E">
            <w:pPr>
              <w:spacing w:after="0" w:line="240" w:lineRule="auto"/>
              <w:rPr>
                <w:color w:val="000000"/>
                <w:sz w:val="20"/>
                <w:szCs w:val="20"/>
                <w:lang w:eastAsia="en-US"/>
              </w:rPr>
            </w:pPr>
            <w:proofErr w:type="spellStart"/>
            <w:r w:rsidRPr="00673184">
              <w:rPr>
                <w:rFonts w:eastAsia="Times New Roman" w:cstheme="minorHAnsi"/>
                <w:b/>
                <w:color w:val="000000"/>
                <w:sz w:val="20"/>
                <w:szCs w:val="20"/>
              </w:rPr>
              <w:t>Finess_PMSI</w:t>
            </w:r>
            <w:proofErr w:type="spellEnd"/>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4ED29315" w14:textId="7410E01C" w:rsidR="005A5093" w:rsidRPr="00673184" w:rsidRDefault="005A5093" w:rsidP="005A5093">
            <w:pPr>
              <w:rPr>
                <w:color w:val="000000"/>
                <w:sz w:val="20"/>
                <w:szCs w:val="20"/>
                <w:lang w:eastAsia="en-US"/>
              </w:rPr>
            </w:pPr>
            <w:proofErr w:type="spellStart"/>
            <w:r w:rsidRPr="00673184">
              <w:rPr>
                <w:rFonts w:eastAsia="Times New Roman" w:cstheme="minorHAnsi"/>
                <w:color w:val="000000"/>
                <w:sz w:val="20"/>
                <w:szCs w:val="20"/>
              </w:rPr>
              <w:t>Finess</w:t>
            </w:r>
            <w:proofErr w:type="spellEnd"/>
            <w:r w:rsidRPr="00673184">
              <w:rPr>
                <w:rFonts w:eastAsia="Times New Roman" w:cstheme="minorHAnsi"/>
                <w:color w:val="000000"/>
                <w:sz w:val="20"/>
                <w:szCs w:val="20"/>
              </w:rPr>
              <w:t xml:space="preserve"> PMSI </w:t>
            </w:r>
          </w:p>
        </w:tc>
      </w:tr>
      <w:tr w:rsidR="0029409E" w:rsidRPr="00673184" w14:paraId="35A3F4D1" w14:textId="77777777" w:rsidTr="007743CE">
        <w:trPr>
          <w:cantSplit/>
        </w:trPr>
        <w:tc>
          <w:tcPr>
            <w:tcW w:w="0" w:type="auto"/>
            <w:vMerge/>
            <w:tcBorders>
              <w:top w:val="nil"/>
              <w:left w:val="single" w:sz="8" w:space="0" w:color="auto"/>
              <w:bottom w:val="single" w:sz="8" w:space="0" w:color="auto"/>
              <w:right w:val="single" w:sz="8" w:space="0" w:color="auto"/>
            </w:tcBorders>
            <w:vAlign w:val="center"/>
            <w:hideMark/>
          </w:tcPr>
          <w:p w14:paraId="0A00F7A9" w14:textId="77777777" w:rsidR="0029409E" w:rsidRPr="00673184" w:rsidRDefault="0029409E"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229B235" w14:textId="77777777" w:rsidR="0029409E" w:rsidRPr="00673184" w:rsidRDefault="0029409E"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IPE</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4A694B6" w14:textId="77777777" w:rsidR="0029409E" w:rsidRPr="00673184" w:rsidRDefault="0029409E"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Identifiant permanent des établissements de santé</w:t>
            </w:r>
          </w:p>
        </w:tc>
      </w:tr>
      <w:tr w:rsidR="0029409E" w:rsidRPr="00673184" w14:paraId="205C067C" w14:textId="77777777" w:rsidTr="007743CE">
        <w:trPr>
          <w:cantSplit/>
        </w:trPr>
        <w:tc>
          <w:tcPr>
            <w:tcW w:w="0" w:type="auto"/>
            <w:vMerge/>
            <w:tcBorders>
              <w:top w:val="nil"/>
              <w:left w:val="single" w:sz="8" w:space="0" w:color="auto"/>
              <w:bottom w:val="single" w:sz="8" w:space="0" w:color="auto"/>
              <w:right w:val="single" w:sz="8" w:space="0" w:color="auto"/>
            </w:tcBorders>
            <w:vAlign w:val="center"/>
            <w:hideMark/>
          </w:tcPr>
          <w:p w14:paraId="6DF3C293" w14:textId="77777777" w:rsidR="0029409E" w:rsidRPr="00673184" w:rsidRDefault="0029409E"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B7C7AA3" w14:textId="77777777" w:rsidR="0029409E" w:rsidRPr="00673184" w:rsidRDefault="0029409E"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RS</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1799529" w14:textId="77777777" w:rsidR="0029409E" w:rsidRPr="00673184" w:rsidRDefault="0029409E"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 xml:space="preserve">Raison sociale </w:t>
            </w:r>
          </w:p>
        </w:tc>
      </w:tr>
      <w:tr w:rsidR="0029409E" w:rsidRPr="00673184" w14:paraId="581357E8" w14:textId="77777777" w:rsidTr="007743CE">
        <w:trPr>
          <w:cantSplit/>
        </w:trPr>
        <w:tc>
          <w:tcPr>
            <w:tcW w:w="0" w:type="auto"/>
            <w:vMerge/>
            <w:tcBorders>
              <w:top w:val="nil"/>
              <w:left w:val="single" w:sz="8" w:space="0" w:color="auto"/>
              <w:bottom w:val="single" w:sz="8" w:space="0" w:color="auto"/>
              <w:right w:val="single" w:sz="8" w:space="0" w:color="auto"/>
            </w:tcBorders>
            <w:vAlign w:val="center"/>
            <w:hideMark/>
          </w:tcPr>
          <w:p w14:paraId="05718C8E" w14:textId="77777777" w:rsidR="0029409E" w:rsidRPr="00673184" w:rsidRDefault="0029409E"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029DE54" w14:textId="77777777" w:rsidR="0029409E" w:rsidRPr="00673184" w:rsidRDefault="0029409E" w:rsidP="0029409E">
            <w:pPr>
              <w:spacing w:after="0" w:line="240" w:lineRule="auto"/>
              <w:rPr>
                <w:rFonts w:ascii="Calibri" w:eastAsia="SimSun" w:hAnsi="Calibri" w:cs="SimSun"/>
                <w:b/>
                <w:bCs/>
                <w:color w:val="000000"/>
                <w:sz w:val="20"/>
                <w:szCs w:val="20"/>
                <w:lang w:eastAsia="zh-CN"/>
              </w:rPr>
            </w:pPr>
            <w:proofErr w:type="spellStart"/>
            <w:r w:rsidRPr="00673184">
              <w:rPr>
                <w:b/>
                <w:bCs/>
                <w:color w:val="000000"/>
                <w:sz w:val="20"/>
                <w:szCs w:val="20"/>
                <w:lang w:eastAsia="en-US"/>
              </w:rPr>
              <w:t>Categ_PMSI</w:t>
            </w:r>
            <w:proofErr w:type="spellEnd"/>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14325F1" w14:textId="77777777" w:rsidR="0029409E" w:rsidRPr="00673184" w:rsidRDefault="0029409E"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Catégorie</w:t>
            </w:r>
          </w:p>
        </w:tc>
      </w:tr>
      <w:tr w:rsidR="0029409E" w:rsidRPr="00673184" w14:paraId="43768F08" w14:textId="77777777" w:rsidTr="007743CE">
        <w:trPr>
          <w:cantSplit/>
        </w:trPr>
        <w:tc>
          <w:tcPr>
            <w:tcW w:w="0" w:type="auto"/>
            <w:vMerge/>
            <w:tcBorders>
              <w:top w:val="nil"/>
              <w:left w:val="single" w:sz="8" w:space="0" w:color="auto"/>
              <w:bottom w:val="single" w:sz="8" w:space="0" w:color="auto"/>
              <w:right w:val="single" w:sz="8" w:space="0" w:color="auto"/>
            </w:tcBorders>
            <w:vAlign w:val="center"/>
            <w:hideMark/>
          </w:tcPr>
          <w:p w14:paraId="79203273" w14:textId="77777777" w:rsidR="0029409E" w:rsidRPr="00673184" w:rsidRDefault="0029409E"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33C5771" w14:textId="77777777" w:rsidR="0029409E" w:rsidRPr="00673184" w:rsidRDefault="0029409E" w:rsidP="0029409E">
            <w:pPr>
              <w:spacing w:after="0" w:line="240" w:lineRule="auto"/>
              <w:rPr>
                <w:rFonts w:ascii="Calibri" w:eastAsia="SimSun" w:hAnsi="Calibri" w:cs="SimSun"/>
                <w:b/>
                <w:bCs/>
                <w:color w:val="000000"/>
                <w:sz w:val="20"/>
                <w:szCs w:val="20"/>
                <w:lang w:eastAsia="zh-CN"/>
              </w:rPr>
            </w:pPr>
            <w:proofErr w:type="spellStart"/>
            <w:r w:rsidRPr="00673184">
              <w:rPr>
                <w:b/>
                <w:bCs/>
                <w:color w:val="000000"/>
                <w:sz w:val="20"/>
                <w:szCs w:val="20"/>
                <w:lang w:eastAsia="en-US"/>
              </w:rPr>
              <w:t>Secteur_PMSI</w:t>
            </w:r>
            <w:proofErr w:type="spellEnd"/>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CF37906" w14:textId="77777777" w:rsidR="0029409E" w:rsidRPr="00673184" w:rsidRDefault="0029409E"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Secteur</w:t>
            </w:r>
          </w:p>
        </w:tc>
      </w:tr>
      <w:tr w:rsidR="0029409E" w:rsidRPr="00673184" w14:paraId="71A892B2" w14:textId="77777777" w:rsidTr="007743CE">
        <w:trPr>
          <w:cantSplit/>
        </w:trPr>
        <w:tc>
          <w:tcPr>
            <w:tcW w:w="0" w:type="auto"/>
            <w:vMerge/>
            <w:tcBorders>
              <w:top w:val="nil"/>
              <w:left w:val="single" w:sz="8" w:space="0" w:color="auto"/>
              <w:bottom w:val="single" w:sz="8" w:space="0" w:color="auto"/>
              <w:right w:val="single" w:sz="8" w:space="0" w:color="auto"/>
            </w:tcBorders>
            <w:vAlign w:val="center"/>
            <w:hideMark/>
          </w:tcPr>
          <w:p w14:paraId="3659F40F" w14:textId="77777777" w:rsidR="0029409E" w:rsidRPr="00673184" w:rsidRDefault="0029409E"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3F4A83C" w14:textId="77777777" w:rsidR="0029409E" w:rsidRPr="00673184" w:rsidRDefault="0029409E" w:rsidP="0029409E">
            <w:pPr>
              <w:spacing w:after="0" w:line="240" w:lineRule="auto"/>
              <w:rPr>
                <w:rFonts w:ascii="Calibri" w:eastAsia="SimSun" w:hAnsi="Calibri" w:cs="SimSun"/>
                <w:b/>
                <w:bCs/>
                <w:color w:val="000000"/>
                <w:sz w:val="20"/>
                <w:szCs w:val="20"/>
                <w:lang w:eastAsia="zh-CN"/>
              </w:rPr>
            </w:pPr>
            <w:proofErr w:type="spellStart"/>
            <w:r w:rsidRPr="00673184">
              <w:rPr>
                <w:b/>
                <w:bCs/>
                <w:color w:val="000000"/>
                <w:sz w:val="20"/>
                <w:szCs w:val="20"/>
                <w:lang w:eastAsia="en-US"/>
              </w:rPr>
              <w:t>Region</w:t>
            </w:r>
            <w:proofErr w:type="spellEnd"/>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BE6D5E5" w14:textId="77777777" w:rsidR="0029409E" w:rsidRPr="00673184" w:rsidRDefault="0029409E"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 xml:space="preserve">Région du </w:t>
            </w:r>
            <w:proofErr w:type="spellStart"/>
            <w:r w:rsidRPr="00673184">
              <w:rPr>
                <w:color w:val="000000"/>
                <w:sz w:val="20"/>
                <w:szCs w:val="20"/>
                <w:lang w:eastAsia="en-US"/>
              </w:rPr>
              <w:t>Finess</w:t>
            </w:r>
            <w:proofErr w:type="spellEnd"/>
            <w:r w:rsidRPr="00673184">
              <w:rPr>
                <w:color w:val="000000"/>
                <w:sz w:val="20"/>
                <w:szCs w:val="20"/>
                <w:lang w:eastAsia="en-US"/>
              </w:rPr>
              <w:t xml:space="preserve"> </w:t>
            </w:r>
          </w:p>
        </w:tc>
      </w:tr>
      <w:tr w:rsidR="0029409E" w:rsidRPr="00673184" w14:paraId="3C7A02E8" w14:textId="77777777" w:rsidTr="007743CE">
        <w:trPr>
          <w:cantSplit/>
        </w:trPr>
        <w:tc>
          <w:tcPr>
            <w:tcW w:w="22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10B511" w14:textId="77777777" w:rsidR="0029409E" w:rsidRPr="00673184" w:rsidRDefault="0029409E" w:rsidP="0029409E">
            <w:pPr>
              <w:spacing w:after="0" w:line="240" w:lineRule="auto"/>
              <w:jc w:val="left"/>
              <w:rPr>
                <w:rFonts w:ascii="Calibri" w:eastAsia="SimSun" w:hAnsi="Calibri" w:cs="SimSun"/>
                <w:b/>
                <w:bCs/>
                <w:color w:val="000000"/>
                <w:sz w:val="20"/>
                <w:szCs w:val="20"/>
                <w:lang w:eastAsia="zh-CN"/>
              </w:rPr>
            </w:pPr>
            <w:r w:rsidRPr="00673184">
              <w:rPr>
                <w:b/>
                <w:bCs/>
                <w:color w:val="000000"/>
                <w:sz w:val="20"/>
                <w:szCs w:val="20"/>
                <w:lang w:eastAsia="en-US"/>
              </w:rPr>
              <w:t>Séjours cibles</w:t>
            </w: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AFF377F" w14:textId="20656091" w:rsidR="0029409E" w:rsidRPr="00673184" w:rsidRDefault="0029409E"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ETE_</w:t>
            </w:r>
            <w:proofErr w:type="gramStart"/>
            <w:r w:rsidR="007743CE">
              <w:rPr>
                <w:b/>
                <w:bCs/>
                <w:color w:val="000000"/>
                <w:sz w:val="20"/>
                <w:szCs w:val="20"/>
                <w:lang w:eastAsia="en-US"/>
              </w:rPr>
              <w:t>PT.</w:t>
            </w:r>
            <w:r w:rsidRPr="00673184">
              <w:rPr>
                <w:b/>
                <w:bCs/>
                <w:color w:val="000000"/>
                <w:sz w:val="20"/>
                <w:szCs w:val="20"/>
                <w:lang w:eastAsia="en-US"/>
              </w:rPr>
              <w:t>_</w:t>
            </w:r>
            <w:proofErr w:type="gramEnd"/>
            <w:r w:rsidRPr="00673184">
              <w:rPr>
                <w:b/>
                <w:bCs/>
                <w:color w:val="000000"/>
                <w:sz w:val="20"/>
                <w:szCs w:val="20"/>
                <w:lang w:eastAsia="en-US"/>
              </w:rPr>
              <w:t>CIBLE_ETBT</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C00F9C0" w14:textId="77777777" w:rsidR="0029409E" w:rsidRPr="00673184" w:rsidRDefault="0029409E"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Nombre de séjours cibles</w:t>
            </w:r>
          </w:p>
        </w:tc>
      </w:tr>
      <w:tr w:rsidR="0029409E" w:rsidRPr="00673184" w14:paraId="086153E5" w14:textId="77777777" w:rsidTr="007743CE">
        <w:trPr>
          <w:cantSplit/>
        </w:trPr>
        <w:tc>
          <w:tcPr>
            <w:tcW w:w="222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CE550D" w14:textId="77777777" w:rsidR="0029409E" w:rsidRPr="00673184" w:rsidRDefault="0029409E" w:rsidP="0029409E">
            <w:pPr>
              <w:spacing w:after="0" w:line="240" w:lineRule="auto"/>
              <w:jc w:val="left"/>
              <w:rPr>
                <w:rFonts w:ascii="Calibri" w:eastAsia="SimSun" w:hAnsi="Calibri" w:cs="SimSun"/>
                <w:b/>
                <w:bCs/>
                <w:color w:val="000000"/>
                <w:sz w:val="20"/>
                <w:szCs w:val="20"/>
                <w:lang w:eastAsia="zh-CN"/>
              </w:rPr>
            </w:pPr>
            <w:r w:rsidRPr="00673184">
              <w:rPr>
                <w:b/>
                <w:bCs/>
                <w:color w:val="000000"/>
                <w:sz w:val="20"/>
                <w:szCs w:val="20"/>
                <w:lang w:eastAsia="en-US"/>
              </w:rPr>
              <w:t>Observé</w:t>
            </w: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9A1943D" w14:textId="7A9A7D40" w:rsidR="0029409E" w:rsidRPr="00673184" w:rsidRDefault="0029409E"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ETE_</w:t>
            </w:r>
            <w:proofErr w:type="gramStart"/>
            <w:r w:rsidR="007743CE">
              <w:rPr>
                <w:b/>
                <w:bCs/>
                <w:color w:val="000000"/>
                <w:sz w:val="20"/>
                <w:szCs w:val="20"/>
                <w:lang w:eastAsia="en-US"/>
              </w:rPr>
              <w:t>PT.</w:t>
            </w:r>
            <w:r w:rsidRPr="00673184">
              <w:rPr>
                <w:b/>
                <w:bCs/>
                <w:color w:val="000000"/>
                <w:sz w:val="20"/>
                <w:szCs w:val="20"/>
                <w:lang w:eastAsia="en-US"/>
              </w:rPr>
              <w:t>_</w:t>
            </w:r>
            <w:proofErr w:type="gramEnd"/>
            <w:r w:rsidRPr="00673184">
              <w:rPr>
                <w:b/>
                <w:bCs/>
                <w:color w:val="000000"/>
                <w:sz w:val="20"/>
                <w:szCs w:val="20"/>
                <w:lang w:eastAsia="en-US"/>
              </w:rPr>
              <w:t>OBS_ETBT</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6C0AAB2" w14:textId="606C3E3B" w:rsidR="0029409E" w:rsidRPr="00673184" w:rsidRDefault="0029409E"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 xml:space="preserve">Nombre de séjours observés d’ETE après </w:t>
            </w:r>
            <w:r w:rsidR="007743CE">
              <w:rPr>
                <w:color w:val="000000"/>
                <w:sz w:val="20"/>
                <w:szCs w:val="20"/>
                <w:lang w:eastAsia="en-US"/>
              </w:rPr>
              <w:t>PT.</w:t>
            </w:r>
          </w:p>
        </w:tc>
      </w:tr>
      <w:tr w:rsidR="0029409E" w:rsidRPr="00673184" w14:paraId="740C4719" w14:textId="77777777" w:rsidTr="007743CE">
        <w:trPr>
          <w:cantSplit/>
        </w:trPr>
        <w:tc>
          <w:tcPr>
            <w:tcW w:w="0" w:type="auto"/>
            <w:vMerge/>
            <w:tcBorders>
              <w:top w:val="nil"/>
              <w:left w:val="single" w:sz="8" w:space="0" w:color="auto"/>
              <w:bottom w:val="single" w:sz="8" w:space="0" w:color="auto"/>
              <w:right w:val="single" w:sz="8" w:space="0" w:color="auto"/>
            </w:tcBorders>
            <w:vAlign w:val="center"/>
            <w:hideMark/>
          </w:tcPr>
          <w:p w14:paraId="18DC3AE1" w14:textId="77777777" w:rsidR="0029409E" w:rsidRPr="00673184" w:rsidRDefault="0029409E"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3CB968A" w14:textId="0F65378A" w:rsidR="0029409E" w:rsidRPr="00673184" w:rsidRDefault="0029409E"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ETE_</w:t>
            </w:r>
            <w:proofErr w:type="gramStart"/>
            <w:r w:rsidR="007743CE">
              <w:rPr>
                <w:b/>
                <w:bCs/>
                <w:color w:val="000000"/>
                <w:sz w:val="20"/>
                <w:szCs w:val="20"/>
                <w:lang w:eastAsia="en-US"/>
              </w:rPr>
              <w:t>PT.</w:t>
            </w:r>
            <w:r w:rsidRPr="00673184">
              <w:rPr>
                <w:b/>
                <w:bCs/>
                <w:color w:val="000000"/>
                <w:sz w:val="20"/>
                <w:szCs w:val="20"/>
                <w:lang w:eastAsia="en-US"/>
              </w:rPr>
              <w:t>_</w:t>
            </w:r>
            <w:proofErr w:type="gramEnd"/>
            <w:r w:rsidRPr="00673184">
              <w:rPr>
                <w:b/>
                <w:bCs/>
                <w:color w:val="000000"/>
                <w:sz w:val="20"/>
                <w:szCs w:val="20"/>
                <w:lang w:eastAsia="en-US"/>
              </w:rPr>
              <w:t>TXOBS_ETBT</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45B0CF1" w14:textId="43A97F40" w:rsidR="0029409E" w:rsidRPr="00673184" w:rsidRDefault="0029409E"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 xml:space="preserve">Taux brut observé d’ETE après </w:t>
            </w:r>
            <w:r w:rsidR="007743CE">
              <w:rPr>
                <w:color w:val="000000"/>
                <w:sz w:val="20"/>
                <w:szCs w:val="20"/>
                <w:lang w:eastAsia="en-US"/>
              </w:rPr>
              <w:t>PT.</w:t>
            </w:r>
            <w:r w:rsidRPr="00673184">
              <w:rPr>
                <w:color w:val="000000"/>
                <w:sz w:val="20"/>
                <w:szCs w:val="20"/>
                <w:lang w:eastAsia="en-US"/>
              </w:rPr>
              <w:t xml:space="preserve"> (</w:t>
            </w:r>
            <w:r w:rsidR="003579DB" w:rsidRPr="00673184">
              <w:rPr>
                <w:color w:val="000000"/>
                <w:sz w:val="20"/>
                <w:szCs w:val="20"/>
                <w:vertAlign w:val="subscript"/>
                <w:lang w:eastAsia="en-US"/>
              </w:rPr>
              <w:t>%</w:t>
            </w:r>
            <w:r w:rsidRPr="00673184">
              <w:rPr>
                <w:color w:val="000000"/>
                <w:sz w:val="20"/>
                <w:szCs w:val="20"/>
                <w:lang w:eastAsia="en-US"/>
              </w:rPr>
              <w:t>)</w:t>
            </w:r>
          </w:p>
        </w:tc>
      </w:tr>
      <w:tr w:rsidR="0029409E" w:rsidRPr="00673184" w14:paraId="6FF47A9A" w14:textId="77777777" w:rsidTr="007743CE">
        <w:trPr>
          <w:cantSplit/>
        </w:trPr>
        <w:tc>
          <w:tcPr>
            <w:tcW w:w="222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108A36" w14:textId="77777777" w:rsidR="0029409E" w:rsidRPr="00673184" w:rsidRDefault="0029409E" w:rsidP="0029409E">
            <w:pPr>
              <w:spacing w:after="0" w:line="240" w:lineRule="auto"/>
              <w:jc w:val="left"/>
              <w:rPr>
                <w:rFonts w:ascii="Calibri" w:eastAsia="SimSun" w:hAnsi="Calibri" w:cs="SimSun"/>
                <w:b/>
                <w:bCs/>
                <w:color w:val="000000"/>
                <w:sz w:val="20"/>
                <w:szCs w:val="20"/>
                <w:lang w:eastAsia="zh-CN"/>
              </w:rPr>
            </w:pPr>
            <w:r w:rsidRPr="00673184">
              <w:rPr>
                <w:b/>
                <w:bCs/>
                <w:color w:val="000000"/>
                <w:sz w:val="20"/>
                <w:szCs w:val="20"/>
                <w:lang w:eastAsia="en-US"/>
              </w:rPr>
              <w:t>Attendu</w:t>
            </w: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3930479" w14:textId="4956B93A" w:rsidR="0029409E" w:rsidRPr="00673184" w:rsidRDefault="0029409E"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ETE_</w:t>
            </w:r>
            <w:proofErr w:type="gramStart"/>
            <w:r w:rsidR="007743CE">
              <w:rPr>
                <w:b/>
                <w:bCs/>
                <w:color w:val="000000"/>
                <w:sz w:val="20"/>
                <w:szCs w:val="20"/>
                <w:lang w:eastAsia="en-US"/>
              </w:rPr>
              <w:t>PT.</w:t>
            </w:r>
            <w:r w:rsidRPr="00673184">
              <w:rPr>
                <w:b/>
                <w:bCs/>
                <w:color w:val="000000"/>
                <w:sz w:val="20"/>
                <w:szCs w:val="20"/>
                <w:lang w:eastAsia="en-US"/>
              </w:rPr>
              <w:t>_</w:t>
            </w:r>
            <w:proofErr w:type="gramEnd"/>
            <w:r w:rsidRPr="00673184">
              <w:rPr>
                <w:b/>
                <w:bCs/>
                <w:color w:val="000000"/>
                <w:sz w:val="20"/>
                <w:szCs w:val="20"/>
                <w:lang w:eastAsia="en-US"/>
              </w:rPr>
              <w:t>ATT_ETBT</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A1F5B0B" w14:textId="48C06D15" w:rsidR="0029409E" w:rsidRPr="00673184" w:rsidRDefault="0029409E"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 xml:space="preserve">Nombre de séjours attendu d’ETE après </w:t>
            </w:r>
            <w:r w:rsidR="007743CE">
              <w:rPr>
                <w:color w:val="000000"/>
                <w:sz w:val="20"/>
                <w:szCs w:val="20"/>
                <w:lang w:eastAsia="en-US"/>
              </w:rPr>
              <w:t>PT.</w:t>
            </w:r>
          </w:p>
        </w:tc>
      </w:tr>
      <w:tr w:rsidR="0029409E" w:rsidRPr="00673184" w14:paraId="4491DFC8" w14:textId="77777777" w:rsidTr="007743CE">
        <w:trPr>
          <w:cantSplit/>
        </w:trPr>
        <w:tc>
          <w:tcPr>
            <w:tcW w:w="0" w:type="auto"/>
            <w:vMerge/>
            <w:tcBorders>
              <w:top w:val="nil"/>
              <w:left w:val="single" w:sz="8" w:space="0" w:color="auto"/>
              <w:bottom w:val="single" w:sz="8" w:space="0" w:color="auto"/>
              <w:right w:val="single" w:sz="8" w:space="0" w:color="auto"/>
            </w:tcBorders>
            <w:vAlign w:val="center"/>
            <w:hideMark/>
          </w:tcPr>
          <w:p w14:paraId="11105C56" w14:textId="77777777" w:rsidR="0029409E" w:rsidRPr="00673184" w:rsidRDefault="0029409E"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BB3026B" w14:textId="516E2FBE" w:rsidR="0029409E" w:rsidRPr="00673184" w:rsidRDefault="0029409E"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ETE_</w:t>
            </w:r>
            <w:proofErr w:type="gramStart"/>
            <w:r w:rsidR="007743CE">
              <w:rPr>
                <w:b/>
                <w:bCs/>
                <w:color w:val="000000"/>
                <w:sz w:val="20"/>
                <w:szCs w:val="20"/>
                <w:lang w:eastAsia="en-US"/>
              </w:rPr>
              <w:t>PT.</w:t>
            </w:r>
            <w:r w:rsidRPr="00673184">
              <w:rPr>
                <w:b/>
                <w:bCs/>
                <w:color w:val="000000"/>
                <w:sz w:val="20"/>
                <w:szCs w:val="20"/>
                <w:lang w:eastAsia="en-US"/>
              </w:rPr>
              <w:t>_</w:t>
            </w:r>
            <w:proofErr w:type="gramEnd"/>
            <w:r w:rsidRPr="00673184">
              <w:rPr>
                <w:b/>
                <w:bCs/>
                <w:color w:val="000000"/>
                <w:sz w:val="20"/>
                <w:szCs w:val="20"/>
                <w:lang w:eastAsia="en-US"/>
              </w:rPr>
              <w:t>TXATT_ETBT</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D709F08" w14:textId="72C99584" w:rsidR="0029409E" w:rsidRPr="00673184" w:rsidRDefault="0029409E"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 xml:space="preserve">Taux attendu d’ETE après </w:t>
            </w:r>
            <w:r w:rsidR="007743CE">
              <w:rPr>
                <w:color w:val="000000"/>
                <w:sz w:val="20"/>
                <w:szCs w:val="20"/>
                <w:lang w:eastAsia="en-US"/>
              </w:rPr>
              <w:t>PT.</w:t>
            </w:r>
            <w:r w:rsidRPr="00673184">
              <w:rPr>
                <w:color w:val="000000"/>
                <w:sz w:val="20"/>
                <w:szCs w:val="20"/>
                <w:lang w:eastAsia="en-US"/>
              </w:rPr>
              <w:t xml:space="preserve"> (</w:t>
            </w:r>
            <w:r w:rsidR="003579DB" w:rsidRPr="00673184">
              <w:rPr>
                <w:color w:val="000000"/>
                <w:sz w:val="20"/>
                <w:szCs w:val="20"/>
                <w:vertAlign w:val="subscript"/>
                <w:lang w:eastAsia="en-US"/>
              </w:rPr>
              <w:t>%</w:t>
            </w:r>
            <w:r w:rsidRPr="00673184">
              <w:rPr>
                <w:color w:val="000000"/>
                <w:sz w:val="20"/>
                <w:szCs w:val="20"/>
                <w:lang w:eastAsia="en-US"/>
              </w:rPr>
              <w:t>)</w:t>
            </w:r>
          </w:p>
        </w:tc>
      </w:tr>
      <w:tr w:rsidR="00E128F8" w:rsidRPr="00673184" w14:paraId="0FC8CB9A" w14:textId="77777777" w:rsidTr="007743CE">
        <w:trPr>
          <w:cantSplit/>
        </w:trPr>
        <w:tc>
          <w:tcPr>
            <w:tcW w:w="2224" w:type="dxa"/>
            <w:vMerge w:val="restart"/>
            <w:tcBorders>
              <w:top w:val="nil"/>
              <w:left w:val="single" w:sz="8" w:space="0" w:color="auto"/>
              <w:right w:val="single" w:sz="8" w:space="0" w:color="auto"/>
            </w:tcBorders>
            <w:tcMar>
              <w:top w:w="0" w:type="dxa"/>
              <w:left w:w="108" w:type="dxa"/>
              <w:bottom w:w="0" w:type="dxa"/>
              <w:right w:w="108" w:type="dxa"/>
            </w:tcMar>
            <w:hideMark/>
          </w:tcPr>
          <w:p w14:paraId="2B42C862" w14:textId="77777777" w:rsidR="00E128F8" w:rsidRPr="00673184" w:rsidRDefault="00E128F8" w:rsidP="0029409E">
            <w:pPr>
              <w:spacing w:after="0" w:line="240" w:lineRule="auto"/>
              <w:jc w:val="left"/>
              <w:rPr>
                <w:rFonts w:ascii="Calibri" w:eastAsia="SimSun" w:hAnsi="Calibri" w:cs="SimSun"/>
                <w:b/>
                <w:bCs/>
                <w:color w:val="000000"/>
                <w:sz w:val="20"/>
                <w:szCs w:val="20"/>
                <w:lang w:eastAsia="zh-CN"/>
              </w:rPr>
            </w:pPr>
            <w:r w:rsidRPr="00673184">
              <w:rPr>
                <w:b/>
                <w:bCs/>
                <w:color w:val="000000"/>
                <w:sz w:val="20"/>
                <w:szCs w:val="20"/>
                <w:lang w:eastAsia="en-US"/>
              </w:rPr>
              <w:t>Résultat de l’indicateur</w:t>
            </w: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C0E3171" w14:textId="725710D3" w:rsidR="00E128F8" w:rsidRPr="00673184" w:rsidRDefault="00E128F8"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ETE_</w:t>
            </w:r>
            <w:proofErr w:type="gramStart"/>
            <w:r w:rsidR="007743CE">
              <w:rPr>
                <w:b/>
                <w:bCs/>
                <w:color w:val="000000"/>
                <w:sz w:val="20"/>
                <w:szCs w:val="20"/>
                <w:lang w:eastAsia="en-US"/>
              </w:rPr>
              <w:t>PT.</w:t>
            </w:r>
            <w:r w:rsidRPr="00673184">
              <w:rPr>
                <w:b/>
                <w:bCs/>
                <w:color w:val="000000"/>
                <w:sz w:val="20"/>
                <w:szCs w:val="20"/>
                <w:lang w:eastAsia="en-US"/>
              </w:rPr>
              <w:t>_</w:t>
            </w:r>
            <w:proofErr w:type="gramEnd"/>
            <w:r w:rsidRPr="00673184">
              <w:rPr>
                <w:b/>
                <w:bCs/>
                <w:color w:val="000000"/>
                <w:sz w:val="20"/>
                <w:szCs w:val="20"/>
                <w:lang w:eastAsia="en-US"/>
              </w:rPr>
              <w:t>ETBT</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78B8DBA" w14:textId="6CE26635" w:rsidR="00E128F8" w:rsidRPr="00673184" w:rsidRDefault="00E128F8"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Ratio observé / attendu d’ETE (résultat de l’indicateur)</w:t>
            </w:r>
          </w:p>
        </w:tc>
      </w:tr>
      <w:tr w:rsidR="00E128F8" w:rsidRPr="00673184" w14:paraId="4D16AC48" w14:textId="77777777" w:rsidTr="007743CE">
        <w:trPr>
          <w:cantSplit/>
        </w:trPr>
        <w:tc>
          <w:tcPr>
            <w:tcW w:w="0" w:type="auto"/>
            <w:vMerge/>
            <w:tcBorders>
              <w:left w:val="single" w:sz="8" w:space="0" w:color="auto"/>
              <w:right w:val="single" w:sz="8" w:space="0" w:color="auto"/>
            </w:tcBorders>
            <w:vAlign w:val="center"/>
            <w:hideMark/>
          </w:tcPr>
          <w:p w14:paraId="25377ACF" w14:textId="77777777" w:rsidR="00E128F8" w:rsidRPr="00673184" w:rsidRDefault="00E128F8"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C6F22F3" w14:textId="14A9D46A" w:rsidR="00E128F8" w:rsidRPr="00673184" w:rsidRDefault="00E128F8"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ETE_</w:t>
            </w:r>
            <w:proofErr w:type="gramStart"/>
            <w:r w:rsidR="007743CE">
              <w:rPr>
                <w:b/>
                <w:bCs/>
                <w:color w:val="000000"/>
                <w:sz w:val="20"/>
                <w:szCs w:val="20"/>
                <w:lang w:eastAsia="en-US"/>
              </w:rPr>
              <w:t>PT.</w:t>
            </w:r>
            <w:r w:rsidRPr="00673184">
              <w:rPr>
                <w:b/>
                <w:bCs/>
                <w:color w:val="000000"/>
                <w:sz w:val="20"/>
                <w:szCs w:val="20"/>
                <w:lang w:eastAsia="en-US"/>
              </w:rPr>
              <w:t>_</w:t>
            </w:r>
            <w:proofErr w:type="gramEnd"/>
            <w:r w:rsidRPr="00673184">
              <w:rPr>
                <w:b/>
                <w:bCs/>
                <w:color w:val="000000"/>
                <w:sz w:val="20"/>
                <w:szCs w:val="20"/>
                <w:lang w:eastAsia="en-US"/>
              </w:rPr>
              <w:t>TXAJUST_ETBT</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E9CB69F" w14:textId="786BD747" w:rsidR="00E128F8" w:rsidRPr="00673184" w:rsidRDefault="00E128F8"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 xml:space="preserve">Taux ajusté = Ratio × Taux national d’ETE après </w:t>
            </w:r>
            <w:r w:rsidR="007743CE">
              <w:rPr>
                <w:color w:val="000000"/>
                <w:sz w:val="20"/>
                <w:szCs w:val="20"/>
                <w:lang w:eastAsia="en-US"/>
              </w:rPr>
              <w:t>PT.</w:t>
            </w:r>
            <w:r w:rsidRPr="00673184">
              <w:rPr>
                <w:color w:val="000000"/>
                <w:sz w:val="20"/>
                <w:szCs w:val="20"/>
                <w:lang w:eastAsia="en-US"/>
              </w:rPr>
              <w:t xml:space="preserve"> (</w:t>
            </w:r>
            <w:r w:rsidRPr="00673184">
              <w:rPr>
                <w:color w:val="000000"/>
                <w:sz w:val="20"/>
                <w:szCs w:val="20"/>
                <w:vertAlign w:val="subscript"/>
                <w:lang w:eastAsia="en-US"/>
              </w:rPr>
              <w:t>%</w:t>
            </w:r>
            <w:r w:rsidRPr="00673184">
              <w:rPr>
                <w:color w:val="000000"/>
                <w:sz w:val="20"/>
                <w:szCs w:val="20"/>
                <w:lang w:eastAsia="en-US"/>
              </w:rPr>
              <w:t>)</w:t>
            </w:r>
          </w:p>
        </w:tc>
      </w:tr>
      <w:tr w:rsidR="00E128F8" w:rsidRPr="00673184" w14:paraId="197EB50F" w14:textId="77777777" w:rsidTr="007743CE">
        <w:trPr>
          <w:cantSplit/>
        </w:trPr>
        <w:tc>
          <w:tcPr>
            <w:tcW w:w="0" w:type="auto"/>
            <w:vMerge/>
            <w:tcBorders>
              <w:left w:val="single" w:sz="8" w:space="0" w:color="auto"/>
              <w:right w:val="single" w:sz="8" w:space="0" w:color="auto"/>
            </w:tcBorders>
            <w:vAlign w:val="center"/>
            <w:hideMark/>
          </w:tcPr>
          <w:p w14:paraId="79DC1AAC" w14:textId="77777777" w:rsidR="00E128F8" w:rsidRPr="00673184" w:rsidRDefault="00E128F8"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BF8347F" w14:textId="0773790C" w:rsidR="00E128F8" w:rsidRPr="00673184" w:rsidRDefault="00E128F8" w:rsidP="0029409E">
            <w:pPr>
              <w:spacing w:after="0" w:line="240" w:lineRule="auto"/>
              <w:rPr>
                <w:rFonts w:ascii="Calibri" w:eastAsia="SimSun" w:hAnsi="Calibri" w:cs="SimSun"/>
                <w:b/>
                <w:bCs/>
                <w:color w:val="000000"/>
                <w:sz w:val="20"/>
                <w:szCs w:val="20"/>
                <w:lang w:eastAsia="zh-CN"/>
              </w:rPr>
            </w:pPr>
            <w:r w:rsidRPr="00673184">
              <w:rPr>
                <w:b/>
                <w:bCs/>
                <w:color w:val="000000"/>
                <w:sz w:val="20"/>
                <w:szCs w:val="20"/>
                <w:lang w:eastAsia="en-US"/>
              </w:rPr>
              <w:t>ETE_</w:t>
            </w:r>
            <w:proofErr w:type="gramStart"/>
            <w:r w:rsidR="007743CE">
              <w:rPr>
                <w:b/>
                <w:bCs/>
                <w:color w:val="000000"/>
                <w:sz w:val="20"/>
                <w:szCs w:val="20"/>
                <w:lang w:eastAsia="en-US"/>
              </w:rPr>
              <w:t>PT.</w:t>
            </w:r>
            <w:r w:rsidRPr="00673184">
              <w:rPr>
                <w:b/>
                <w:bCs/>
                <w:color w:val="000000"/>
                <w:sz w:val="20"/>
                <w:szCs w:val="20"/>
                <w:lang w:eastAsia="en-US"/>
              </w:rPr>
              <w:t>_</w:t>
            </w:r>
            <w:proofErr w:type="gramEnd"/>
            <w:r w:rsidRPr="00673184">
              <w:rPr>
                <w:b/>
                <w:bCs/>
                <w:color w:val="000000"/>
                <w:sz w:val="20"/>
                <w:szCs w:val="20"/>
                <w:lang w:eastAsia="en-US"/>
              </w:rPr>
              <w:t>TXOBS_NAT</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C0290ED" w14:textId="76BD2DBF" w:rsidR="00E128F8" w:rsidRPr="00673184" w:rsidRDefault="00E128F8" w:rsidP="0029409E">
            <w:pPr>
              <w:spacing w:after="0" w:line="240" w:lineRule="auto"/>
              <w:rPr>
                <w:rFonts w:ascii="Calibri" w:eastAsia="SimSun" w:hAnsi="Calibri" w:cs="SimSun"/>
                <w:color w:val="000000"/>
                <w:sz w:val="20"/>
                <w:szCs w:val="20"/>
                <w:lang w:eastAsia="zh-CN"/>
              </w:rPr>
            </w:pPr>
            <w:r w:rsidRPr="00673184">
              <w:rPr>
                <w:color w:val="000000"/>
                <w:sz w:val="20"/>
                <w:szCs w:val="20"/>
                <w:lang w:eastAsia="en-US"/>
              </w:rPr>
              <w:t xml:space="preserve">Taux national d’ETE après </w:t>
            </w:r>
            <w:r w:rsidR="007743CE">
              <w:rPr>
                <w:color w:val="000000"/>
                <w:sz w:val="20"/>
                <w:szCs w:val="20"/>
                <w:lang w:eastAsia="en-US"/>
              </w:rPr>
              <w:t>PT.</w:t>
            </w:r>
            <w:r w:rsidRPr="00673184">
              <w:rPr>
                <w:color w:val="000000"/>
                <w:sz w:val="20"/>
                <w:szCs w:val="20"/>
                <w:lang w:eastAsia="en-US"/>
              </w:rPr>
              <w:t xml:space="preserve"> (</w:t>
            </w:r>
            <w:r w:rsidRPr="00673184">
              <w:rPr>
                <w:color w:val="000000"/>
                <w:sz w:val="20"/>
                <w:szCs w:val="20"/>
                <w:vertAlign w:val="subscript"/>
                <w:lang w:eastAsia="en-US"/>
              </w:rPr>
              <w:t>%</w:t>
            </w:r>
            <w:r w:rsidRPr="00673184">
              <w:rPr>
                <w:color w:val="000000"/>
                <w:sz w:val="20"/>
                <w:szCs w:val="20"/>
                <w:lang w:eastAsia="en-US"/>
              </w:rPr>
              <w:t>)</w:t>
            </w:r>
          </w:p>
        </w:tc>
      </w:tr>
      <w:tr w:rsidR="00E128F8" w:rsidRPr="00673184" w14:paraId="60E8535B" w14:textId="77777777" w:rsidTr="007743CE">
        <w:trPr>
          <w:cantSplit/>
        </w:trPr>
        <w:tc>
          <w:tcPr>
            <w:tcW w:w="0" w:type="auto"/>
            <w:vMerge/>
            <w:tcBorders>
              <w:left w:val="single" w:sz="8" w:space="0" w:color="auto"/>
              <w:right w:val="single" w:sz="8" w:space="0" w:color="auto"/>
            </w:tcBorders>
            <w:vAlign w:val="center"/>
            <w:hideMark/>
          </w:tcPr>
          <w:p w14:paraId="2CF4B593" w14:textId="77777777" w:rsidR="00E128F8" w:rsidRPr="00673184" w:rsidRDefault="00E128F8"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2E699ED" w14:textId="201339CB" w:rsidR="00E128F8" w:rsidRPr="00673184" w:rsidRDefault="00E128F8" w:rsidP="0029409E">
            <w:pPr>
              <w:spacing w:after="0" w:line="240" w:lineRule="auto"/>
              <w:rPr>
                <w:rFonts w:ascii="Calibri" w:eastAsia="SimSun" w:hAnsi="Calibri" w:cs="SimSun"/>
                <w:b/>
                <w:bCs/>
                <w:color w:val="000000"/>
                <w:sz w:val="20"/>
                <w:szCs w:val="20"/>
                <w:lang w:val="pt-PT" w:eastAsia="zh-CN"/>
              </w:rPr>
            </w:pPr>
            <w:r w:rsidRPr="00673184">
              <w:rPr>
                <w:b/>
                <w:bCs/>
                <w:color w:val="000000"/>
                <w:sz w:val="20"/>
                <w:szCs w:val="20"/>
                <w:lang w:val="pt-PT" w:eastAsia="en-US"/>
              </w:rPr>
              <w:t>ETE_</w:t>
            </w:r>
            <w:r w:rsidR="007743CE">
              <w:rPr>
                <w:b/>
                <w:bCs/>
                <w:color w:val="000000"/>
                <w:sz w:val="20"/>
                <w:szCs w:val="20"/>
                <w:lang w:val="pt-PT" w:eastAsia="en-US"/>
              </w:rPr>
              <w:t>PT.</w:t>
            </w:r>
            <w:r w:rsidRPr="00673184">
              <w:rPr>
                <w:b/>
                <w:bCs/>
                <w:color w:val="000000"/>
                <w:sz w:val="20"/>
                <w:szCs w:val="20"/>
                <w:lang w:val="pt-PT" w:eastAsia="en-US"/>
              </w:rPr>
              <w:t>_POS_SEUIL_ETBT</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3ABE48D" w14:textId="3A660295" w:rsidR="00E128F8" w:rsidRPr="00673184" w:rsidRDefault="00E128F8" w:rsidP="0029409E">
            <w:pPr>
              <w:spacing w:after="0" w:line="240" w:lineRule="auto"/>
              <w:jc w:val="left"/>
              <w:rPr>
                <w:rFonts w:ascii="Calibri" w:eastAsia="SimSun" w:hAnsi="Calibri" w:cs="SimSun"/>
                <w:color w:val="000000"/>
                <w:sz w:val="18"/>
                <w:szCs w:val="20"/>
                <w:lang w:eastAsia="zh-CN"/>
              </w:rPr>
            </w:pPr>
            <w:r w:rsidRPr="00673184">
              <w:rPr>
                <w:color w:val="000000"/>
                <w:sz w:val="20"/>
                <w:szCs w:val="20"/>
                <w:lang w:eastAsia="en-US"/>
              </w:rPr>
              <w:t>C si Ratio&gt;+3DS</w:t>
            </w:r>
          </w:p>
          <w:p w14:paraId="146BCBB1" w14:textId="77777777" w:rsidR="00E128F8" w:rsidRPr="00673184" w:rsidRDefault="00E128F8" w:rsidP="0029409E">
            <w:pPr>
              <w:spacing w:after="0" w:line="240" w:lineRule="auto"/>
              <w:jc w:val="left"/>
              <w:rPr>
                <w:color w:val="000000"/>
                <w:sz w:val="20"/>
                <w:szCs w:val="20"/>
                <w:lang w:eastAsia="en-US"/>
              </w:rPr>
            </w:pPr>
            <w:r w:rsidRPr="00673184">
              <w:rPr>
                <w:color w:val="000000"/>
                <w:sz w:val="20"/>
                <w:szCs w:val="20"/>
                <w:lang w:eastAsia="en-US"/>
              </w:rPr>
              <w:t xml:space="preserve">B si -3DS≤Ratio&lt;+3DS </w:t>
            </w:r>
          </w:p>
          <w:p w14:paraId="0672104F" w14:textId="77777777" w:rsidR="00E128F8" w:rsidRPr="00673184" w:rsidRDefault="00E128F8" w:rsidP="0029409E">
            <w:pPr>
              <w:spacing w:after="0" w:line="240" w:lineRule="auto"/>
              <w:jc w:val="left"/>
              <w:rPr>
                <w:rFonts w:ascii="Calibri" w:eastAsia="SimSun" w:hAnsi="Calibri" w:cs="SimSun"/>
                <w:color w:val="000000"/>
                <w:sz w:val="20"/>
                <w:szCs w:val="20"/>
                <w:lang w:eastAsia="zh-CN"/>
              </w:rPr>
            </w:pPr>
            <w:r w:rsidRPr="00673184">
              <w:rPr>
                <w:color w:val="000000"/>
                <w:sz w:val="20"/>
                <w:szCs w:val="20"/>
                <w:lang w:eastAsia="en-US"/>
              </w:rPr>
              <w:t>A si Ratio&lt;-3DS</w:t>
            </w:r>
          </w:p>
        </w:tc>
      </w:tr>
      <w:tr w:rsidR="00E128F8" w:rsidRPr="007743CE" w14:paraId="551F6891" w14:textId="77777777" w:rsidTr="007743CE">
        <w:trPr>
          <w:cantSplit/>
        </w:trPr>
        <w:tc>
          <w:tcPr>
            <w:tcW w:w="0" w:type="auto"/>
            <w:vMerge/>
            <w:tcBorders>
              <w:left w:val="single" w:sz="8" w:space="0" w:color="auto"/>
              <w:right w:val="single" w:sz="8" w:space="0" w:color="auto"/>
            </w:tcBorders>
            <w:vAlign w:val="center"/>
          </w:tcPr>
          <w:p w14:paraId="42E99BD8" w14:textId="77777777" w:rsidR="00E128F8" w:rsidRPr="00673184" w:rsidRDefault="00E128F8" w:rsidP="0029409E">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170C7DF2" w14:textId="48B432CD" w:rsidR="00E128F8" w:rsidRPr="007743CE" w:rsidRDefault="00E128F8" w:rsidP="002B726C">
            <w:pPr>
              <w:spacing w:after="0" w:line="240" w:lineRule="auto"/>
              <w:rPr>
                <w:b/>
                <w:bCs/>
                <w:color w:val="000000"/>
                <w:sz w:val="20"/>
                <w:szCs w:val="20"/>
                <w:lang w:val="pt-PT" w:eastAsia="en-US"/>
              </w:rPr>
            </w:pPr>
            <w:r w:rsidRPr="007743CE">
              <w:rPr>
                <w:b/>
                <w:bCs/>
                <w:color w:val="000000"/>
                <w:sz w:val="20"/>
                <w:szCs w:val="20"/>
                <w:lang w:val="pt-PT" w:eastAsia="en-US"/>
              </w:rPr>
              <w:t>ETE_</w:t>
            </w:r>
            <w:r w:rsidR="007743CE" w:rsidRPr="007743CE">
              <w:rPr>
                <w:b/>
                <w:bCs/>
                <w:color w:val="000000"/>
                <w:sz w:val="20"/>
                <w:szCs w:val="20"/>
                <w:lang w:val="pt-PT" w:eastAsia="en-US"/>
              </w:rPr>
              <w:t>PT.</w:t>
            </w:r>
            <w:r w:rsidRPr="007743CE">
              <w:rPr>
                <w:b/>
                <w:bCs/>
                <w:color w:val="000000"/>
                <w:sz w:val="20"/>
                <w:szCs w:val="20"/>
                <w:lang w:val="pt-PT" w:eastAsia="en-US"/>
              </w:rPr>
              <w:t>_2DS_ETBT</w:t>
            </w:r>
          </w:p>
        </w:tc>
        <w:tc>
          <w:tcPr>
            <w:tcW w:w="4833" w:type="dxa"/>
            <w:gridSpan w:val="3"/>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6E082310" w14:textId="39F7E1DA" w:rsidR="00E128F8" w:rsidRPr="007743CE" w:rsidRDefault="00E128F8" w:rsidP="00C707DF">
            <w:pPr>
              <w:spacing w:after="0" w:line="240" w:lineRule="auto"/>
              <w:jc w:val="left"/>
              <w:rPr>
                <w:rFonts w:ascii="Calibri" w:eastAsia="SimSun" w:hAnsi="Calibri" w:cs="SimSun"/>
                <w:color w:val="000000"/>
                <w:sz w:val="18"/>
                <w:szCs w:val="20"/>
                <w:lang w:eastAsia="zh-CN"/>
              </w:rPr>
            </w:pPr>
            <w:r w:rsidRPr="007743CE">
              <w:rPr>
                <w:color w:val="000000"/>
                <w:sz w:val="20"/>
                <w:szCs w:val="20"/>
                <w:lang w:eastAsia="en-US"/>
              </w:rPr>
              <w:t>C si Ratio&gt;+2DS</w:t>
            </w:r>
          </w:p>
          <w:p w14:paraId="49360989" w14:textId="76CA3B15" w:rsidR="00E128F8" w:rsidRPr="007743CE" w:rsidRDefault="00E128F8" w:rsidP="00C707DF">
            <w:pPr>
              <w:spacing w:after="0" w:line="240" w:lineRule="auto"/>
              <w:jc w:val="left"/>
              <w:rPr>
                <w:color w:val="000000"/>
                <w:sz w:val="20"/>
                <w:szCs w:val="20"/>
                <w:lang w:eastAsia="en-US"/>
              </w:rPr>
            </w:pPr>
            <w:r w:rsidRPr="007743CE">
              <w:rPr>
                <w:color w:val="000000"/>
                <w:sz w:val="20"/>
                <w:szCs w:val="20"/>
                <w:lang w:eastAsia="en-US"/>
              </w:rPr>
              <w:t xml:space="preserve">B si -2DS≤Ratio&lt;+2DS </w:t>
            </w:r>
          </w:p>
          <w:p w14:paraId="55486389" w14:textId="1A5E5165" w:rsidR="00E128F8" w:rsidRPr="007743CE" w:rsidRDefault="00E128F8" w:rsidP="00496AA0">
            <w:pPr>
              <w:spacing w:after="0" w:line="240" w:lineRule="auto"/>
              <w:jc w:val="left"/>
              <w:rPr>
                <w:color w:val="000000"/>
                <w:sz w:val="20"/>
                <w:szCs w:val="20"/>
                <w:lang w:eastAsia="en-US"/>
              </w:rPr>
            </w:pPr>
            <w:r w:rsidRPr="007743CE">
              <w:rPr>
                <w:color w:val="000000"/>
                <w:sz w:val="20"/>
                <w:szCs w:val="20"/>
                <w:lang w:eastAsia="en-US"/>
              </w:rPr>
              <w:t>A si Ratio&lt;-2DS</w:t>
            </w:r>
          </w:p>
        </w:tc>
      </w:tr>
      <w:tr w:rsidR="00E128F8" w:rsidRPr="007743CE" w14:paraId="643FE8EE" w14:textId="77777777" w:rsidTr="007743CE">
        <w:trPr>
          <w:cantSplit/>
        </w:trPr>
        <w:tc>
          <w:tcPr>
            <w:tcW w:w="0" w:type="auto"/>
            <w:vMerge/>
            <w:tcBorders>
              <w:left w:val="single" w:sz="8" w:space="0" w:color="auto"/>
              <w:right w:val="single" w:sz="8" w:space="0" w:color="auto"/>
            </w:tcBorders>
            <w:vAlign w:val="center"/>
          </w:tcPr>
          <w:p w14:paraId="60BCEED1" w14:textId="77777777" w:rsidR="00E128F8" w:rsidRPr="007743CE" w:rsidRDefault="00E128F8" w:rsidP="00E128F8">
            <w:pPr>
              <w:spacing w:after="0" w:line="240" w:lineRule="auto"/>
              <w:jc w:val="left"/>
              <w:rPr>
                <w:rFonts w:ascii="Calibri" w:eastAsia="SimSun" w:hAnsi="Calibri" w:cs="SimSun"/>
                <w:b/>
                <w:bCs/>
                <w:color w:val="000000"/>
                <w:sz w:val="20"/>
                <w:szCs w:val="20"/>
                <w:lang w:eastAsia="zh-CN"/>
              </w:rPr>
            </w:pPr>
          </w:p>
        </w:tc>
        <w:tc>
          <w:tcPr>
            <w:tcW w:w="2572" w:type="dxa"/>
            <w:vMerge w:val="restart"/>
            <w:tcBorders>
              <w:top w:val="nil"/>
              <w:left w:val="nil"/>
              <w:right w:val="single" w:sz="8" w:space="0" w:color="auto"/>
            </w:tcBorders>
            <w:shd w:val="clear" w:color="auto" w:fill="FFFFFF" w:themeFill="background1"/>
            <w:tcMar>
              <w:top w:w="0" w:type="dxa"/>
              <w:left w:w="108" w:type="dxa"/>
              <w:bottom w:w="0" w:type="dxa"/>
              <w:right w:w="108" w:type="dxa"/>
            </w:tcMar>
          </w:tcPr>
          <w:p w14:paraId="673688A8" w14:textId="5C51CE01" w:rsidR="00E128F8" w:rsidRPr="007743CE" w:rsidRDefault="00F62BB2" w:rsidP="00E128F8">
            <w:pPr>
              <w:rPr>
                <w:rFonts w:eastAsia="Times New Roman" w:cstheme="minorHAnsi"/>
                <w:b/>
                <w:color w:val="000000"/>
                <w:sz w:val="20"/>
                <w:szCs w:val="20"/>
                <w:lang w:val="pt-PT"/>
              </w:rPr>
            </w:pPr>
            <w:r w:rsidRPr="007743CE">
              <w:rPr>
                <w:rFonts w:eastAsia="Times New Roman" w:cstheme="minorHAnsi"/>
                <w:b/>
                <w:color w:val="000000"/>
                <w:sz w:val="20"/>
                <w:szCs w:val="20"/>
                <w:lang w:val="pt-PT"/>
              </w:rPr>
              <w:t>ETE</w:t>
            </w:r>
            <w:r w:rsidR="00E128F8" w:rsidRPr="007743CE">
              <w:rPr>
                <w:rFonts w:eastAsia="Times New Roman" w:cstheme="minorHAnsi"/>
                <w:b/>
                <w:color w:val="000000"/>
                <w:sz w:val="20"/>
                <w:szCs w:val="20"/>
                <w:lang w:val="pt-PT"/>
              </w:rPr>
              <w:t>_</w:t>
            </w:r>
            <w:r w:rsidR="007743CE" w:rsidRPr="007743CE">
              <w:rPr>
                <w:rFonts w:eastAsia="Times New Roman" w:cstheme="minorHAnsi"/>
                <w:b/>
                <w:color w:val="000000"/>
                <w:sz w:val="20"/>
                <w:szCs w:val="20"/>
              </w:rPr>
              <w:t>PT.</w:t>
            </w:r>
            <w:r w:rsidR="00E128F8" w:rsidRPr="007743CE">
              <w:rPr>
                <w:rFonts w:eastAsia="Times New Roman" w:cstheme="minorHAnsi"/>
                <w:b/>
                <w:color w:val="000000"/>
                <w:sz w:val="20"/>
                <w:szCs w:val="20"/>
                <w:lang w:val="pt-PT"/>
              </w:rPr>
              <w:t>_2DS_3DS_ETBT</w:t>
            </w:r>
          </w:p>
          <w:p w14:paraId="4B22B6E5" w14:textId="77777777" w:rsidR="00E128F8" w:rsidRPr="007743CE" w:rsidRDefault="00E128F8" w:rsidP="00E128F8">
            <w:pPr>
              <w:spacing w:after="0" w:line="240" w:lineRule="auto"/>
              <w:rPr>
                <w:b/>
                <w:bCs/>
                <w:color w:val="000000"/>
                <w:sz w:val="20"/>
                <w:szCs w:val="20"/>
                <w:lang w:val="pt-PT" w:eastAsia="en-US"/>
              </w:rPr>
            </w:pPr>
          </w:p>
        </w:tc>
        <w:tc>
          <w:tcPr>
            <w:tcW w:w="1031" w:type="dxa"/>
            <w:tcBorders>
              <w:top w:val="nil"/>
              <w:left w:val="nil"/>
              <w:right w:val="single" w:sz="8" w:space="0" w:color="auto"/>
            </w:tcBorders>
            <w:shd w:val="clear" w:color="auto" w:fill="FFFFFF" w:themeFill="background1"/>
            <w:tcMar>
              <w:top w:w="0" w:type="dxa"/>
              <w:left w:w="108" w:type="dxa"/>
              <w:bottom w:w="0" w:type="dxa"/>
              <w:right w:w="108" w:type="dxa"/>
            </w:tcMar>
          </w:tcPr>
          <w:p w14:paraId="20FA85C2" w14:textId="32258892"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lang w:eastAsia="en-US"/>
              </w:rPr>
              <w:t xml:space="preserve">Position </w:t>
            </w:r>
          </w:p>
        </w:tc>
        <w:tc>
          <w:tcPr>
            <w:tcW w:w="2212" w:type="dxa"/>
            <w:tcBorders>
              <w:top w:val="nil"/>
              <w:left w:val="nil"/>
              <w:right w:val="single" w:sz="8" w:space="0" w:color="auto"/>
            </w:tcBorders>
            <w:shd w:val="clear" w:color="auto" w:fill="FFFFFF" w:themeFill="background1"/>
          </w:tcPr>
          <w:p w14:paraId="45EA3154" w14:textId="64F52653"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lang w:eastAsia="en-US"/>
              </w:rPr>
              <w:t>Algorithme</w:t>
            </w:r>
          </w:p>
        </w:tc>
        <w:tc>
          <w:tcPr>
            <w:tcW w:w="1590" w:type="dxa"/>
            <w:tcBorders>
              <w:top w:val="nil"/>
              <w:left w:val="nil"/>
              <w:right w:val="single" w:sz="8" w:space="0" w:color="auto"/>
            </w:tcBorders>
            <w:shd w:val="clear" w:color="auto" w:fill="FFFFFF" w:themeFill="background1"/>
          </w:tcPr>
          <w:p w14:paraId="0DCF4969" w14:textId="2BCC1D76"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lang w:eastAsia="en-US"/>
              </w:rPr>
              <w:t xml:space="preserve">Modalités </w:t>
            </w:r>
          </w:p>
        </w:tc>
      </w:tr>
      <w:tr w:rsidR="00E128F8" w:rsidRPr="007743CE" w14:paraId="12208265" w14:textId="77777777" w:rsidTr="007743CE">
        <w:trPr>
          <w:cantSplit/>
        </w:trPr>
        <w:tc>
          <w:tcPr>
            <w:tcW w:w="0" w:type="auto"/>
            <w:vMerge/>
            <w:tcBorders>
              <w:left w:val="single" w:sz="8" w:space="0" w:color="auto"/>
              <w:right w:val="single" w:sz="8" w:space="0" w:color="auto"/>
            </w:tcBorders>
            <w:vAlign w:val="center"/>
          </w:tcPr>
          <w:p w14:paraId="7BFDB4A5" w14:textId="77777777" w:rsidR="00E128F8" w:rsidRPr="007743CE" w:rsidRDefault="00E128F8" w:rsidP="00E128F8">
            <w:pPr>
              <w:spacing w:after="0" w:line="240" w:lineRule="auto"/>
              <w:jc w:val="left"/>
              <w:rPr>
                <w:rFonts w:ascii="Calibri" w:eastAsia="SimSun" w:hAnsi="Calibri" w:cs="SimSun"/>
                <w:b/>
                <w:bCs/>
                <w:color w:val="000000"/>
                <w:sz w:val="20"/>
                <w:szCs w:val="20"/>
                <w:lang w:eastAsia="zh-CN"/>
              </w:rPr>
            </w:pPr>
          </w:p>
        </w:tc>
        <w:tc>
          <w:tcPr>
            <w:tcW w:w="2572" w:type="dxa"/>
            <w:vMerge/>
            <w:tcBorders>
              <w:left w:val="nil"/>
              <w:right w:val="single" w:sz="8" w:space="0" w:color="auto"/>
            </w:tcBorders>
            <w:shd w:val="clear" w:color="auto" w:fill="FFFFFF" w:themeFill="background1"/>
            <w:tcMar>
              <w:top w:w="0" w:type="dxa"/>
              <w:left w:w="108" w:type="dxa"/>
              <w:bottom w:w="0" w:type="dxa"/>
              <w:right w:w="108" w:type="dxa"/>
            </w:tcMar>
          </w:tcPr>
          <w:p w14:paraId="4F081FCB" w14:textId="77777777" w:rsidR="00E128F8" w:rsidRPr="007743CE" w:rsidRDefault="00E128F8" w:rsidP="00E128F8">
            <w:pPr>
              <w:spacing w:after="0" w:line="240" w:lineRule="auto"/>
              <w:rPr>
                <w:b/>
                <w:bCs/>
                <w:color w:val="000000"/>
                <w:sz w:val="20"/>
                <w:szCs w:val="20"/>
                <w:lang w:val="pt-PT" w:eastAsia="en-US"/>
              </w:rPr>
            </w:pPr>
          </w:p>
        </w:tc>
        <w:tc>
          <w:tcPr>
            <w:tcW w:w="1031" w:type="dxa"/>
            <w:tcBorders>
              <w:left w:val="nil"/>
              <w:right w:val="single" w:sz="8" w:space="0" w:color="auto"/>
            </w:tcBorders>
            <w:shd w:val="clear" w:color="auto" w:fill="FFFFFF" w:themeFill="background1"/>
            <w:tcMar>
              <w:top w:w="0" w:type="dxa"/>
              <w:left w:w="108" w:type="dxa"/>
              <w:bottom w:w="0" w:type="dxa"/>
              <w:right w:w="108" w:type="dxa"/>
            </w:tcMar>
          </w:tcPr>
          <w:p w14:paraId="16E8993D" w14:textId="5BB33408"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lang w:eastAsia="en-US"/>
              </w:rPr>
              <w:t>Au-dessus de +3D</w:t>
            </w:r>
          </w:p>
        </w:tc>
        <w:tc>
          <w:tcPr>
            <w:tcW w:w="2212" w:type="dxa"/>
            <w:tcBorders>
              <w:left w:val="nil"/>
              <w:right w:val="single" w:sz="8" w:space="0" w:color="auto"/>
            </w:tcBorders>
            <w:shd w:val="clear" w:color="auto" w:fill="FFFFFF" w:themeFill="background1"/>
          </w:tcPr>
          <w:p w14:paraId="744B7FBD" w14:textId="7015BAF3" w:rsidR="00E128F8" w:rsidRPr="007743CE" w:rsidRDefault="00F62BB2" w:rsidP="00E128F8">
            <w:pPr>
              <w:spacing w:after="0" w:line="240" w:lineRule="auto"/>
              <w:jc w:val="left"/>
              <w:rPr>
                <w:color w:val="000000"/>
                <w:sz w:val="20"/>
                <w:szCs w:val="20"/>
                <w:lang w:eastAsia="en-US"/>
              </w:rPr>
            </w:pPr>
            <w:r w:rsidRPr="007743CE">
              <w:rPr>
                <w:rFonts w:ascii="Calibri" w:eastAsia="Calibri" w:hAnsi="Calibri" w:cs="Calibri"/>
                <w:color w:val="000000"/>
                <w:sz w:val="20"/>
                <w:szCs w:val="20"/>
                <w:lang w:val="pt-PT" w:eastAsia="en-US"/>
              </w:rPr>
              <w:t>ETE</w:t>
            </w:r>
            <w:r w:rsidR="00E128F8" w:rsidRPr="007743CE">
              <w:rPr>
                <w:rFonts w:ascii="Calibri" w:eastAsia="Calibri" w:hAnsi="Calibri" w:cs="Calibri"/>
                <w:color w:val="000000"/>
                <w:sz w:val="20"/>
                <w:szCs w:val="20"/>
                <w:lang w:val="pt-PT" w:eastAsia="en-US"/>
              </w:rPr>
              <w:t>_</w:t>
            </w:r>
            <w:r w:rsidR="007743CE" w:rsidRPr="007743CE">
              <w:rPr>
                <w:rFonts w:ascii="Calibri" w:eastAsia="Calibri" w:hAnsi="Calibri" w:cs="Calibri"/>
                <w:color w:val="000000"/>
                <w:sz w:val="20"/>
                <w:szCs w:val="20"/>
                <w:lang w:val="pt-PT" w:eastAsia="en-US"/>
              </w:rPr>
              <w:t>PT.</w:t>
            </w:r>
            <w:r w:rsidR="00E128F8" w:rsidRPr="007743CE">
              <w:rPr>
                <w:rFonts w:ascii="Calibri" w:eastAsia="Calibri" w:hAnsi="Calibri" w:cs="Calibri"/>
                <w:color w:val="000000"/>
                <w:sz w:val="20"/>
                <w:szCs w:val="20"/>
                <w:lang w:val="pt-PT" w:eastAsia="en-US"/>
              </w:rPr>
              <w:t>_POS_SEUIL_ETBT = C</w:t>
            </w:r>
          </w:p>
        </w:tc>
        <w:tc>
          <w:tcPr>
            <w:tcW w:w="1590" w:type="dxa"/>
            <w:tcBorders>
              <w:left w:val="nil"/>
              <w:right w:val="single" w:sz="8" w:space="0" w:color="auto"/>
            </w:tcBorders>
            <w:shd w:val="clear" w:color="auto" w:fill="FFFFFF" w:themeFill="background1"/>
          </w:tcPr>
          <w:p w14:paraId="05B88059" w14:textId="5A9E39B9"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color w:val="000000"/>
                <w:sz w:val="20"/>
                <w:szCs w:val="20"/>
                <w:lang w:val="pt-PT" w:eastAsia="en-US"/>
              </w:rPr>
              <w:t>5</w:t>
            </w:r>
          </w:p>
        </w:tc>
      </w:tr>
      <w:tr w:rsidR="00E128F8" w:rsidRPr="007743CE" w14:paraId="54A922E9" w14:textId="77777777" w:rsidTr="007743CE">
        <w:trPr>
          <w:cantSplit/>
        </w:trPr>
        <w:tc>
          <w:tcPr>
            <w:tcW w:w="0" w:type="auto"/>
            <w:vMerge/>
            <w:tcBorders>
              <w:left w:val="single" w:sz="8" w:space="0" w:color="auto"/>
              <w:right w:val="single" w:sz="8" w:space="0" w:color="auto"/>
            </w:tcBorders>
            <w:vAlign w:val="center"/>
          </w:tcPr>
          <w:p w14:paraId="29E8F787" w14:textId="77777777" w:rsidR="00E128F8" w:rsidRPr="007743CE" w:rsidRDefault="00E128F8" w:rsidP="00E128F8">
            <w:pPr>
              <w:spacing w:after="0" w:line="240" w:lineRule="auto"/>
              <w:jc w:val="left"/>
              <w:rPr>
                <w:rFonts w:ascii="Calibri" w:eastAsia="SimSun" w:hAnsi="Calibri" w:cs="SimSun"/>
                <w:b/>
                <w:bCs/>
                <w:color w:val="000000"/>
                <w:sz w:val="20"/>
                <w:szCs w:val="20"/>
                <w:lang w:eastAsia="zh-CN"/>
              </w:rPr>
            </w:pPr>
          </w:p>
        </w:tc>
        <w:tc>
          <w:tcPr>
            <w:tcW w:w="2572" w:type="dxa"/>
            <w:vMerge/>
            <w:tcBorders>
              <w:left w:val="nil"/>
              <w:right w:val="single" w:sz="8" w:space="0" w:color="auto"/>
            </w:tcBorders>
            <w:shd w:val="clear" w:color="auto" w:fill="FFFFFF" w:themeFill="background1"/>
            <w:tcMar>
              <w:top w:w="0" w:type="dxa"/>
              <w:left w:w="108" w:type="dxa"/>
              <w:bottom w:w="0" w:type="dxa"/>
              <w:right w:w="108" w:type="dxa"/>
            </w:tcMar>
          </w:tcPr>
          <w:p w14:paraId="696CB0A2" w14:textId="77777777" w:rsidR="00E128F8" w:rsidRPr="007743CE" w:rsidRDefault="00E128F8" w:rsidP="00E128F8">
            <w:pPr>
              <w:spacing w:after="0" w:line="240" w:lineRule="auto"/>
              <w:rPr>
                <w:b/>
                <w:bCs/>
                <w:color w:val="000000"/>
                <w:sz w:val="20"/>
                <w:szCs w:val="20"/>
                <w:lang w:val="pt-PT" w:eastAsia="en-US"/>
              </w:rPr>
            </w:pPr>
          </w:p>
        </w:tc>
        <w:tc>
          <w:tcPr>
            <w:tcW w:w="1031" w:type="dxa"/>
            <w:tcBorders>
              <w:left w:val="nil"/>
              <w:right w:val="single" w:sz="8" w:space="0" w:color="auto"/>
            </w:tcBorders>
            <w:shd w:val="clear" w:color="auto" w:fill="FFFFFF" w:themeFill="background1"/>
            <w:tcMar>
              <w:top w:w="0" w:type="dxa"/>
              <w:left w:w="108" w:type="dxa"/>
              <w:bottom w:w="0" w:type="dxa"/>
              <w:right w:w="108" w:type="dxa"/>
            </w:tcMar>
          </w:tcPr>
          <w:p w14:paraId="7DA030F6" w14:textId="32388101"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lang w:eastAsia="en-US"/>
              </w:rPr>
              <w:t>Entre +2DS et +3DS</w:t>
            </w:r>
          </w:p>
        </w:tc>
        <w:tc>
          <w:tcPr>
            <w:tcW w:w="2212" w:type="dxa"/>
            <w:tcBorders>
              <w:left w:val="nil"/>
              <w:right w:val="single" w:sz="8" w:space="0" w:color="auto"/>
            </w:tcBorders>
            <w:shd w:val="clear" w:color="auto" w:fill="FFFFFF" w:themeFill="background1"/>
          </w:tcPr>
          <w:p w14:paraId="0583561D" w14:textId="509A7E35" w:rsidR="00E128F8" w:rsidRPr="007743CE" w:rsidRDefault="00F62BB2" w:rsidP="00E128F8">
            <w:pPr>
              <w:spacing w:after="0" w:line="240" w:lineRule="auto"/>
              <w:jc w:val="left"/>
              <w:rPr>
                <w:color w:val="000000"/>
                <w:sz w:val="20"/>
                <w:szCs w:val="20"/>
                <w:lang w:eastAsia="en-US"/>
              </w:rPr>
            </w:pPr>
            <w:r w:rsidRPr="007743CE">
              <w:rPr>
                <w:rFonts w:ascii="Calibri" w:eastAsia="Calibri" w:hAnsi="Calibri" w:cs="Calibri"/>
                <w:color w:val="000000"/>
                <w:sz w:val="20"/>
                <w:szCs w:val="20"/>
                <w:lang w:val="pt-PT" w:eastAsia="en-US"/>
              </w:rPr>
              <w:t>ETE</w:t>
            </w:r>
            <w:r w:rsidR="00E128F8" w:rsidRPr="007743CE">
              <w:rPr>
                <w:rFonts w:ascii="Calibri" w:eastAsia="Calibri" w:hAnsi="Calibri" w:cs="Calibri"/>
                <w:color w:val="000000"/>
                <w:sz w:val="20"/>
                <w:szCs w:val="20"/>
                <w:lang w:val="pt-PT" w:eastAsia="en-US"/>
              </w:rPr>
              <w:t>_</w:t>
            </w:r>
            <w:r w:rsidR="007743CE" w:rsidRPr="007743CE">
              <w:rPr>
                <w:rFonts w:ascii="Calibri" w:eastAsia="Calibri" w:hAnsi="Calibri" w:cs="Calibri"/>
                <w:color w:val="000000"/>
                <w:sz w:val="20"/>
                <w:szCs w:val="20"/>
                <w:lang w:val="pt-PT" w:eastAsia="en-US"/>
              </w:rPr>
              <w:t>PT.</w:t>
            </w:r>
            <w:r w:rsidR="00E128F8" w:rsidRPr="007743CE">
              <w:rPr>
                <w:rFonts w:ascii="Calibri" w:eastAsia="Calibri" w:hAnsi="Calibri" w:cs="Calibri"/>
                <w:color w:val="000000"/>
                <w:sz w:val="20"/>
                <w:szCs w:val="20"/>
                <w:lang w:val="pt-PT" w:eastAsia="en-US"/>
              </w:rPr>
              <w:t xml:space="preserve">_POS_SEUIL_ETBT = B Et </w:t>
            </w:r>
            <w:r w:rsidRPr="007743CE">
              <w:rPr>
                <w:rFonts w:ascii="Calibri" w:eastAsia="Calibri" w:hAnsi="Calibri" w:cs="Calibri"/>
                <w:color w:val="000000"/>
                <w:sz w:val="20"/>
                <w:szCs w:val="20"/>
                <w:lang w:val="pt-PT" w:eastAsia="en-US"/>
              </w:rPr>
              <w:t>ETE</w:t>
            </w:r>
            <w:r w:rsidR="00E128F8" w:rsidRPr="007743CE">
              <w:rPr>
                <w:rFonts w:ascii="Calibri" w:eastAsia="Calibri" w:hAnsi="Calibri" w:cs="Calibri"/>
                <w:color w:val="000000"/>
                <w:sz w:val="20"/>
                <w:szCs w:val="20"/>
                <w:lang w:val="pt-PT" w:eastAsia="en-US"/>
              </w:rPr>
              <w:t>_</w:t>
            </w:r>
            <w:r w:rsidR="007743CE" w:rsidRPr="007743CE">
              <w:rPr>
                <w:rFonts w:ascii="Calibri" w:eastAsia="Calibri" w:hAnsi="Calibri" w:cs="Calibri"/>
                <w:color w:val="000000"/>
                <w:sz w:val="20"/>
                <w:szCs w:val="20"/>
                <w:lang w:val="pt-PT" w:eastAsia="en-US"/>
              </w:rPr>
              <w:t>PT.</w:t>
            </w:r>
            <w:r w:rsidR="00E128F8" w:rsidRPr="007743CE">
              <w:rPr>
                <w:rFonts w:ascii="Calibri" w:eastAsia="Calibri" w:hAnsi="Calibri" w:cs="Calibri"/>
                <w:color w:val="000000"/>
                <w:sz w:val="20"/>
                <w:szCs w:val="20"/>
                <w:lang w:val="pt-PT" w:eastAsia="en-US"/>
              </w:rPr>
              <w:t>_2DS_ETBT = C</w:t>
            </w:r>
          </w:p>
        </w:tc>
        <w:tc>
          <w:tcPr>
            <w:tcW w:w="1590" w:type="dxa"/>
            <w:tcBorders>
              <w:left w:val="nil"/>
              <w:right w:val="single" w:sz="8" w:space="0" w:color="auto"/>
            </w:tcBorders>
            <w:shd w:val="clear" w:color="auto" w:fill="FFFFFF" w:themeFill="background1"/>
          </w:tcPr>
          <w:p w14:paraId="09C138B5" w14:textId="3E208B53"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color w:val="000000"/>
                <w:sz w:val="20"/>
                <w:szCs w:val="20"/>
                <w:lang w:val="pt-PT" w:eastAsia="en-US"/>
              </w:rPr>
              <w:t>4</w:t>
            </w:r>
          </w:p>
        </w:tc>
      </w:tr>
      <w:tr w:rsidR="00E128F8" w:rsidRPr="007743CE" w14:paraId="58E5E3C9" w14:textId="77777777" w:rsidTr="007743CE">
        <w:trPr>
          <w:cantSplit/>
        </w:trPr>
        <w:tc>
          <w:tcPr>
            <w:tcW w:w="0" w:type="auto"/>
            <w:vMerge/>
            <w:tcBorders>
              <w:left w:val="single" w:sz="8" w:space="0" w:color="auto"/>
              <w:right w:val="single" w:sz="8" w:space="0" w:color="auto"/>
            </w:tcBorders>
            <w:vAlign w:val="center"/>
          </w:tcPr>
          <w:p w14:paraId="36923854" w14:textId="77777777" w:rsidR="00E128F8" w:rsidRPr="007743CE" w:rsidRDefault="00E128F8" w:rsidP="00E128F8">
            <w:pPr>
              <w:spacing w:after="0" w:line="240" w:lineRule="auto"/>
              <w:jc w:val="left"/>
              <w:rPr>
                <w:rFonts w:ascii="Calibri" w:eastAsia="SimSun" w:hAnsi="Calibri" w:cs="SimSun"/>
                <w:b/>
                <w:bCs/>
                <w:color w:val="000000"/>
                <w:sz w:val="20"/>
                <w:szCs w:val="20"/>
                <w:lang w:eastAsia="zh-CN"/>
              </w:rPr>
            </w:pPr>
          </w:p>
        </w:tc>
        <w:tc>
          <w:tcPr>
            <w:tcW w:w="2572" w:type="dxa"/>
            <w:vMerge/>
            <w:tcBorders>
              <w:left w:val="nil"/>
              <w:right w:val="single" w:sz="8" w:space="0" w:color="auto"/>
            </w:tcBorders>
            <w:shd w:val="clear" w:color="auto" w:fill="FFFFFF" w:themeFill="background1"/>
            <w:tcMar>
              <w:top w:w="0" w:type="dxa"/>
              <w:left w:w="108" w:type="dxa"/>
              <w:bottom w:w="0" w:type="dxa"/>
              <w:right w:w="108" w:type="dxa"/>
            </w:tcMar>
          </w:tcPr>
          <w:p w14:paraId="2287BFD1" w14:textId="77777777" w:rsidR="00E128F8" w:rsidRPr="007743CE" w:rsidRDefault="00E128F8" w:rsidP="00E128F8">
            <w:pPr>
              <w:spacing w:after="0" w:line="240" w:lineRule="auto"/>
              <w:rPr>
                <w:b/>
                <w:bCs/>
                <w:color w:val="000000"/>
                <w:sz w:val="20"/>
                <w:szCs w:val="20"/>
                <w:lang w:val="pt-PT" w:eastAsia="en-US"/>
              </w:rPr>
            </w:pPr>
          </w:p>
        </w:tc>
        <w:tc>
          <w:tcPr>
            <w:tcW w:w="1031" w:type="dxa"/>
            <w:tcBorders>
              <w:left w:val="nil"/>
              <w:right w:val="single" w:sz="8" w:space="0" w:color="auto"/>
            </w:tcBorders>
            <w:shd w:val="clear" w:color="auto" w:fill="FFFFFF" w:themeFill="background1"/>
            <w:tcMar>
              <w:top w:w="0" w:type="dxa"/>
              <w:left w:w="108" w:type="dxa"/>
              <w:bottom w:w="0" w:type="dxa"/>
              <w:right w:w="108" w:type="dxa"/>
            </w:tcMar>
          </w:tcPr>
          <w:p w14:paraId="4FF8CA96" w14:textId="20381944"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lang w:eastAsia="en-US"/>
              </w:rPr>
              <w:t>Entre -2DS et +2DS</w:t>
            </w:r>
          </w:p>
        </w:tc>
        <w:tc>
          <w:tcPr>
            <w:tcW w:w="2212" w:type="dxa"/>
            <w:tcBorders>
              <w:left w:val="nil"/>
              <w:right w:val="single" w:sz="8" w:space="0" w:color="auto"/>
            </w:tcBorders>
            <w:shd w:val="clear" w:color="auto" w:fill="FFFFFF" w:themeFill="background1"/>
          </w:tcPr>
          <w:p w14:paraId="1680C146" w14:textId="62695382" w:rsidR="00E128F8" w:rsidRPr="007743CE" w:rsidRDefault="00F62BB2" w:rsidP="00E128F8">
            <w:pPr>
              <w:spacing w:after="0" w:line="240" w:lineRule="auto"/>
              <w:jc w:val="left"/>
              <w:rPr>
                <w:color w:val="000000"/>
                <w:sz w:val="20"/>
                <w:szCs w:val="20"/>
                <w:lang w:eastAsia="en-US"/>
              </w:rPr>
            </w:pPr>
            <w:r w:rsidRPr="007743CE">
              <w:rPr>
                <w:rFonts w:ascii="Calibri" w:eastAsia="Calibri" w:hAnsi="Calibri" w:cs="Calibri"/>
                <w:color w:val="000000"/>
                <w:sz w:val="20"/>
                <w:szCs w:val="20"/>
                <w:lang w:val="pt-PT" w:eastAsia="en-US"/>
              </w:rPr>
              <w:t>ETE</w:t>
            </w:r>
            <w:r w:rsidR="00E128F8" w:rsidRPr="007743CE">
              <w:rPr>
                <w:rFonts w:ascii="Calibri" w:eastAsia="Calibri" w:hAnsi="Calibri" w:cs="Calibri"/>
                <w:color w:val="000000"/>
                <w:sz w:val="20"/>
                <w:szCs w:val="20"/>
                <w:lang w:val="pt-PT" w:eastAsia="en-US"/>
              </w:rPr>
              <w:t>_</w:t>
            </w:r>
            <w:r w:rsidR="007743CE" w:rsidRPr="007743CE">
              <w:rPr>
                <w:rFonts w:ascii="Calibri" w:eastAsia="Calibri" w:hAnsi="Calibri" w:cs="Calibri"/>
                <w:color w:val="000000"/>
                <w:sz w:val="20"/>
                <w:szCs w:val="20"/>
                <w:lang w:val="pt-PT" w:eastAsia="en-US"/>
              </w:rPr>
              <w:t>PT.</w:t>
            </w:r>
            <w:r w:rsidR="00E128F8" w:rsidRPr="007743CE">
              <w:rPr>
                <w:rFonts w:ascii="Calibri" w:eastAsia="Calibri" w:hAnsi="Calibri" w:cs="Calibri"/>
                <w:color w:val="000000"/>
                <w:sz w:val="20"/>
                <w:szCs w:val="20"/>
                <w:lang w:val="pt-PT" w:eastAsia="en-US"/>
              </w:rPr>
              <w:t>_2DS_ETBT = B</w:t>
            </w:r>
          </w:p>
        </w:tc>
        <w:tc>
          <w:tcPr>
            <w:tcW w:w="1590" w:type="dxa"/>
            <w:tcBorders>
              <w:left w:val="nil"/>
              <w:right w:val="single" w:sz="8" w:space="0" w:color="auto"/>
            </w:tcBorders>
            <w:shd w:val="clear" w:color="auto" w:fill="FFFFFF" w:themeFill="background1"/>
          </w:tcPr>
          <w:p w14:paraId="4CD66B79" w14:textId="04DFFD1D"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color w:val="000000"/>
                <w:sz w:val="20"/>
                <w:szCs w:val="20"/>
                <w:lang w:val="pt-PT" w:eastAsia="en-US"/>
              </w:rPr>
              <w:t>3</w:t>
            </w:r>
          </w:p>
        </w:tc>
      </w:tr>
      <w:tr w:rsidR="00E128F8" w:rsidRPr="007743CE" w14:paraId="4E4C9E93" w14:textId="77777777" w:rsidTr="007743CE">
        <w:trPr>
          <w:cantSplit/>
        </w:trPr>
        <w:tc>
          <w:tcPr>
            <w:tcW w:w="0" w:type="auto"/>
            <w:vMerge/>
            <w:tcBorders>
              <w:left w:val="single" w:sz="8" w:space="0" w:color="auto"/>
              <w:right w:val="single" w:sz="8" w:space="0" w:color="auto"/>
            </w:tcBorders>
            <w:vAlign w:val="center"/>
          </w:tcPr>
          <w:p w14:paraId="7774CCA1" w14:textId="77777777" w:rsidR="00E128F8" w:rsidRPr="007743CE" w:rsidRDefault="00E128F8" w:rsidP="00E128F8">
            <w:pPr>
              <w:spacing w:after="0" w:line="240" w:lineRule="auto"/>
              <w:jc w:val="left"/>
              <w:rPr>
                <w:rFonts w:ascii="Calibri" w:eastAsia="SimSun" w:hAnsi="Calibri" w:cs="SimSun"/>
                <w:b/>
                <w:bCs/>
                <w:color w:val="000000"/>
                <w:sz w:val="20"/>
                <w:szCs w:val="20"/>
                <w:lang w:eastAsia="zh-CN"/>
              </w:rPr>
            </w:pPr>
          </w:p>
        </w:tc>
        <w:tc>
          <w:tcPr>
            <w:tcW w:w="2572" w:type="dxa"/>
            <w:vMerge/>
            <w:tcBorders>
              <w:left w:val="nil"/>
              <w:right w:val="single" w:sz="8" w:space="0" w:color="auto"/>
            </w:tcBorders>
            <w:shd w:val="clear" w:color="auto" w:fill="FFFFFF" w:themeFill="background1"/>
            <w:tcMar>
              <w:top w:w="0" w:type="dxa"/>
              <w:left w:w="108" w:type="dxa"/>
              <w:bottom w:w="0" w:type="dxa"/>
              <w:right w:w="108" w:type="dxa"/>
            </w:tcMar>
          </w:tcPr>
          <w:p w14:paraId="56DB3D97" w14:textId="77777777" w:rsidR="00E128F8" w:rsidRPr="007743CE" w:rsidRDefault="00E128F8" w:rsidP="00E128F8">
            <w:pPr>
              <w:spacing w:after="0" w:line="240" w:lineRule="auto"/>
              <w:rPr>
                <w:b/>
                <w:bCs/>
                <w:color w:val="000000"/>
                <w:sz w:val="20"/>
                <w:szCs w:val="20"/>
                <w:lang w:val="pt-PT" w:eastAsia="en-US"/>
              </w:rPr>
            </w:pPr>
          </w:p>
        </w:tc>
        <w:tc>
          <w:tcPr>
            <w:tcW w:w="1031" w:type="dxa"/>
            <w:tcBorders>
              <w:left w:val="nil"/>
              <w:right w:val="single" w:sz="8" w:space="0" w:color="auto"/>
            </w:tcBorders>
            <w:shd w:val="clear" w:color="auto" w:fill="FFFFFF" w:themeFill="background1"/>
            <w:tcMar>
              <w:top w:w="0" w:type="dxa"/>
              <w:left w:w="108" w:type="dxa"/>
              <w:bottom w:w="0" w:type="dxa"/>
              <w:right w:w="108" w:type="dxa"/>
            </w:tcMar>
          </w:tcPr>
          <w:p w14:paraId="10D4B061" w14:textId="6682D217"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lang w:eastAsia="en-US"/>
              </w:rPr>
              <w:t>Entre -3DS et -2DS</w:t>
            </w:r>
          </w:p>
        </w:tc>
        <w:tc>
          <w:tcPr>
            <w:tcW w:w="2212" w:type="dxa"/>
            <w:tcBorders>
              <w:left w:val="nil"/>
              <w:right w:val="single" w:sz="8" w:space="0" w:color="auto"/>
            </w:tcBorders>
            <w:shd w:val="clear" w:color="auto" w:fill="FFFFFF" w:themeFill="background1"/>
          </w:tcPr>
          <w:p w14:paraId="4A7F2E70" w14:textId="2E897F29" w:rsidR="00E128F8" w:rsidRPr="007743CE" w:rsidRDefault="00F62BB2" w:rsidP="00E128F8">
            <w:pPr>
              <w:spacing w:after="0" w:line="240" w:lineRule="auto"/>
              <w:jc w:val="left"/>
              <w:rPr>
                <w:color w:val="000000"/>
                <w:sz w:val="20"/>
                <w:szCs w:val="20"/>
                <w:lang w:eastAsia="en-US"/>
              </w:rPr>
            </w:pPr>
            <w:r w:rsidRPr="007743CE">
              <w:rPr>
                <w:rFonts w:ascii="Calibri" w:eastAsia="Calibri" w:hAnsi="Calibri" w:cs="Calibri"/>
                <w:color w:val="000000"/>
                <w:sz w:val="20"/>
                <w:szCs w:val="20"/>
                <w:lang w:val="pt-PT" w:eastAsia="en-US"/>
              </w:rPr>
              <w:t>ETE</w:t>
            </w:r>
            <w:r w:rsidR="00E128F8" w:rsidRPr="007743CE">
              <w:rPr>
                <w:rFonts w:ascii="Calibri" w:eastAsia="Calibri" w:hAnsi="Calibri" w:cs="Calibri"/>
                <w:color w:val="000000"/>
                <w:sz w:val="20"/>
                <w:szCs w:val="20"/>
                <w:lang w:val="pt-PT" w:eastAsia="en-US"/>
              </w:rPr>
              <w:t>_</w:t>
            </w:r>
            <w:r w:rsidR="007743CE" w:rsidRPr="007743CE">
              <w:rPr>
                <w:rFonts w:ascii="Calibri" w:eastAsia="Calibri" w:hAnsi="Calibri" w:cs="Calibri"/>
                <w:color w:val="000000"/>
                <w:sz w:val="20"/>
                <w:szCs w:val="20"/>
                <w:lang w:val="pt-PT" w:eastAsia="en-US"/>
              </w:rPr>
              <w:t>PT.</w:t>
            </w:r>
            <w:r w:rsidR="00E128F8" w:rsidRPr="007743CE">
              <w:rPr>
                <w:rFonts w:ascii="Calibri" w:eastAsia="Calibri" w:hAnsi="Calibri" w:cs="Calibri"/>
                <w:color w:val="000000"/>
                <w:sz w:val="20"/>
                <w:szCs w:val="20"/>
                <w:lang w:val="pt-PT" w:eastAsia="en-US"/>
              </w:rPr>
              <w:t xml:space="preserve">_2DS_ETBT = A Et </w:t>
            </w:r>
            <w:r w:rsidRPr="007743CE">
              <w:rPr>
                <w:rFonts w:ascii="Calibri" w:eastAsia="Calibri" w:hAnsi="Calibri" w:cs="Calibri"/>
                <w:color w:val="000000"/>
                <w:sz w:val="20"/>
                <w:szCs w:val="20"/>
                <w:lang w:val="pt-PT" w:eastAsia="en-US"/>
              </w:rPr>
              <w:t>ETE</w:t>
            </w:r>
            <w:r w:rsidR="00E128F8" w:rsidRPr="007743CE">
              <w:rPr>
                <w:rFonts w:ascii="Calibri" w:eastAsia="Calibri" w:hAnsi="Calibri" w:cs="Calibri"/>
                <w:color w:val="000000"/>
                <w:sz w:val="20"/>
                <w:szCs w:val="20"/>
                <w:lang w:val="pt-PT" w:eastAsia="en-US"/>
              </w:rPr>
              <w:t>_</w:t>
            </w:r>
            <w:r w:rsidR="007743CE" w:rsidRPr="007743CE">
              <w:rPr>
                <w:rFonts w:ascii="Calibri" w:eastAsia="Calibri" w:hAnsi="Calibri" w:cs="Calibri"/>
                <w:color w:val="000000"/>
                <w:sz w:val="20"/>
                <w:szCs w:val="20"/>
                <w:lang w:val="pt-PT" w:eastAsia="en-US"/>
              </w:rPr>
              <w:t>PT.</w:t>
            </w:r>
            <w:r w:rsidR="00E128F8" w:rsidRPr="007743CE">
              <w:rPr>
                <w:rFonts w:ascii="Calibri" w:eastAsia="Calibri" w:hAnsi="Calibri" w:cs="Calibri"/>
                <w:color w:val="000000"/>
                <w:sz w:val="20"/>
                <w:szCs w:val="20"/>
                <w:lang w:val="pt-PT" w:eastAsia="en-US"/>
              </w:rPr>
              <w:t>_POS_SEUIL_ETBT = B</w:t>
            </w:r>
          </w:p>
        </w:tc>
        <w:tc>
          <w:tcPr>
            <w:tcW w:w="1590" w:type="dxa"/>
            <w:tcBorders>
              <w:left w:val="nil"/>
              <w:right w:val="single" w:sz="8" w:space="0" w:color="auto"/>
            </w:tcBorders>
            <w:shd w:val="clear" w:color="auto" w:fill="FFFFFF" w:themeFill="background1"/>
          </w:tcPr>
          <w:p w14:paraId="33D6B0E2" w14:textId="232DFE47"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color w:val="000000"/>
                <w:sz w:val="20"/>
                <w:szCs w:val="20"/>
                <w:lang w:val="pt-PT" w:eastAsia="en-US"/>
              </w:rPr>
              <w:t>2</w:t>
            </w:r>
          </w:p>
        </w:tc>
      </w:tr>
      <w:tr w:rsidR="00E128F8" w:rsidRPr="007743CE" w14:paraId="5CC1807C" w14:textId="77777777" w:rsidTr="007743CE">
        <w:trPr>
          <w:cantSplit/>
        </w:trPr>
        <w:tc>
          <w:tcPr>
            <w:tcW w:w="0" w:type="auto"/>
            <w:vMerge/>
            <w:tcBorders>
              <w:left w:val="single" w:sz="8" w:space="0" w:color="auto"/>
              <w:bottom w:val="single" w:sz="8" w:space="0" w:color="auto"/>
              <w:right w:val="single" w:sz="8" w:space="0" w:color="auto"/>
            </w:tcBorders>
            <w:vAlign w:val="center"/>
          </w:tcPr>
          <w:p w14:paraId="64B396E9" w14:textId="77777777" w:rsidR="00E128F8" w:rsidRPr="007743CE" w:rsidRDefault="00E128F8" w:rsidP="00E128F8">
            <w:pPr>
              <w:spacing w:after="0" w:line="240" w:lineRule="auto"/>
              <w:jc w:val="left"/>
              <w:rPr>
                <w:rFonts w:ascii="Calibri" w:eastAsia="SimSun" w:hAnsi="Calibri" w:cs="SimSun"/>
                <w:b/>
                <w:bCs/>
                <w:color w:val="000000"/>
                <w:sz w:val="20"/>
                <w:szCs w:val="20"/>
                <w:lang w:eastAsia="zh-CN"/>
              </w:rPr>
            </w:pPr>
          </w:p>
        </w:tc>
        <w:tc>
          <w:tcPr>
            <w:tcW w:w="2572" w:type="dxa"/>
            <w:vMerge/>
            <w:tcBorders>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58B16493" w14:textId="77777777" w:rsidR="00E128F8" w:rsidRPr="007743CE" w:rsidRDefault="00E128F8" w:rsidP="00E128F8">
            <w:pPr>
              <w:spacing w:after="0" w:line="240" w:lineRule="auto"/>
              <w:rPr>
                <w:b/>
                <w:bCs/>
                <w:color w:val="000000"/>
                <w:sz w:val="20"/>
                <w:szCs w:val="20"/>
                <w:lang w:val="pt-PT" w:eastAsia="en-US"/>
              </w:rPr>
            </w:pPr>
          </w:p>
        </w:tc>
        <w:tc>
          <w:tcPr>
            <w:tcW w:w="1031" w:type="dxa"/>
            <w:tcBorders>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5F38D25B" w14:textId="3B050133"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lang w:eastAsia="en-US"/>
              </w:rPr>
              <w:t>En-dessous de -3DS</w:t>
            </w:r>
          </w:p>
        </w:tc>
        <w:tc>
          <w:tcPr>
            <w:tcW w:w="2212" w:type="dxa"/>
            <w:tcBorders>
              <w:left w:val="nil"/>
              <w:bottom w:val="single" w:sz="8" w:space="0" w:color="auto"/>
              <w:right w:val="single" w:sz="8" w:space="0" w:color="auto"/>
            </w:tcBorders>
            <w:shd w:val="clear" w:color="auto" w:fill="FFFFFF" w:themeFill="background1"/>
          </w:tcPr>
          <w:p w14:paraId="21EAC819" w14:textId="0D39607A" w:rsidR="00E128F8" w:rsidRPr="007743CE" w:rsidRDefault="00F62BB2" w:rsidP="00E128F8">
            <w:pPr>
              <w:spacing w:after="0" w:line="240" w:lineRule="auto"/>
              <w:jc w:val="left"/>
              <w:rPr>
                <w:color w:val="000000"/>
                <w:sz w:val="20"/>
                <w:szCs w:val="20"/>
                <w:lang w:eastAsia="en-US"/>
              </w:rPr>
            </w:pPr>
            <w:r w:rsidRPr="007743CE">
              <w:rPr>
                <w:rFonts w:ascii="Calibri" w:eastAsia="Calibri" w:hAnsi="Calibri" w:cs="Calibri"/>
                <w:color w:val="000000"/>
                <w:sz w:val="20"/>
                <w:szCs w:val="20"/>
                <w:lang w:val="pt-PT" w:eastAsia="en-US"/>
              </w:rPr>
              <w:t>ETE</w:t>
            </w:r>
            <w:r w:rsidR="00E128F8" w:rsidRPr="007743CE">
              <w:rPr>
                <w:rFonts w:ascii="Calibri" w:eastAsia="Calibri" w:hAnsi="Calibri" w:cs="Calibri"/>
                <w:color w:val="000000"/>
                <w:sz w:val="20"/>
                <w:szCs w:val="20"/>
                <w:lang w:val="pt-PT" w:eastAsia="en-US"/>
              </w:rPr>
              <w:t>_</w:t>
            </w:r>
            <w:r w:rsidR="007743CE" w:rsidRPr="007743CE">
              <w:rPr>
                <w:rFonts w:ascii="Calibri" w:eastAsia="Calibri" w:hAnsi="Calibri" w:cs="Calibri"/>
                <w:color w:val="000000"/>
                <w:sz w:val="20"/>
                <w:szCs w:val="20"/>
                <w:lang w:val="pt-PT" w:eastAsia="en-US"/>
              </w:rPr>
              <w:t>PT.</w:t>
            </w:r>
            <w:r w:rsidR="00E128F8" w:rsidRPr="007743CE">
              <w:rPr>
                <w:rFonts w:ascii="Calibri" w:eastAsia="Calibri" w:hAnsi="Calibri" w:cs="Calibri"/>
                <w:color w:val="000000"/>
                <w:sz w:val="20"/>
                <w:szCs w:val="20"/>
                <w:lang w:val="pt-PT" w:eastAsia="en-US"/>
              </w:rPr>
              <w:t>_POS_SEUIL_ETBT = A</w:t>
            </w:r>
          </w:p>
        </w:tc>
        <w:tc>
          <w:tcPr>
            <w:tcW w:w="1590" w:type="dxa"/>
            <w:tcBorders>
              <w:left w:val="nil"/>
              <w:bottom w:val="single" w:sz="8" w:space="0" w:color="auto"/>
              <w:right w:val="single" w:sz="8" w:space="0" w:color="auto"/>
            </w:tcBorders>
            <w:shd w:val="clear" w:color="auto" w:fill="FFFFFF" w:themeFill="background1"/>
          </w:tcPr>
          <w:p w14:paraId="286C45E1" w14:textId="43C2AD7F" w:rsidR="00E128F8" w:rsidRPr="007743CE" w:rsidRDefault="00E128F8" w:rsidP="00E128F8">
            <w:pPr>
              <w:spacing w:after="0" w:line="240" w:lineRule="auto"/>
              <w:jc w:val="left"/>
              <w:rPr>
                <w:color w:val="000000"/>
                <w:sz w:val="20"/>
                <w:szCs w:val="20"/>
                <w:lang w:eastAsia="en-US"/>
              </w:rPr>
            </w:pPr>
            <w:r w:rsidRPr="007743CE">
              <w:rPr>
                <w:rFonts w:ascii="Calibri" w:eastAsia="Calibri" w:hAnsi="Calibri" w:cs="Calibri"/>
                <w:color w:val="000000"/>
                <w:sz w:val="20"/>
                <w:szCs w:val="20"/>
                <w:lang w:val="pt-PT" w:eastAsia="en-US"/>
              </w:rPr>
              <w:t>1</w:t>
            </w:r>
          </w:p>
        </w:tc>
      </w:tr>
      <w:tr w:rsidR="00E128F8" w:rsidRPr="007743CE" w14:paraId="5738692F" w14:textId="77777777" w:rsidTr="007743CE">
        <w:trPr>
          <w:cantSplit/>
          <w:trHeight w:val="292"/>
        </w:trPr>
        <w:tc>
          <w:tcPr>
            <w:tcW w:w="0" w:type="auto"/>
            <w:vMerge w:val="restart"/>
            <w:tcBorders>
              <w:top w:val="nil"/>
              <w:left w:val="single" w:sz="8" w:space="0" w:color="auto"/>
              <w:right w:val="single" w:sz="8" w:space="0" w:color="auto"/>
            </w:tcBorders>
            <w:vAlign w:val="center"/>
          </w:tcPr>
          <w:p w14:paraId="0762C713" w14:textId="77777777" w:rsidR="00E128F8" w:rsidRPr="007743CE" w:rsidRDefault="00E128F8" w:rsidP="00E128F8">
            <w:pPr>
              <w:spacing w:after="0" w:line="240" w:lineRule="auto"/>
              <w:jc w:val="left"/>
              <w:rPr>
                <w:rFonts w:ascii="Calibri" w:eastAsia="SimSun" w:hAnsi="Calibri" w:cs="SimSun"/>
                <w:b/>
                <w:bCs/>
                <w:color w:val="000000"/>
                <w:sz w:val="20"/>
                <w:szCs w:val="20"/>
                <w:lang w:eastAsia="zh-CN"/>
              </w:rPr>
            </w:pPr>
            <w:r w:rsidRPr="007743CE">
              <w:rPr>
                <w:rFonts w:ascii="Calibri" w:eastAsia="SimSun" w:hAnsi="Calibri" w:cs="SimSun"/>
                <w:b/>
                <w:bCs/>
                <w:color w:val="000000"/>
                <w:sz w:val="20"/>
                <w:szCs w:val="20"/>
                <w:lang w:eastAsia="zh-CN"/>
              </w:rPr>
              <w:t xml:space="preserve">Traçage du </w:t>
            </w:r>
            <w:proofErr w:type="spellStart"/>
            <w:r w:rsidRPr="007743CE">
              <w:rPr>
                <w:rFonts w:ascii="Calibri" w:eastAsia="SimSun" w:hAnsi="Calibri" w:cs="SimSun"/>
                <w:b/>
                <w:bCs/>
                <w:color w:val="000000"/>
                <w:sz w:val="20"/>
                <w:szCs w:val="20"/>
                <w:lang w:eastAsia="zh-CN"/>
              </w:rPr>
              <w:t>funel</w:t>
            </w:r>
            <w:proofErr w:type="spellEnd"/>
            <w:r w:rsidRPr="007743CE">
              <w:rPr>
                <w:rFonts w:ascii="Calibri" w:eastAsia="SimSun" w:hAnsi="Calibri" w:cs="SimSun"/>
                <w:b/>
                <w:bCs/>
                <w:color w:val="000000"/>
                <w:sz w:val="20"/>
                <w:szCs w:val="20"/>
                <w:lang w:eastAsia="zh-CN"/>
              </w:rPr>
              <w:t xml:space="preserve"> plot</w:t>
            </w:r>
          </w:p>
        </w:tc>
        <w:tc>
          <w:tcPr>
            <w:tcW w:w="2572" w:type="dxa"/>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737BD5F4" w14:textId="77777777" w:rsidR="00E128F8" w:rsidRPr="007743CE" w:rsidRDefault="00E128F8" w:rsidP="00E128F8">
            <w:pPr>
              <w:spacing w:after="0" w:line="240" w:lineRule="auto"/>
              <w:rPr>
                <w:b/>
                <w:bCs/>
                <w:color w:val="000000"/>
                <w:sz w:val="20"/>
                <w:szCs w:val="20"/>
                <w:lang w:eastAsia="en-US"/>
              </w:rPr>
            </w:pPr>
            <w:r w:rsidRPr="007743CE">
              <w:rPr>
                <w:b/>
                <w:bCs/>
                <w:color w:val="000000"/>
                <w:sz w:val="20"/>
                <w:szCs w:val="20"/>
                <w:lang w:eastAsia="en-US"/>
              </w:rPr>
              <w:t>Bas_3_ds</w:t>
            </w:r>
          </w:p>
        </w:tc>
        <w:tc>
          <w:tcPr>
            <w:tcW w:w="4833" w:type="dxa"/>
            <w:gridSpan w:val="3"/>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70CBD85D" w14:textId="77777777" w:rsidR="00E128F8" w:rsidRPr="007743CE" w:rsidRDefault="00E128F8" w:rsidP="00E128F8">
            <w:pPr>
              <w:spacing w:after="0" w:line="240" w:lineRule="auto"/>
              <w:rPr>
                <w:color w:val="000000"/>
                <w:sz w:val="20"/>
                <w:szCs w:val="20"/>
                <w:lang w:eastAsia="en-US"/>
              </w:rPr>
            </w:pPr>
            <w:r w:rsidRPr="007743CE">
              <w:rPr>
                <w:color w:val="000000"/>
                <w:sz w:val="20"/>
                <w:szCs w:val="20"/>
                <w:lang w:eastAsia="en-US"/>
              </w:rPr>
              <w:t xml:space="preserve">Limite BASSE pour le </w:t>
            </w:r>
            <w:proofErr w:type="spellStart"/>
            <w:r w:rsidRPr="007743CE">
              <w:rPr>
                <w:color w:val="000000"/>
                <w:sz w:val="20"/>
                <w:szCs w:val="20"/>
                <w:lang w:eastAsia="en-US"/>
              </w:rPr>
              <w:t>funel</w:t>
            </w:r>
            <w:proofErr w:type="spellEnd"/>
            <w:r w:rsidRPr="007743CE">
              <w:rPr>
                <w:color w:val="000000"/>
                <w:sz w:val="20"/>
                <w:szCs w:val="20"/>
                <w:lang w:eastAsia="en-US"/>
              </w:rPr>
              <w:t xml:space="preserve"> plot 3 </w:t>
            </w:r>
            <w:proofErr w:type="spellStart"/>
            <w:r w:rsidRPr="007743CE">
              <w:rPr>
                <w:color w:val="000000"/>
                <w:sz w:val="20"/>
                <w:szCs w:val="20"/>
                <w:lang w:eastAsia="en-US"/>
              </w:rPr>
              <w:t>ds</w:t>
            </w:r>
            <w:proofErr w:type="spellEnd"/>
          </w:p>
        </w:tc>
      </w:tr>
      <w:tr w:rsidR="00E128F8" w:rsidRPr="007743CE" w14:paraId="2AB1C55B" w14:textId="77777777" w:rsidTr="007743CE">
        <w:trPr>
          <w:cantSplit/>
          <w:trHeight w:val="292"/>
        </w:trPr>
        <w:tc>
          <w:tcPr>
            <w:tcW w:w="0" w:type="auto"/>
            <w:vMerge/>
            <w:tcBorders>
              <w:left w:val="single" w:sz="8" w:space="0" w:color="auto"/>
              <w:right w:val="single" w:sz="8" w:space="0" w:color="auto"/>
            </w:tcBorders>
            <w:vAlign w:val="center"/>
          </w:tcPr>
          <w:p w14:paraId="2A282497" w14:textId="77777777" w:rsidR="00E128F8" w:rsidRPr="007743CE" w:rsidRDefault="00E128F8" w:rsidP="00E128F8">
            <w:pPr>
              <w:spacing w:after="0" w:line="240" w:lineRule="auto"/>
              <w:jc w:val="left"/>
              <w:rPr>
                <w:rFonts w:ascii="Calibri" w:eastAsia="SimSun" w:hAnsi="Calibri" w:cs="SimSun"/>
                <w:b/>
                <w:bCs/>
                <w:color w:val="000000"/>
                <w:sz w:val="20"/>
                <w:szCs w:val="20"/>
                <w:lang w:eastAsia="zh-CN"/>
              </w:rPr>
            </w:pPr>
          </w:p>
        </w:tc>
        <w:tc>
          <w:tcPr>
            <w:tcW w:w="2572" w:type="dxa"/>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611079A3" w14:textId="77777777" w:rsidR="00E128F8" w:rsidRPr="007743CE" w:rsidRDefault="00E128F8" w:rsidP="00E128F8">
            <w:pPr>
              <w:spacing w:after="0" w:line="240" w:lineRule="auto"/>
              <w:rPr>
                <w:b/>
                <w:bCs/>
                <w:color w:val="000000"/>
                <w:sz w:val="20"/>
                <w:szCs w:val="20"/>
                <w:lang w:eastAsia="en-US"/>
              </w:rPr>
            </w:pPr>
            <w:r w:rsidRPr="007743CE">
              <w:rPr>
                <w:b/>
                <w:bCs/>
                <w:color w:val="000000"/>
                <w:sz w:val="20"/>
                <w:szCs w:val="20"/>
                <w:lang w:eastAsia="en-US"/>
              </w:rPr>
              <w:t>Haut_3_ds</w:t>
            </w:r>
          </w:p>
        </w:tc>
        <w:tc>
          <w:tcPr>
            <w:tcW w:w="4833" w:type="dxa"/>
            <w:gridSpan w:val="3"/>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501758AD" w14:textId="77777777" w:rsidR="00E128F8" w:rsidRPr="007743CE" w:rsidRDefault="00E128F8" w:rsidP="00E128F8">
            <w:pPr>
              <w:spacing w:after="0" w:line="240" w:lineRule="auto"/>
              <w:rPr>
                <w:color w:val="000000"/>
                <w:sz w:val="20"/>
                <w:szCs w:val="20"/>
                <w:lang w:eastAsia="en-US"/>
              </w:rPr>
            </w:pPr>
            <w:r w:rsidRPr="007743CE">
              <w:rPr>
                <w:color w:val="000000"/>
                <w:sz w:val="20"/>
                <w:szCs w:val="20"/>
                <w:lang w:eastAsia="en-US"/>
              </w:rPr>
              <w:t xml:space="preserve">Limite HAUTE pour le </w:t>
            </w:r>
            <w:proofErr w:type="spellStart"/>
            <w:r w:rsidRPr="007743CE">
              <w:rPr>
                <w:color w:val="000000"/>
                <w:sz w:val="20"/>
                <w:szCs w:val="20"/>
                <w:lang w:eastAsia="en-US"/>
              </w:rPr>
              <w:t>funel</w:t>
            </w:r>
            <w:proofErr w:type="spellEnd"/>
            <w:r w:rsidRPr="007743CE">
              <w:rPr>
                <w:color w:val="000000"/>
                <w:sz w:val="20"/>
                <w:szCs w:val="20"/>
                <w:lang w:eastAsia="en-US"/>
              </w:rPr>
              <w:t xml:space="preserve"> plot 3 </w:t>
            </w:r>
            <w:proofErr w:type="spellStart"/>
            <w:r w:rsidRPr="007743CE">
              <w:rPr>
                <w:color w:val="000000"/>
                <w:sz w:val="20"/>
                <w:szCs w:val="20"/>
                <w:lang w:eastAsia="en-US"/>
              </w:rPr>
              <w:t>ds</w:t>
            </w:r>
            <w:proofErr w:type="spellEnd"/>
          </w:p>
        </w:tc>
      </w:tr>
      <w:tr w:rsidR="00E128F8" w:rsidRPr="007743CE" w14:paraId="443EB885" w14:textId="77777777" w:rsidTr="007743CE">
        <w:trPr>
          <w:cantSplit/>
          <w:trHeight w:val="292"/>
        </w:trPr>
        <w:tc>
          <w:tcPr>
            <w:tcW w:w="0" w:type="auto"/>
            <w:tcBorders>
              <w:left w:val="single" w:sz="8" w:space="0" w:color="auto"/>
              <w:right w:val="single" w:sz="8" w:space="0" w:color="auto"/>
            </w:tcBorders>
          </w:tcPr>
          <w:p w14:paraId="1601B766" w14:textId="7B6053C6" w:rsidR="00E128F8" w:rsidRPr="007743CE" w:rsidRDefault="00C85614" w:rsidP="00E128F8">
            <w:pPr>
              <w:spacing w:after="0" w:line="240" w:lineRule="auto"/>
              <w:jc w:val="left"/>
              <w:rPr>
                <w:rFonts w:ascii="Calibri" w:eastAsia="SimSun" w:hAnsi="Calibri" w:cs="SimSun"/>
                <w:b/>
                <w:bCs/>
                <w:color w:val="000000"/>
                <w:sz w:val="20"/>
                <w:szCs w:val="20"/>
                <w:lang w:eastAsia="zh-CN"/>
              </w:rPr>
            </w:pPr>
            <w:r w:rsidRPr="007743CE">
              <w:rPr>
                <w:rFonts w:eastAsia="Times New Roman" w:cstheme="minorHAnsi"/>
                <w:b/>
                <w:color w:val="000000"/>
                <w:sz w:val="20"/>
                <w:szCs w:val="20"/>
              </w:rPr>
              <w:t>Variables complémentaires</w:t>
            </w:r>
          </w:p>
        </w:tc>
        <w:tc>
          <w:tcPr>
            <w:tcW w:w="2572" w:type="dxa"/>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5AE57FD9" w14:textId="3A0BBE68" w:rsidR="00E128F8" w:rsidRPr="007743CE" w:rsidRDefault="00E128F8" w:rsidP="00E128F8">
            <w:pPr>
              <w:spacing w:after="0" w:line="240" w:lineRule="auto"/>
              <w:rPr>
                <w:b/>
                <w:bCs/>
                <w:color w:val="000000"/>
                <w:sz w:val="20"/>
                <w:szCs w:val="20"/>
                <w:lang w:eastAsia="en-US"/>
              </w:rPr>
            </w:pPr>
            <w:r w:rsidRPr="007743CE">
              <w:rPr>
                <w:rFonts w:eastAsia="Times New Roman" w:cstheme="minorHAnsi"/>
                <w:b/>
                <w:color w:val="000000"/>
                <w:sz w:val="20"/>
                <w:szCs w:val="20"/>
              </w:rPr>
              <w:t>NB_RAAC_ETBT</w:t>
            </w:r>
          </w:p>
        </w:tc>
        <w:tc>
          <w:tcPr>
            <w:tcW w:w="4833" w:type="dxa"/>
            <w:gridSpan w:val="3"/>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31667FB9" w14:textId="6D69E978" w:rsidR="00E128F8" w:rsidRPr="007743CE" w:rsidRDefault="00E128F8" w:rsidP="00E128F8">
            <w:pPr>
              <w:spacing w:after="0" w:line="240" w:lineRule="auto"/>
              <w:rPr>
                <w:color w:val="000000"/>
                <w:sz w:val="20"/>
                <w:szCs w:val="20"/>
                <w:lang w:eastAsia="en-US"/>
              </w:rPr>
            </w:pPr>
            <w:r w:rsidRPr="007743CE">
              <w:rPr>
                <w:rFonts w:eastAsia="Times New Roman" w:cstheme="minorHAnsi"/>
                <w:color w:val="000000"/>
                <w:sz w:val="20"/>
                <w:szCs w:val="20"/>
              </w:rPr>
              <w:t>Nombre de séjours</w:t>
            </w:r>
            <w:r w:rsidR="00606DB1" w:rsidRPr="007743CE">
              <w:rPr>
                <w:rFonts w:eastAsia="Times New Roman" w:cstheme="minorHAnsi"/>
                <w:color w:val="000000"/>
                <w:sz w:val="20"/>
                <w:szCs w:val="20"/>
              </w:rPr>
              <w:t xml:space="preserve"> cibles</w:t>
            </w:r>
            <w:r w:rsidRPr="007743CE">
              <w:rPr>
                <w:rFonts w:eastAsia="Times New Roman" w:cstheme="minorHAnsi"/>
                <w:color w:val="000000"/>
                <w:sz w:val="20"/>
                <w:szCs w:val="20"/>
              </w:rPr>
              <w:t xml:space="preserve"> </w:t>
            </w:r>
            <w:r w:rsidR="007743CE" w:rsidRPr="007743CE">
              <w:rPr>
                <w:rFonts w:eastAsia="Times New Roman" w:cstheme="minorHAnsi"/>
                <w:color w:val="000000"/>
                <w:sz w:val="20"/>
                <w:szCs w:val="20"/>
              </w:rPr>
              <w:t>PT.</w:t>
            </w:r>
            <w:r w:rsidR="00C85614" w:rsidRPr="007743CE">
              <w:rPr>
                <w:rFonts w:eastAsia="Times New Roman" w:cstheme="minorHAnsi"/>
                <w:color w:val="000000"/>
                <w:sz w:val="20"/>
                <w:szCs w:val="20"/>
              </w:rPr>
              <w:t xml:space="preserve"> </w:t>
            </w:r>
            <w:proofErr w:type="gramStart"/>
            <w:r w:rsidRPr="007743CE">
              <w:rPr>
                <w:rFonts w:eastAsia="Times New Roman" w:cstheme="minorHAnsi"/>
                <w:color w:val="000000"/>
                <w:sz w:val="20"/>
                <w:szCs w:val="20"/>
              </w:rPr>
              <w:t>avec</w:t>
            </w:r>
            <w:proofErr w:type="gramEnd"/>
            <w:r w:rsidRPr="007743CE">
              <w:rPr>
                <w:rFonts w:eastAsia="Times New Roman" w:cstheme="minorHAnsi"/>
                <w:color w:val="000000"/>
                <w:sz w:val="20"/>
                <w:szCs w:val="20"/>
              </w:rPr>
              <w:t xml:space="preserve"> récupération améliorée après chirurgie</w:t>
            </w:r>
          </w:p>
        </w:tc>
      </w:tr>
      <w:tr w:rsidR="00561AFA" w:rsidRPr="007743CE" w14:paraId="12466A4C" w14:textId="77777777" w:rsidTr="007743CE">
        <w:trPr>
          <w:cantSplit/>
          <w:trHeight w:val="292"/>
        </w:trPr>
        <w:tc>
          <w:tcPr>
            <w:tcW w:w="0" w:type="auto"/>
            <w:tcBorders>
              <w:left w:val="single" w:sz="8" w:space="0" w:color="auto"/>
              <w:right w:val="single" w:sz="8" w:space="0" w:color="auto"/>
            </w:tcBorders>
          </w:tcPr>
          <w:p w14:paraId="673C0C4D" w14:textId="77777777" w:rsidR="00561AFA" w:rsidRPr="007743CE" w:rsidRDefault="00561AFA" w:rsidP="00E128F8">
            <w:pPr>
              <w:spacing w:after="0" w:line="240" w:lineRule="auto"/>
              <w:jc w:val="left"/>
              <w:rPr>
                <w:rFonts w:eastAsia="Times New Roman" w:cstheme="minorHAnsi"/>
                <w:b/>
                <w:color w:val="000000"/>
                <w:sz w:val="20"/>
                <w:szCs w:val="20"/>
              </w:rPr>
            </w:pPr>
          </w:p>
        </w:tc>
        <w:tc>
          <w:tcPr>
            <w:tcW w:w="2572" w:type="dxa"/>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05B0DBD7" w14:textId="2268F3BE" w:rsidR="00561AFA" w:rsidRPr="007743CE" w:rsidRDefault="00561AFA" w:rsidP="00E128F8">
            <w:pPr>
              <w:spacing w:after="0" w:line="240" w:lineRule="auto"/>
              <w:rPr>
                <w:rFonts w:eastAsia="Times New Roman" w:cstheme="minorHAnsi"/>
                <w:b/>
                <w:color w:val="000000"/>
                <w:sz w:val="20"/>
                <w:szCs w:val="20"/>
              </w:rPr>
            </w:pPr>
            <w:r w:rsidRPr="007743CE">
              <w:rPr>
                <w:rFonts w:eastAsia="Times New Roman" w:cstheme="minorHAnsi"/>
                <w:b/>
                <w:color w:val="000000"/>
                <w:sz w:val="20"/>
                <w:szCs w:val="20"/>
              </w:rPr>
              <w:t>PCT_RAAC_ETBT</w:t>
            </w:r>
          </w:p>
        </w:tc>
        <w:tc>
          <w:tcPr>
            <w:tcW w:w="4833" w:type="dxa"/>
            <w:gridSpan w:val="3"/>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6CEE6FDD" w14:textId="7A9734FF" w:rsidR="00561AFA" w:rsidRPr="007743CE" w:rsidRDefault="00561AFA" w:rsidP="00E128F8">
            <w:pPr>
              <w:spacing w:after="0" w:line="240" w:lineRule="auto"/>
              <w:rPr>
                <w:rFonts w:eastAsia="Times New Roman" w:cstheme="minorHAnsi"/>
                <w:color w:val="000000"/>
                <w:sz w:val="20"/>
                <w:szCs w:val="20"/>
              </w:rPr>
            </w:pPr>
            <w:r w:rsidRPr="007743CE">
              <w:rPr>
                <w:rFonts w:eastAsia="Times New Roman" w:cstheme="minorHAnsi"/>
                <w:color w:val="000000"/>
                <w:sz w:val="20"/>
                <w:szCs w:val="20"/>
              </w:rPr>
              <w:t xml:space="preserve">Taux de séjours cibles </w:t>
            </w:r>
            <w:r w:rsidR="007743CE" w:rsidRPr="007743CE">
              <w:rPr>
                <w:rFonts w:eastAsia="Times New Roman" w:cstheme="minorHAnsi"/>
                <w:color w:val="000000"/>
                <w:sz w:val="20"/>
                <w:szCs w:val="20"/>
              </w:rPr>
              <w:t>PT.</w:t>
            </w:r>
            <w:r w:rsidRPr="007743CE">
              <w:rPr>
                <w:rFonts w:eastAsia="Times New Roman" w:cstheme="minorHAnsi"/>
                <w:color w:val="000000"/>
                <w:sz w:val="20"/>
                <w:szCs w:val="20"/>
              </w:rPr>
              <w:t xml:space="preserve"> </w:t>
            </w:r>
            <w:proofErr w:type="gramStart"/>
            <w:r w:rsidRPr="007743CE">
              <w:rPr>
                <w:rFonts w:eastAsia="Times New Roman" w:cstheme="minorHAnsi"/>
                <w:color w:val="000000"/>
                <w:sz w:val="20"/>
                <w:szCs w:val="20"/>
              </w:rPr>
              <w:t>avec</w:t>
            </w:r>
            <w:proofErr w:type="gramEnd"/>
            <w:r w:rsidRPr="007743CE">
              <w:rPr>
                <w:rFonts w:eastAsia="Times New Roman" w:cstheme="minorHAnsi"/>
                <w:color w:val="000000"/>
                <w:sz w:val="20"/>
                <w:szCs w:val="20"/>
              </w:rPr>
              <w:t xml:space="preserve"> récupération améliorée après chirurgie</w:t>
            </w:r>
          </w:p>
        </w:tc>
      </w:tr>
      <w:tr w:rsidR="00C85614" w:rsidRPr="007743CE" w14:paraId="0C837628" w14:textId="77777777" w:rsidTr="007743CE">
        <w:trPr>
          <w:cantSplit/>
          <w:trHeight w:val="292"/>
        </w:trPr>
        <w:tc>
          <w:tcPr>
            <w:tcW w:w="0" w:type="auto"/>
            <w:tcBorders>
              <w:left w:val="single" w:sz="8" w:space="0" w:color="auto"/>
              <w:right w:val="single" w:sz="8" w:space="0" w:color="auto"/>
            </w:tcBorders>
          </w:tcPr>
          <w:p w14:paraId="5341A845" w14:textId="77777777" w:rsidR="00C85614" w:rsidRPr="007743CE" w:rsidRDefault="00C85614" w:rsidP="00C85614">
            <w:pPr>
              <w:spacing w:after="0" w:line="240" w:lineRule="auto"/>
              <w:jc w:val="left"/>
              <w:rPr>
                <w:rFonts w:eastAsia="Times New Roman" w:cstheme="minorHAnsi"/>
                <w:b/>
                <w:color w:val="000000"/>
                <w:sz w:val="20"/>
                <w:szCs w:val="20"/>
              </w:rPr>
            </w:pPr>
          </w:p>
        </w:tc>
        <w:tc>
          <w:tcPr>
            <w:tcW w:w="2572" w:type="dxa"/>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18E150CF" w14:textId="424AEAEC" w:rsidR="00C85614" w:rsidRPr="007743CE" w:rsidRDefault="00C85614" w:rsidP="00C85614">
            <w:pPr>
              <w:spacing w:after="0" w:line="240" w:lineRule="auto"/>
              <w:rPr>
                <w:rFonts w:eastAsia="Times New Roman" w:cstheme="minorHAnsi"/>
                <w:b/>
                <w:color w:val="000000"/>
                <w:sz w:val="20"/>
                <w:szCs w:val="20"/>
              </w:rPr>
            </w:pPr>
            <w:r w:rsidRPr="007743CE">
              <w:rPr>
                <w:rFonts w:eastAsia="Times New Roman" w:cstheme="minorHAnsi"/>
                <w:b/>
                <w:color w:val="000000"/>
                <w:sz w:val="20"/>
                <w:szCs w:val="20"/>
              </w:rPr>
              <w:t>NB_RAAC_NAT</w:t>
            </w:r>
          </w:p>
        </w:tc>
        <w:tc>
          <w:tcPr>
            <w:tcW w:w="4833" w:type="dxa"/>
            <w:gridSpan w:val="3"/>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16E5E4B3" w14:textId="44D91C93" w:rsidR="00C85614" w:rsidRPr="007743CE" w:rsidRDefault="00C85614" w:rsidP="00C85614">
            <w:pPr>
              <w:spacing w:after="0" w:line="240" w:lineRule="auto"/>
              <w:rPr>
                <w:rFonts w:eastAsia="Times New Roman" w:cstheme="minorHAnsi"/>
                <w:color w:val="000000"/>
                <w:sz w:val="20"/>
                <w:szCs w:val="20"/>
              </w:rPr>
            </w:pPr>
            <w:r w:rsidRPr="007743CE">
              <w:rPr>
                <w:color w:val="000000"/>
                <w:sz w:val="20"/>
                <w:szCs w:val="20"/>
                <w:lang w:eastAsia="en-US"/>
              </w:rPr>
              <w:t xml:space="preserve">Nombre total de séjours cibles </w:t>
            </w:r>
            <w:r w:rsidR="007743CE" w:rsidRPr="007743CE">
              <w:rPr>
                <w:color w:val="000000"/>
                <w:sz w:val="20"/>
                <w:szCs w:val="20"/>
                <w:lang w:eastAsia="en-US"/>
              </w:rPr>
              <w:t>PT.</w:t>
            </w:r>
            <w:r w:rsidRPr="007743CE">
              <w:rPr>
                <w:color w:val="000000"/>
                <w:sz w:val="20"/>
                <w:szCs w:val="20"/>
                <w:lang w:eastAsia="en-US"/>
              </w:rPr>
              <w:t xml:space="preserve"> </w:t>
            </w:r>
            <w:proofErr w:type="gramStart"/>
            <w:r w:rsidRPr="007743CE">
              <w:rPr>
                <w:color w:val="000000"/>
                <w:sz w:val="20"/>
                <w:szCs w:val="20"/>
                <w:lang w:eastAsia="en-US"/>
              </w:rPr>
              <w:t>avec</w:t>
            </w:r>
            <w:proofErr w:type="gramEnd"/>
            <w:r w:rsidRPr="007743CE">
              <w:rPr>
                <w:color w:val="000000"/>
                <w:sz w:val="20"/>
                <w:szCs w:val="20"/>
                <w:lang w:eastAsia="en-US"/>
              </w:rPr>
              <w:t xml:space="preserve"> récupération améliorée après chirurgie</w:t>
            </w:r>
          </w:p>
        </w:tc>
      </w:tr>
      <w:tr w:rsidR="00C85614" w:rsidRPr="007743CE" w14:paraId="04BCA99E" w14:textId="77777777" w:rsidTr="007743CE">
        <w:trPr>
          <w:cantSplit/>
          <w:trHeight w:val="292"/>
        </w:trPr>
        <w:tc>
          <w:tcPr>
            <w:tcW w:w="0" w:type="auto"/>
            <w:tcBorders>
              <w:left w:val="single" w:sz="8" w:space="0" w:color="auto"/>
              <w:right w:val="single" w:sz="8" w:space="0" w:color="auto"/>
            </w:tcBorders>
          </w:tcPr>
          <w:p w14:paraId="6771882C" w14:textId="77777777" w:rsidR="00C85614" w:rsidRPr="007743CE" w:rsidRDefault="00C85614" w:rsidP="00C85614">
            <w:pPr>
              <w:spacing w:after="0" w:line="240" w:lineRule="auto"/>
              <w:jc w:val="left"/>
              <w:rPr>
                <w:rFonts w:eastAsia="Times New Roman" w:cstheme="minorHAnsi"/>
                <w:b/>
                <w:color w:val="000000"/>
                <w:sz w:val="20"/>
                <w:szCs w:val="20"/>
              </w:rPr>
            </w:pPr>
          </w:p>
        </w:tc>
        <w:tc>
          <w:tcPr>
            <w:tcW w:w="2572" w:type="dxa"/>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0981EAE9" w14:textId="1786B581" w:rsidR="00C85614" w:rsidRPr="007743CE" w:rsidRDefault="00C85614" w:rsidP="00C85614">
            <w:pPr>
              <w:spacing w:after="0" w:line="240" w:lineRule="auto"/>
              <w:rPr>
                <w:rFonts w:eastAsia="Times New Roman" w:cstheme="minorHAnsi"/>
                <w:b/>
                <w:color w:val="000000"/>
                <w:sz w:val="20"/>
                <w:szCs w:val="20"/>
              </w:rPr>
            </w:pPr>
            <w:r w:rsidRPr="007743CE">
              <w:rPr>
                <w:rFonts w:eastAsia="Times New Roman" w:cstheme="minorHAnsi"/>
                <w:b/>
                <w:color w:val="000000"/>
                <w:sz w:val="20"/>
                <w:szCs w:val="20"/>
              </w:rPr>
              <w:t>PCT_RAAC_NAT</w:t>
            </w:r>
          </w:p>
        </w:tc>
        <w:tc>
          <w:tcPr>
            <w:tcW w:w="4833" w:type="dxa"/>
            <w:gridSpan w:val="3"/>
            <w:tcBorders>
              <w:top w:val="nil"/>
              <w:left w:val="nil"/>
              <w:bottom w:val="nil"/>
              <w:right w:val="single" w:sz="8" w:space="0" w:color="auto"/>
            </w:tcBorders>
            <w:shd w:val="clear" w:color="auto" w:fill="FFFFFF" w:themeFill="background1"/>
            <w:tcMar>
              <w:top w:w="0" w:type="dxa"/>
              <w:left w:w="108" w:type="dxa"/>
              <w:bottom w:w="0" w:type="dxa"/>
              <w:right w:w="108" w:type="dxa"/>
            </w:tcMar>
          </w:tcPr>
          <w:p w14:paraId="581DA7D6" w14:textId="5FA6FC91" w:rsidR="00C85614" w:rsidRPr="007743CE" w:rsidRDefault="00C85614" w:rsidP="00C85614">
            <w:pPr>
              <w:spacing w:after="0" w:line="240" w:lineRule="auto"/>
              <w:rPr>
                <w:rFonts w:eastAsia="Times New Roman" w:cstheme="minorHAnsi"/>
                <w:color w:val="000000"/>
                <w:sz w:val="20"/>
                <w:szCs w:val="20"/>
              </w:rPr>
            </w:pPr>
            <w:r w:rsidRPr="007743CE">
              <w:rPr>
                <w:color w:val="000000"/>
                <w:sz w:val="20"/>
                <w:szCs w:val="20"/>
                <w:lang w:eastAsia="en-US"/>
              </w:rPr>
              <w:t xml:space="preserve">Taux national de séjours cibles </w:t>
            </w:r>
            <w:r w:rsidR="007743CE" w:rsidRPr="007743CE">
              <w:rPr>
                <w:color w:val="000000"/>
                <w:sz w:val="20"/>
                <w:szCs w:val="20"/>
                <w:lang w:eastAsia="en-US"/>
              </w:rPr>
              <w:t>PT.</w:t>
            </w:r>
            <w:r w:rsidRPr="007743CE">
              <w:rPr>
                <w:color w:val="000000"/>
                <w:sz w:val="20"/>
                <w:szCs w:val="20"/>
                <w:lang w:eastAsia="en-US"/>
              </w:rPr>
              <w:t xml:space="preserve"> </w:t>
            </w:r>
            <w:proofErr w:type="gramStart"/>
            <w:r w:rsidRPr="007743CE">
              <w:rPr>
                <w:color w:val="000000"/>
                <w:sz w:val="20"/>
                <w:szCs w:val="20"/>
                <w:lang w:eastAsia="en-US"/>
              </w:rPr>
              <w:t>avec</w:t>
            </w:r>
            <w:proofErr w:type="gramEnd"/>
            <w:r w:rsidRPr="007743CE">
              <w:rPr>
                <w:color w:val="000000"/>
                <w:sz w:val="20"/>
                <w:szCs w:val="20"/>
                <w:lang w:eastAsia="en-US"/>
              </w:rPr>
              <w:t xml:space="preserve"> récupération améliorée après chirurgie (%) </w:t>
            </w:r>
          </w:p>
        </w:tc>
      </w:tr>
    </w:tbl>
    <w:p w14:paraId="00ED0C1A" w14:textId="77777777" w:rsidR="0029409E" w:rsidRPr="007743CE" w:rsidRDefault="0029409E" w:rsidP="0029409E">
      <w:pPr>
        <w:jc w:val="left"/>
        <w:rPr>
          <w:lang w:eastAsia="en-US"/>
        </w:rPr>
      </w:pPr>
    </w:p>
    <w:p w14:paraId="20F60555" w14:textId="0DD70248" w:rsidR="001961C4" w:rsidRPr="007743CE" w:rsidRDefault="001961C4" w:rsidP="00F806B6">
      <w:pPr>
        <w:pStyle w:val="Titre3"/>
      </w:pPr>
      <w:bookmarkStart w:id="24" w:name="_Toc135730016"/>
      <w:r w:rsidRPr="007743CE">
        <w:lastRenderedPageBreak/>
        <w:t>Rendu n°4</w:t>
      </w:r>
      <w:r w:rsidR="004A035C" w:rsidRPr="007743CE">
        <w:t xml:space="preserve">- </w:t>
      </w:r>
      <w:r w:rsidRPr="007743CE">
        <w:t>Base de données des diagrammes de flux par ES</w:t>
      </w:r>
      <w:bookmarkEnd w:id="24"/>
    </w:p>
    <w:p w14:paraId="7B14B7B9" w14:textId="7F741240" w:rsidR="00305186" w:rsidRPr="007743CE" w:rsidRDefault="00C872DD" w:rsidP="00186518">
      <w:r w:rsidRPr="007743CE">
        <w:rPr>
          <w:lang w:eastAsia="en-US"/>
        </w:rPr>
        <w:t xml:space="preserve">Nom de la table : </w:t>
      </w:r>
      <w:r w:rsidR="00305186" w:rsidRPr="007743CE">
        <w:rPr>
          <w:lang w:eastAsia="en-US"/>
        </w:rPr>
        <w:t>T_part_ete_</w:t>
      </w:r>
      <w:proofErr w:type="gramStart"/>
      <w:r w:rsidR="007743CE" w:rsidRPr="007743CE">
        <w:rPr>
          <w:lang w:eastAsia="en-US"/>
        </w:rPr>
        <w:t>PT.</w:t>
      </w:r>
      <w:r w:rsidR="00305186" w:rsidRPr="007743CE">
        <w:rPr>
          <w:lang w:eastAsia="en-US"/>
        </w:rPr>
        <w:t>_</w:t>
      </w:r>
      <w:proofErr w:type="gramEnd"/>
      <w:r w:rsidR="00305186" w:rsidRPr="007743CE">
        <w:rPr>
          <w:lang w:eastAsia="en-US"/>
        </w:rPr>
        <w:t>mco_</w:t>
      </w:r>
      <w:r w:rsidR="00496AA0" w:rsidRPr="007743CE">
        <w:rPr>
          <w:lang w:eastAsia="en-US"/>
        </w:rPr>
        <w:t>2</w:t>
      </w:r>
      <w:r w:rsidR="00F25FF3" w:rsidRPr="007743CE">
        <w:rPr>
          <w:lang w:eastAsia="en-US"/>
        </w:rPr>
        <w:t>1</w:t>
      </w:r>
    </w:p>
    <w:tbl>
      <w:tblPr>
        <w:tblStyle w:val="Grilledutableau"/>
        <w:tblW w:w="0" w:type="auto"/>
        <w:tblLook w:val="04A0" w:firstRow="1" w:lastRow="0" w:firstColumn="1" w:lastColumn="0" w:noHBand="0" w:noVBand="1"/>
      </w:tblPr>
      <w:tblGrid>
        <w:gridCol w:w="2004"/>
        <w:gridCol w:w="2354"/>
        <w:gridCol w:w="4704"/>
      </w:tblGrid>
      <w:tr w:rsidR="00305186" w:rsidRPr="007743CE" w14:paraId="730ED718" w14:textId="77777777" w:rsidTr="007743CE">
        <w:trPr>
          <w:cantSplit/>
          <w:tblHeader/>
        </w:trPr>
        <w:tc>
          <w:tcPr>
            <w:tcW w:w="0" w:type="auto"/>
            <w:shd w:val="clear" w:color="auto" w:fill="D9D9D9" w:themeFill="background1" w:themeFillShade="D9"/>
          </w:tcPr>
          <w:p w14:paraId="64D93CC3" w14:textId="1EBBB8B8" w:rsidR="00305186" w:rsidRPr="007743CE" w:rsidRDefault="007743CE" w:rsidP="007743CE">
            <w:pPr>
              <w:tabs>
                <w:tab w:val="left" w:pos="1440"/>
              </w:tabs>
              <w:rPr>
                <w:rFonts w:eastAsia="Times New Roman" w:cstheme="minorHAnsi"/>
                <w:b/>
                <w:color w:val="000000"/>
                <w:sz w:val="20"/>
                <w:szCs w:val="20"/>
              </w:rPr>
            </w:pPr>
            <w:r>
              <w:rPr>
                <w:rFonts w:eastAsia="Times New Roman" w:cstheme="minorHAnsi"/>
                <w:b/>
                <w:color w:val="000000"/>
                <w:sz w:val="20"/>
                <w:szCs w:val="20"/>
              </w:rPr>
              <w:tab/>
            </w:r>
          </w:p>
        </w:tc>
        <w:tc>
          <w:tcPr>
            <w:tcW w:w="0" w:type="auto"/>
            <w:shd w:val="clear" w:color="auto" w:fill="D9D9D9" w:themeFill="background1" w:themeFillShade="D9"/>
          </w:tcPr>
          <w:p w14:paraId="7CFCF381" w14:textId="77777777" w:rsidR="00305186" w:rsidRPr="007743CE" w:rsidRDefault="00305186" w:rsidP="00B534DF">
            <w:pPr>
              <w:rPr>
                <w:rFonts w:eastAsia="Times New Roman" w:cstheme="minorHAnsi"/>
                <w:b/>
                <w:color w:val="000000"/>
                <w:sz w:val="20"/>
                <w:szCs w:val="20"/>
              </w:rPr>
            </w:pPr>
            <w:r w:rsidRPr="007743CE">
              <w:rPr>
                <w:rFonts w:eastAsia="Times New Roman" w:cstheme="minorHAnsi"/>
                <w:b/>
                <w:color w:val="000000"/>
                <w:sz w:val="20"/>
                <w:szCs w:val="20"/>
              </w:rPr>
              <w:t>Nom de la variable</w:t>
            </w:r>
          </w:p>
        </w:tc>
        <w:tc>
          <w:tcPr>
            <w:tcW w:w="0" w:type="auto"/>
            <w:shd w:val="clear" w:color="auto" w:fill="D9D9D9" w:themeFill="background1" w:themeFillShade="D9"/>
          </w:tcPr>
          <w:p w14:paraId="0F16A6EF" w14:textId="77777777" w:rsidR="00305186" w:rsidRPr="007743CE" w:rsidRDefault="00305186" w:rsidP="00B534DF">
            <w:pPr>
              <w:rPr>
                <w:rFonts w:eastAsia="Times New Roman" w:cstheme="minorHAnsi"/>
                <w:b/>
                <w:color w:val="000000"/>
                <w:sz w:val="20"/>
                <w:szCs w:val="20"/>
              </w:rPr>
            </w:pPr>
            <w:r w:rsidRPr="007743CE">
              <w:rPr>
                <w:rFonts w:eastAsia="Times New Roman" w:cstheme="minorHAnsi"/>
                <w:b/>
                <w:color w:val="000000"/>
                <w:sz w:val="20"/>
                <w:szCs w:val="20"/>
              </w:rPr>
              <w:t>Libellé</w:t>
            </w:r>
          </w:p>
        </w:tc>
      </w:tr>
      <w:tr w:rsidR="00305186" w:rsidRPr="007743CE" w14:paraId="32EDA5F6" w14:textId="77777777" w:rsidTr="007743CE">
        <w:trPr>
          <w:cantSplit/>
          <w:trHeight w:val="199"/>
        </w:trPr>
        <w:tc>
          <w:tcPr>
            <w:tcW w:w="0" w:type="auto"/>
            <w:vMerge w:val="restart"/>
          </w:tcPr>
          <w:p w14:paraId="1B5E9D5F" w14:textId="77777777" w:rsidR="00305186" w:rsidRPr="007743CE" w:rsidRDefault="00305186" w:rsidP="00B534DF">
            <w:pPr>
              <w:jc w:val="left"/>
              <w:rPr>
                <w:rFonts w:eastAsia="Times New Roman" w:cstheme="minorHAnsi"/>
                <w:b/>
                <w:color w:val="000000"/>
                <w:sz w:val="20"/>
                <w:szCs w:val="20"/>
              </w:rPr>
            </w:pPr>
            <w:r w:rsidRPr="007743CE">
              <w:rPr>
                <w:rFonts w:eastAsia="Times New Roman" w:cstheme="minorHAnsi"/>
                <w:b/>
                <w:color w:val="000000"/>
                <w:sz w:val="20"/>
                <w:szCs w:val="20"/>
              </w:rPr>
              <w:t>Caractéristiques de l’établissement</w:t>
            </w:r>
          </w:p>
        </w:tc>
        <w:tc>
          <w:tcPr>
            <w:tcW w:w="0" w:type="auto"/>
          </w:tcPr>
          <w:p w14:paraId="17C7FD7C" w14:textId="77777777" w:rsidR="00305186" w:rsidRPr="007743CE" w:rsidRDefault="00305186" w:rsidP="00B534DF">
            <w:pPr>
              <w:rPr>
                <w:rFonts w:eastAsia="Times New Roman" w:cstheme="minorHAnsi"/>
                <w:b/>
                <w:color w:val="000000"/>
                <w:sz w:val="20"/>
                <w:szCs w:val="20"/>
              </w:rPr>
            </w:pPr>
            <w:r w:rsidRPr="007743CE">
              <w:rPr>
                <w:rFonts w:eastAsia="Times New Roman" w:cstheme="minorHAnsi"/>
                <w:b/>
                <w:color w:val="000000"/>
                <w:sz w:val="20"/>
                <w:szCs w:val="20"/>
              </w:rPr>
              <w:t>IPE</w:t>
            </w:r>
          </w:p>
        </w:tc>
        <w:tc>
          <w:tcPr>
            <w:tcW w:w="0" w:type="auto"/>
          </w:tcPr>
          <w:p w14:paraId="6E544BD2" w14:textId="77777777" w:rsidR="00305186" w:rsidRPr="007743CE" w:rsidRDefault="00305186" w:rsidP="00B534DF">
            <w:pPr>
              <w:rPr>
                <w:rFonts w:eastAsia="Times New Roman" w:cstheme="minorHAnsi"/>
                <w:color w:val="000000"/>
                <w:sz w:val="20"/>
                <w:szCs w:val="20"/>
              </w:rPr>
            </w:pPr>
            <w:r w:rsidRPr="007743CE">
              <w:rPr>
                <w:rFonts w:eastAsia="Times New Roman" w:cstheme="minorHAnsi"/>
                <w:color w:val="000000"/>
                <w:sz w:val="20"/>
                <w:szCs w:val="20"/>
              </w:rPr>
              <w:t>Identifiant Permanent Etablissement</w:t>
            </w:r>
          </w:p>
        </w:tc>
      </w:tr>
      <w:tr w:rsidR="00305186" w:rsidRPr="007743CE" w14:paraId="4C42426C" w14:textId="77777777" w:rsidTr="007743CE">
        <w:trPr>
          <w:cantSplit/>
        </w:trPr>
        <w:tc>
          <w:tcPr>
            <w:tcW w:w="0" w:type="auto"/>
            <w:vMerge/>
          </w:tcPr>
          <w:p w14:paraId="62048CC8" w14:textId="77777777" w:rsidR="00305186" w:rsidRPr="007743CE" w:rsidRDefault="00305186" w:rsidP="00B534DF">
            <w:pPr>
              <w:jc w:val="left"/>
              <w:rPr>
                <w:rFonts w:eastAsia="Times New Roman" w:cstheme="minorHAnsi"/>
                <w:b/>
                <w:color w:val="000000"/>
                <w:sz w:val="20"/>
                <w:szCs w:val="20"/>
              </w:rPr>
            </w:pPr>
          </w:p>
        </w:tc>
        <w:tc>
          <w:tcPr>
            <w:tcW w:w="0" w:type="auto"/>
            <w:shd w:val="clear" w:color="auto" w:fill="auto"/>
          </w:tcPr>
          <w:p w14:paraId="6399BA42" w14:textId="22055FAD" w:rsidR="00305186" w:rsidRPr="007743CE" w:rsidRDefault="00305186" w:rsidP="00B534DF">
            <w:pPr>
              <w:rPr>
                <w:rFonts w:eastAsia="Times New Roman" w:cstheme="minorHAnsi"/>
                <w:b/>
                <w:color w:val="000000"/>
                <w:sz w:val="20"/>
                <w:szCs w:val="20"/>
              </w:rPr>
            </w:pPr>
            <w:proofErr w:type="spellStart"/>
            <w:r w:rsidRPr="007743CE">
              <w:rPr>
                <w:rFonts w:eastAsia="Times New Roman" w:cstheme="minorHAnsi"/>
                <w:b/>
                <w:color w:val="000000"/>
                <w:sz w:val="20"/>
                <w:szCs w:val="20"/>
              </w:rPr>
              <w:t>Finess</w:t>
            </w:r>
            <w:proofErr w:type="spellEnd"/>
          </w:p>
        </w:tc>
        <w:tc>
          <w:tcPr>
            <w:tcW w:w="0" w:type="auto"/>
            <w:shd w:val="clear" w:color="auto" w:fill="auto"/>
          </w:tcPr>
          <w:p w14:paraId="1B8B5B82" w14:textId="77777777" w:rsidR="00305186" w:rsidRPr="007743CE" w:rsidRDefault="00305186" w:rsidP="00B534DF">
            <w:pPr>
              <w:rPr>
                <w:rFonts w:eastAsia="Times New Roman" w:cstheme="minorHAnsi"/>
                <w:color w:val="000000"/>
                <w:sz w:val="20"/>
                <w:szCs w:val="20"/>
              </w:rPr>
            </w:pPr>
            <w:proofErr w:type="spellStart"/>
            <w:r w:rsidRPr="007743CE">
              <w:rPr>
                <w:rFonts w:eastAsia="Times New Roman" w:cstheme="minorHAnsi"/>
                <w:color w:val="000000"/>
                <w:sz w:val="20"/>
                <w:szCs w:val="20"/>
              </w:rPr>
              <w:t>Finess</w:t>
            </w:r>
            <w:proofErr w:type="spellEnd"/>
            <w:r w:rsidRPr="007743CE">
              <w:rPr>
                <w:rFonts w:eastAsia="Times New Roman" w:cstheme="minorHAnsi"/>
                <w:color w:val="000000"/>
                <w:sz w:val="20"/>
                <w:szCs w:val="20"/>
              </w:rPr>
              <w:t xml:space="preserve"> géographique du séjour de pose</w:t>
            </w:r>
          </w:p>
        </w:tc>
      </w:tr>
      <w:tr w:rsidR="00305186" w:rsidRPr="007743CE" w14:paraId="1B511AE6" w14:textId="77777777" w:rsidTr="007743CE">
        <w:trPr>
          <w:cantSplit/>
        </w:trPr>
        <w:tc>
          <w:tcPr>
            <w:tcW w:w="0" w:type="auto"/>
            <w:vMerge/>
          </w:tcPr>
          <w:p w14:paraId="24FB0BEB" w14:textId="77777777" w:rsidR="00305186" w:rsidRPr="007743CE" w:rsidRDefault="00305186" w:rsidP="00B534DF">
            <w:pPr>
              <w:jc w:val="left"/>
              <w:rPr>
                <w:rFonts w:eastAsia="Times New Roman" w:cstheme="minorHAnsi"/>
                <w:b/>
                <w:color w:val="000000"/>
                <w:sz w:val="20"/>
                <w:szCs w:val="20"/>
              </w:rPr>
            </w:pPr>
          </w:p>
        </w:tc>
        <w:tc>
          <w:tcPr>
            <w:tcW w:w="0" w:type="auto"/>
            <w:shd w:val="clear" w:color="auto" w:fill="auto"/>
          </w:tcPr>
          <w:p w14:paraId="4E04F250" w14:textId="36362281" w:rsidR="00305186" w:rsidRPr="007743CE" w:rsidRDefault="00305186" w:rsidP="004440F2">
            <w:pPr>
              <w:rPr>
                <w:rFonts w:eastAsia="Times New Roman" w:cstheme="minorHAnsi"/>
                <w:b/>
                <w:color w:val="000000"/>
                <w:sz w:val="20"/>
                <w:szCs w:val="20"/>
              </w:rPr>
            </w:pPr>
            <w:proofErr w:type="spellStart"/>
            <w:r w:rsidRPr="007743CE">
              <w:rPr>
                <w:rFonts w:eastAsia="Times New Roman" w:cstheme="minorHAnsi"/>
                <w:b/>
                <w:color w:val="000000"/>
                <w:sz w:val="20"/>
                <w:szCs w:val="20"/>
              </w:rPr>
              <w:t>Finess_P</w:t>
            </w:r>
            <w:r w:rsidR="004440F2" w:rsidRPr="007743CE">
              <w:rPr>
                <w:rFonts w:eastAsia="Times New Roman" w:cstheme="minorHAnsi"/>
                <w:b/>
                <w:color w:val="000000"/>
                <w:sz w:val="20"/>
                <w:szCs w:val="20"/>
              </w:rPr>
              <w:t>MSI</w:t>
            </w:r>
            <w:proofErr w:type="spellEnd"/>
          </w:p>
        </w:tc>
        <w:tc>
          <w:tcPr>
            <w:tcW w:w="0" w:type="auto"/>
            <w:shd w:val="clear" w:color="auto" w:fill="auto"/>
          </w:tcPr>
          <w:p w14:paraId="2ED0CCE4" w14:textId="77777777" w:rsidR="00305186" w:rsidRPr="007743CE" w:rsidRDefault="00305186" w:rsidP="00B534DF">
            <w:pPr>
              <w:rPr>
                <w:rFonts w:eastAsia="Times New Roman" w:cstheme="minorHAnsi"/>
                <w:color w:val="000000"/>
                <w:sz w:val="20"/>
                <w:szCs w:val="20"/>
              </w:rPr>
            </w:pPr>
            <w:proofErr w:type="spellStart"/>
            <w:r w:rsidRPr="007743CE">
              <w:rPr>
                <w:rFonts w:eastAsia="Times New Roman" w:cstheme="minorHAnsi"/>
                <w:color w:val="000000"/>
                <w:sz w:val="20"/>
                <w:szCs w:val="20"/>
              </w:rPr>
              <w:t>Finess</w:t>
            </w:r>
            <w:proofErr w:type="spellEnd"/>
            <w:r w:rsidRPr="007743CE">
              <w:rPr>
                <w:rFonts w:eastAsia="Times New Roman" w:cstheme="minorHAnsi"/>
                <w:color w:val="000000"/>
                <w:sz w:val="20"/>
                <w:szCs w:val="20"/>
              </w:rPr>
              <w:t xml:space="preserve"> PMSI du séjour de pose </w:t>
            </w:r>
            <w:r w:rsidRPr="007743CE">
              <w:rPr>
                <w:rFonts w:eastAsia="Times New Roman" w:cstheme="minorHAnsi"/>
                <w:i/>
                <w:color w:val="000000"/>
                <w:sz w:val="20"/>
                <w:szCs w:val="20"/>
              </w:rPr>
              <w:t>(</w:t>
            </w:r>
            <w:proofErr w:type="spellStart"/>
            <w:r w:rsidRPr="007743CE">
              <w:rPr>
                <w:rFonts w:eastAsia="Times New Roman" w:cstheme="minorHAnsi"/>
                <w:i/>
                <w:color w:val="000000"/>
                <w:sz w:val="20"/>
                <w:szCs w:val="20"/>
              </w:rPr>
              <w:t>Finess</w:t>
            </w:r>
            <w:proofErr w:type="spellEnd"/>
            <w:r w:rsidRPr="007743CE">
              <w:rPr>
                <w:rFonts w:eastAsia="Times New Roman" w:cstheme="minorHAnsi"/>
                <w:i/>
                <w:color w:val="000000"/>
                <w:sz w:val="20"/>
                <w:szCs w:val="20"/>
              </w:rPr>
              <w:t xml:space="preserve"> géographique pour les AP)</w:t>
            </w:r>
          </w:p>
        </w:tc>
      </w:tr>
      <w:tr w:rsidR="00305186" w:rsidRPr="007743CE" w14:paraId="0633FFE5" w14:textId="77777777" w:rsidTr="007743CE">
        <w:trPr>
          <w:cantSplit/>
        </w:trPr>
        <w:tc>
          <w:tcPr>
            <w:tcW w:w="0" w:type="auto"/>
            <w:vMerge/>
          </w:tcPr>
          <w:p w14:paraId="1181BBC1" w14:textId="77777777" w:rsidR="00305186" w:rsidRPr="007743CE" w:rsidRDefault="00305186" w:rsidP="00B534DF">
            <w:pPr>
              <w:jc w:val="left"/>
              <w:rPr>
                <w:rFonts w:eastAsia="Times New Roman" w:cstheme="minorHAnsi"/>
                <w:b/>
                <w:color w:val="000000"/>
                <w:sz w:val="20"/>
                <w:szCs w:val="20"/>
              </w:rPr>
            </w:pPr>
          </w:p>
        </w:tc>
        <w:tc>
          <w:tcPr>
            <w:tcW w:w="0" w:type="auto"/>
          </w:tcPr>
          <w:p w14:paraId="390C988E" w14:textId="77777777" w:rsidR="00305186" w:rsidRPr="007743CE" w:rsidRDefault="00305186" w:rsidP="00B534DF">
            <w:pPr>
              <w:rPr>
                <w:rFonts w:eastAsia="Times New Roman" w:cstheme="minorHAnsi"/>
                <w:b/>
                <w:color w:val="000000"/>
                <w:sz w:val="20"/>
                <w:szCs w:val="20"/>
              </w:rPr>
            </w:pPr>
            <w:r w:rsidRPr="007743CE">
              <w:rPr>
                <w:rFonts w:eastAsia="Times New Roman" w:cstheme="minorHAnsi"/>
                <w:b/>
                <w:color w:val="000000"/>
                <w:sz w:val="20"/>
                <w:szCs w:val="20"/>
              </w:rPr>
              <w:t>RS_FINESS</w:t>
            </w:r>
          </w:p>
        </w:tc>
        <w:tc>
          <w:tcPr>
            <w:tcW w:w="0" w:type="auto"/>
          </w:tcPr>
          <w:p w14:paraId="33455754" w14:textId="77777777" w:rsidR="00305186" w:rsidRPr="007743CE" w:rsidRDefault="00305186" w:rsidP="00B534DF">
            <w:pPr>
              <w:rPr>
                <w:rFonts w:eastAsia="Times New Roman" w:cstheme="minorHAnsi"/>
                <w:color w:val="000000"/>
                <w:sz w:val="20"/>
                <w:szCs w:val="20"/>
              </w:rPr>
            </w:pPr>
            <w:r w:rsidRPr="007743CE">
              <w:rPr>
                <w:rFonts w:eastAsia="Times New Roman" w:cstheme="minorHAnsi"/>
                <w:color w:val="000000"/>
                <w:sz w:val="20"/>
                <w:szCs w:val="20"/>
              </w:rPr>
              <w:t xml:space="preserve">Raison sociale du </w:t>
            </w:r>
            <w:proofErr w:type="spellStart"/>
            <w:r w:rsidRPr="007743CE">
              <w:rPr>
                <w:rFonts w:eastAsia="Times New Roman" w:cstheme="minorHAnsi"/>
                <w:color w:val="000000"/>
                <w:sz w:val="20"/>
                <w:szCs w:val="20"/>
              </w:rPr>
              <w:t>Finess</w:t>
            </w:r>
            <w:proofErr w:type="spellEnd"/>
            <w:r w:rsidRPr="007743CE">
              <w:rPr>
                <w:rFonts w:eastAsia="Times New Roman" w:cstheme="minorHAnsi"/>
                <w:color w:val="000000"/>
                <w:sz w:val="20"/>
                <w:szCs w:val="20"/>
              </w:rPr>
              <w:t xml:space="preserve"> géographique</w:t>
            </w:r>
          </w:p>
        </w:tc>
      </w:tr>
      <w:tr w:rsidR="00305186" w:rsidRPr="007743CE" w14:paraId="4C22799C" w14:textId="77777777" w:rsidTr="007743CE">
        <w:trPr>
          <w:cantSplit/>
        </w:trPr>
        <w:tc>
          <w:tcPr>
            <w:tcW w:w="0" w:type="auto"/>
            <w:vMerge/>
          </w:tcPr>
          <w:p w14:paraId="13ECA785" w14:textId="77777777" w:rsidR="00305186" w:rsidRPr="007743CE" w:rsidRDefault="00305186" w:rsidP="00B534DF">
            <w:pPr>
              <w:jc w:val="left"/>
              <w:rPr>
                <w:rFonts w:eastAsia="Times New Roman" w:cstheme="minorHAnsi"/>
                <w:b/>
                <w:color w:val="000000"/>
                <w:sz w:val="20"/>
                <w:szCs w:val="20"/>
              </w:rPr>
            </w:pPr>
          </w:p>
        </w:tc>
        <w:tc>
          <w:tcPr>
            <w:tcW w:w="0" w:type="auto"/>
          </w:tcPr>
          <w:p w14:paraId="78E35D0C" w14:textId="77777777" w:rsidR="00305186" w:rsidRPr="007743CE" w:rsidRDefault="00305186" w:rsidP="00B534DF">
            <w:pPr>
              <w:rPr>
                <w:rFonts w:eastAsia="Times New Roman" w:cstheme="minorHAnsi"/>
                <w:b/>
                <w:color w:val="000000"/>
                <w:sz w:val="20"/>
                <w:szCs w:val="20"/>
              </w:rPr>
            </w:pPr>
            <w:r w:rsidRPr="007743CE">
              <w:rPr>
                <w:rFonts w:eastAsia="Times New Roman" w:cstheme="minorHAnsi"/>
                <w:b/>
                <w:color w:val="000000"/>
                <w:sz w:val="20"/>
                <w:szCs w:val="20"/>
              </w:rPr>
              <w:t>RS_FINESS_PMSI</w:t>
            </w:r>
          </w:p>
        </w:tc>
        <w:tc>
          <w:tcPr>
            <w:tcW w:w="0" w:type="auto"/>
          </w:tcPr>
          <w:p w14:paraId="45759D5B" w14:textId="77777777" w:rsidR="00305186" w:rsidRPr="007743CE" w:rsidRDefault="00305186" w:rsidP="00B534DF">
            <w:pPr>
              <w:rPr>
                <w:rFonts w:eastAsia="Times New Roman" w:cstheme="minorHAnsi"/>
                <w:color w:val="000000"/>
                <w:sz w:val="20"/>
                <w:szCs w:val="20"/>
              </w:rPr>
            </w:pPr>
            <w:r w:rsidRPr="007743CE">
              <w:rPr>
                <w:rFonts w:eastAsia="Times New Roman" w:cstheme="minorHAnsi"/>
                <w:color w:val="000000"/>
                <w:sz w:val="20"/>
                <w:szCs w:val="20"/>
              </w:rPr>
              <w:t xml:space="preserve">Raison sociale du </w:t>
            </w:r>
            <w:proofErr w:type="spellStart"/>
            <w:r w:rsidRPr="007743CE">
              <w:rPr>
                <w:rFonts w:eastAsia="Times New Roman" w:cstheme="minorHAnsi"/>
                <w:color w:val="000000"/>
                <w:sz w:val="20"/>
                <w:szCs w:val="20"/>
              </w:rPr>
              <w:t>Finess</w:t>
            </w:r>
            <w:proofErr w:type="spellEnd"/>
            <w:r w:rsidRPr="007743CE">
              <w:rPr>
                <w:rFonts w:eastAsia="Times New Roman" w:cstheme="minorHAnsi"/>
                <w:color w:val="000000"/>
                <w:sz w:val="20"/>
                <w:szCs w:val="20"/>
              </w:rPr>
              <w:t xml:space="preserve"> PMSI</w:t>
            </w:r>
          </w:p>
        </w:tc>
      </w:tr>
      <w:tr w:rsidR="00305186" w:rsidRPr="007743CE" w14:paraId="2D1930F5" w14:textId="77777777" w:rsidTr="007743CE">
        <w:trPr>
          <w:cantSplit/>
        </w:trPr>
        <w:tc>
          <w:tcPr>
            <w:tcW w:w="0" w:type="auto"/>
            <w:vMerge/>
          </w:tcPr>
          <w:p w14:paraId="61A02F6F" w14:textId="77777777" w:rsidR="00305186" w:rsidRPr="007743CE" w:rsidRDefault="00305186" w:rsidP="00B534DF">
            <w:pPr>
              <w:jc w:val="left"/>
              <w:rPr>
                <w:rFonts w:eastAsia="Times New Roman" w:cstheme="minorHAnsi"/>
                <w:b/>
                <w:color w:val="000000"/>
                <w:sz w:val="20"/>
                <w:szCs w:val="20"/>
              </w:rPr>
            </w:pPr>
          </w:p>
        </w:tc>
        <w:tc>
          <w:tcPr>
            <w:tcW w:w="0" w:type="auto"/>
          </w:tcPr>
          <w:p w14:paraId="5948A664" w14:textId="77777777" w:rsidR="00305186" w:rsidRPr="007743CE" w:rsidRDefault="00305186" w:rsidP="00B534DF">
            <w:pPr>
              <w:rPr>
                <w:rFonts w:eastAsia="Times New Roman" w:cstheme="minorHAnsi"/>
                <w:b/>
                <w:color w:val="000000"/>
                <w:sz w:val="20"/>
                <w:szCs w:val="20"/>
              </w:rPr>
            </w:pPr>
            <w:proofErr w:type="spellStart"/>
            <w:r w:rsidRPr="007743CE">
              <w:rPr>
                <w:rFonts w:eastAsia="Times New Roman" w:cstheme="minorHAnsi"/>
                <w:b/>
                <w:color w:val="000000"/>
                <w:sz w:val="20"/>
                <w:szCs w:val="20"/>
              </w:rPr>
              <w:t>Categ_PMSI</w:t>
            </w:r>
            <w:proofErr w:type="spellEnd"/>
          </w:p>
        </w:tc>
        <w:tc>
          <w:tcPr>
            <w:tcW w:w="0" w:type="auto"/>
          </w:tcPr>
          <w:p w14:paraId="532427D6" w14:textId="77777777" w:rsidR="00305186" w:rsidRPr="007743CE" w:rsidRDefault="00305186" w:rsidP="00B534DF">
            <w:pPr>
              <w:rPr>
                <w:rFonts w:eastAsia="Times New Roman" w:cstheme="minorHAnsi"/>
                <w:color w:val="000000"/>
                <w:sz w:val="20"/>
                <w:szCs w:val="20"/>
              </w:rPr>
            </w:pPr>
            <w:r w:rsidRPr="007743CE">
              <w:rPr>
                <w:rFonts w:eastAsia="Times New Roman" w:cstheme="minorHAnsi"/>
                <w:color w:val="000000"/>
                <w:sz w:val="20"/>
                <w:szCs w:val="20"/>
              </w:rPr>
              <w:t xml:space="preserve">Catégorie </w:t>
            </w:r>
          </w:p>
        </w:tc>
      </w:tr>
      <w:tr w:rsidR="00305186" w:rsidRPr="007743CE" w14:paraId="3C2DD33B" w14:textId="77777777" w:rsidTr="007743CE">
        <w:trPr>
          <w:cantSplit/>
        </w:trPr>
        <w:tc>
          <w:tcPr>
            <w:tcW w:w="0" w:type="auto"/>
            <w:vMerge/>
          </w:tcPr>
          <w:p w14:paraId="3A77F647" w14:textId="77777777" w:rsidR="00305186" w:rsidRPr="007743CE" w:rsidRDefault="00305186" w:rsidP="00B534DF">
            <w:pPr>
              <w:jc w:val="left"/>
              <w:rPr>
                <w:rFonts w:eastAsia="Times New Roman" w:cstheme="minorHAnsi"/>
                <w:b/>
                <w:color w:val="000000"/>
                <w:sz w:val="20"/>
                <w:szCs w:val="20"/>
              </w:rPr>
            </w:pPr>
          </w:p>
        </w:tc>
        <w:tc>
          <w:tcPr>
            <w:tcW w:w="0" w:type="auto"/>
          </w:tcPr>
          <w:p w14:paraId="272FE261" w14:textId="77777777" w:rsidR="00305186" w:rsidRPr="007743CE" w:rsidRDefault="00305186" w:rsidP="00B534DF">
            <w:pPr>
              <w:rPr>
                <w:rFonts w:eastAsia="Times New Roman" w:cstheme="minorHAnsi"/>
                <w:b/>
                <w:color w:val="000000"/>
                <w:sz w:val="20"/>
                <w:szCs w:val="20"/>
              </w:rPr>
            </w:pPr>
            <w:proofErr w:type="spellStart"/>
            <w:r w:rsidRPr="007743CE">
              <w:rPr>
                <w:rFonts w:eastAsia="Times New Roman" w:cstheme="minorHAnsi"/>
                <w:b/>
                <w:color w:val="000000"/>
                <w:sz w:val="20"/>
                <w:szCs w:val="20"/>
              </w:rPr>
              <w:t>Secteur_PMSI</w:t>
            </w:r>
            <w:proofErr w:type="spellEnd"/>
          </w:p>
        </w:tc>
        <w:tc>
          <w:tcPr>
            <w:tcW w:w="0" w:type="auto"/>
          </w:tcPr>
          <w:p w14:paraId="730C5BE2" w14:textId="77777777" w:rsidR="00305186" w:rsidRPr="007743CE" w:rsidRDefault="00305186" w:rsidP="00B534DF">
            <w:pPr>
              <w:rPr>
                <w:rFonts w:eastAsia="Times New Roman" w:cstheme="minorHAnsi"/>
                <w:color w:val="000000"/>
                <w:sz w:val="20"/>
                <w:szCs w:val="20"/>
              </w:rPr>
            </w:pPr>
            <w:r w:rsidRPr="007743CE">
              <w:rPr>
                <w:rFonts w:eastAsia="Times New Roman" w:cstheme="minorHAnsi"/>
                <w:color w:val="000000"/>
                <w:sz w:val="20"/>
                <w:szCs w:val="20"/>
              </w:rPr>
              <w:t>Secteur</w:t>
            </w:r>
          </w:p>
        </w:tc>
      </w:tr>
      <w:tr w:rsidR="00305186" w:rsidRPr="007743CE" w14:paraId="5DB4F92B" w14:textId="77777777" w:rsidTr="007743CE">
        <w:trPr>
          <w:cantSplit/>
        </w:trPr>
        <w:tc>
          <w:tcPr>
            <w:tcW w:w="0" w:type="auto"/>
            <w:vMerge/>
          </w:tcPr>
          <w:p w14:paraId="450D4817" w14:textId="77777777" w:rsidR="00305186" w:rsidRPr="007743CE" w:rsidRDefault="00305186" w:rsidP="00B534DF">
            <w:pPr>
              <w:jc w:val="left"/>
              <w:rPr>
                <w:rFonts w:eastAsia="Times New Roman" w:cstheme="minorHAnsi"/>
                <w:b/>
                <w:color w:val="000000"/>
                <w:sz w:val="20"/>
                <w:szCs w:val="20"/>
              </w:rPr>
            </w:pPr>
          </w:p>
        </w:tc>
        <w:tc>
          <w:tcPr>
            <w:tcW w:w="0" w:type="auto"/>
          </w:tcPr>
          <w:p w14:paraId="2993630A" w14:textId="77777777" w:rsidR="00305186" w:rsidRPr="007743CE" w:rsidRDefault="00305186" w:rsidP="00B534DF">
            <w:pPr>
              <w:rPr>
                <w:rFonts w:eastAsia="Times New Roman" w:cstheme="minorHAnsi"/>
                <w:b/>
                <w:color w:val="000000"/>
                <w:sz w:val="20"/>
                <w:szCs w:val="20"/>
              </w:rPr>
            </w:pPr>
            <w:proofErr w:type="spellStart"/>
            <w:r w:rsidRPr="007743CE">
              <w:rPr>
                <w:rFonts w:eastAsia="Times New Roman" w:cstheme="minorHAnsi"/>
                <w:b/>
                <w:color w:val="000000"/>
                <w:sz w:val="20"/>
                <w:szCs w:val="20"/>
              </w:rPr>
              <w:t>Region</w:t>
            </w:r>
            <w:proofErr w:type="spellEnd"/>
          </w:p>
        </w:tc>
        <w:tc>
          <w:tcPr>
            <w:tcW w:w="0" w:type="auto"/>
          </w:tcPr>
          <w:p w14:paraId="164B3174" w14:textId="77777777" w:rsidR="00305186" w:rsidRPr="007743CE" w:rsidRDefault="00305186" w:rsidP="00B534DF">
            <w:pPr>
              <w:rPr>
                <w:rFonts w:eastAsia="Times New Roman" w:cstheme="minorHAnsi"/>
                <w:color w:val="000000"/>
                <w:sz w:val="20"/>
                <w:szCs w:val="20"/>
              </w:rPr>
            </w:pPr>
            <w:r w:rsidRPr="007743CE">
              <w:rPr>
                <w:rFonts w:eastAsia="Times New Roman" w:cstheme="minorHAnsi"/>
                <w:color w:val="000000"/>
                <w:sz w:val="20"/>
                <w:szCs w:val="20"/>
              </w:rPr>
              <w:t xml:space="preserve">Région du </w:t>
            </w:r>
            <w:proofErr w:type="spellStart"/>
            <w:r w:rsidRPr="007743CE">
              <w:rPr>
                <w:rFonts w:eastAsia="Times New Roman" w:cstheme="minorHAnsi"/>
                <w:color w:val="000000"/>
                <w:sz w:val="20"/>
                <w:szCs w:val="20"/>
              </w:rPr>
              <w:t>Finess</w:t>
            </w:r>
            <w:proofErr w:type="spellEnd"/>
            <w:r w:rsidRPr="007743CE">
              <w:rPr>
                <w:rFonts w:eastAsia="Times New Roman" w:cstheme="minorHAnsi"/>
                <w:color w:val="000000"/>
                <w:sz w:val="20"/>
                <w:szCs w:val="20"/>
              </w:rPr>
              <w:t xml:space="preserve"> </w:t>
            </w:r>
          </w:p>
        </w:tc>
      </w:tr>
      <w:tr w:rsidR="007743CE" w:rsidRPr="007743CE" w14:paraId="260C34C3" w14:textId="77777777" w:rsidTr="007743CE">
        <w:tc>
          <w:tcPr>
            <w:tcW w:w="0" w:type="auto"/>
            <w:vMerge w:val="restart"/>
          </w:tcPr>
          <w:p w14:paraId="02C7D226" w14:textId="77777777" w:rsidR="007743CE" w:rsidRPr="007743CE" w:rsidRDefault="007743CE" w:rsidP="00E77993">
            <w:pPr>
              <w:jc w:val="left"/>
              <w:rPr>
                <w:rFonts w:eastAsia="Times New Roman" w:cstheme="minorHAnsi"/>
                <w:b/>
                <w:color w:val="000000"/>
                <w:sz w:val="20"/>
                <w:szCs w:val="20"/>
              </w:rPr>
            </w:pPr>
            <w:r w:rsidRPr="007743CE">
              <w:rPr>
                <w:rFonts w:eastAsia="Times New Roman" w:cstheme="minorHAnsi"/>
                <w:b/>
                <w:color w:val="000000"/>
                <w:sz w:val="20"/>
                <w:szCs w:val="20"/>
              </w:rPr>
              <w:t>Diagramme de flux</w:t>
            </w:r>
          </w:p>
        </w:tc>
        <w:tc>
          <w:tcPr>
            <w:tcW w:w="0" w:type="auto"/>
          </w:tcPr>
          <w:p w14:paraId="46D5A205" w14:textId="7D62D9E2" w:rsidR="007743CE" w:rsidRPr="007743CE" w:rsidRDefault="007743CE" w:rsidP="00E77993">
            <w:pPr>
              <w:rPr>
                <w:rFonts w:eastAsia="Times New Roman" w:cstheme="minorHAnsi"/>
                <w:b/>
                <w:color w:val="000000"/>
                <w:sz w:val="20"/>
                <w:szCs w:val="20"/>
              </w:rPr>
            </w:pPr>
            <w:proofErr w:type="spellStart"/>
            <w:r w:rsidRPr="007743CE">
              <w:rPr>
                <w:rFonts w:eastAsia="Times New Roman" w:cstheme="minorHAnsi"/>
                <w:b/>
                <w:color w:val="000000"/>
                <w:sz w:val="20"/>
                <w:szCs w:val="20"/>
              </w:rPr>
              <w:t>NbSej_PT</w:t>
            </w:r>
            <w:proofErr w:type="spellEnd"/>
            <w:r w:rsidRPr="007743CE">
              <w:rPr>
                <w:rFonts w:eastAsia="Times New Roman" w:cstheme="minorHAnsi"/>
                <w:b/>
                <w:color w:val="000000"/>
                <w:sz w:val="20"/>
                <w:szCs w:val="20"/>
              </w:rPr>
              <w:t>.</w:t>
            </w:r>
          </w:p>
        </w:tc>
        <w:tc>
          <w:tcPr>
            <w:tcW w:w="0" w:type="auto"/>
          </w:tcPr>
          <w:p w14:paraId="0CB565B9" w14:textId="4288B8CE" w:rsidR="007743CE" w:rsidRPr="007743CE" w:rsidRDefault="007743CE" w:rsidP="00E77993">
            <w:pPr>
              <w:rPr>
                <w:rFonts w:eastAsia="Times New Roman" w:cstheme="minorHAnsi"/>
                <w:color w:val="000000"/>
                <w:sz w:val="20"/>
                <w:szCs w:val="20"/>
              </w:rPr>
            </w:pPr>
            <w:r w:rsidRPr="007743CE">
              <w:rPr>
                <w:rFonts w:ascii="Calibri" w:eastAsia="Times New Roman" w:hAnsi="Calibri" w:cs="Arial"/>
                <w:sz w:val="20"/>
              </w:rPr>
              <w:t>Nombre de séjours ayant au moins un acte de PT.</w:t>
            </w:r>
          </w:p>
        </w:tc>
      </w:tr>
      <w:tr w:rsidR="007743CE" w:rsidRPr="007743CE" w14:paraId="17A932C2" w14:textId="77777777" w:rsidTr="007743CE">
        <w:tc>
          <w:tcPr>
            <w:tcW w:w="0" w:type="auto"/>
            <w:vMerge/>
          </w:tcPr>
          <w:p w14:paraId="71A43428" w14:textId="77777777" w:rsidR="007743CE" w:rsidRPr="007743CE" w:rsidRDefault="007743CE" w:rsidP="00E77993">
            <w:pPr>
              <w:jc w:val="left"/>
              <w:rPr>
                <w:rFonts w:eastAsia="Times New Roman" w:cstheme="minorHAnsi"/>
                <w:b/>
                <w:color w:val="000000"/>
                <w:sz w:val="20"/>
                <w:szCs w:val="20"/>
              </w:rPr>
            </w:pPr>
          </w:p>
        </w:tc>
        <w:tc>
          <w:tcPr>
            <w:tcW w:w="0" w:type="auto"/>
          </w:tcPr>
          <w:p w14:paraId="4371D77F" w14:textId="488EFA20" w:rsidR="007743CE" w:rsidRPr="007743CE" w:rsidRDefault="007743CE" w:rsidP="00E77993">
            <w:pPr>
              <w:rPr>
                <w:rFonts w:eastAsia="Times New Roman" w:cstheme="minorHAnsi"/>
                <w:b/>
                <w:color w:val="000000"/>
                <w:sz w:val="20"/>
                <w:szCs w:val="20"/>
              </w:rPr>
            </w:pPr>
            <w:proofErr w:type="spellStart"/>
            <w:r w:rsidRPr="007743CE">
              <w:rPr>
                <w:rFonts w:eastAsia="Times New Roman" w:cstheme="minorHAnsi"/>
                <w:b/>
                <w:color w:val="000000"/>
                <w:sz w:val="20"/>
                <w:szCs w:val="20"/>
              </w:rPr>
              <w:t>NbSej_erreur_etbt</w:t>
            </w:r>
            <w:proofErr w:type="spellEnd"/>
          </w:p>
        </w:tc>
        <w:tc>
          <w:tcPr>
            <w:tcW w:w="0" w:type="auto"/>
          </w:tcPr>
          <w:p w14:paraId="0164EB72" w14:textId="301E7DE9" w:rsidR="007743CE" w:rsidRPr="007743CE" w:rsidRDefault="007743CE" w:rsidP="00E77993">
            <w:pPr>
              <w:rPr>
                <w:rFonts w:eastAsia="Times New Roman" w:cstheme="minorHAnsi"/>
                <w:color w:val="000000"/>
                <w:sz w:val="20"/>
                <w:szCs w:val="20"/>
              </w:rPr>
            </w:pPr>
            <w:r w:rsidRPr="007743CE">
              <w:rPr>
                <w:rFonts w:eastAsia="Times New Roman" w:cstheme="minorHAnsi"/>
                <w:color w:val="000000"/>
                <w:sz w:val="20"/>
                <w:szCs w:val="20"/>
              </w:rPr>
              <w:t>Critère d’exclusion : Séjour en erreur de groupage, erreur de chainage, CMD 14 et 15 (</w:t>
            </w:r>
            <w:proofErr w:type="gramStart"/>
            <w:r w:rsidRPr="007743CE">
              <w:rPr>
                <w:rFonts w:eastAsia="Times New Roman" w:cstheme="minorHAnsi"/>
                <w:color w:val="000000"/>
                <w:sz w:val="20"/>
                <w:szCs w:val="20"/>
              </w:rPr>
              <w:t>1:exclusion</w:t>
            </w:r>
            <w:proofErr w:type="gramEnd"/>
            <w:r w:rsidRPr="007743CE">
              <w:rPr>
                <w:rFonts w:eastAsia="Times New Roman" w:cstheme="minorHAnsi"/>
                <w:color w:val="000000"/>
                <w:sz w:val="20"/>
                <w:szCs w:val="20"/>
              </w:rPr>
              <w:t>, 0:inclusion)</w:t>
            </w:r>
          </w:p>
        </w:tc>
      </w:tr>
      <w:tr w:rsidR="007743CE" w:rsidRPr="007743CE" w14:paraId="7F0D1137" w14:textId="77777777" w:rsidTr="007743CE">
        <w:tc>
          <w:tcPr>
            <w:tcW w:w="0" w:type="auto"/>
            <w:vMerge/>
          </w:tcPr>
          <w:p w14:paraId="3D50EC6A" w14:textId="77777777" w:rsidR="007743CE" w:rsidRPr="007743CE" w:rsidRDefault="007743CE" w:rsidP="00E77993">
            <w:pPr>
              <w:jc w:val="left"/>
              <w:rPr>
                <w:rFonts w:eastAsia="Times New Roman" w:cstheme="minorHAnsi"/>
                <w:b/>
                <w:color w:val="000000"/>
                <w:sz w:val="20"/>
                <w:szCs w:val="20"/>
              </w:rPr>
            </w:pPr>
          </w:p>
        </w:tc>
        <w:tc>
          <w:tcPr>
            <w:tcW w:w="0" w:type="auto"/>
          </w:tcPr>
          <w:p w14:paraId="648A7499" w14:textId="77777777" w:rsidR="007743CE" w:rsidRPr="007743CE" w:rsidRDefault="007743CE" w:rsidP="00E77993">
            <w:pPr>
              <w:rPr>
                <w:rFonts w:eastAsia="Times New Roman" w:cstheme="minorHAnsi"/>
                <w:b/>
                <w:color w:val="000000"/>
                <w:sz w:val="20"/>
                <w:szCs w:val="20"/>
              </w:rPr>
            </w:pPr>
            <w:proofErr w:type="spellStart"/>
            <w:r w:rsidRPr="007743CE">
              <w:rPr>
                <w:rFonts w:eastAsia="Times New Roman" w:cstheme="minorHAnsi"/>
                <w:b/>
                <w:color w:val="000000"/>
                <w:sz w:val="20"/>
                <w:szCs w:val="20"/>
              </w:rPr>
              <w:t>NbSej_seances_etbt</w:t>
            </w:r>
            <w:proofErr w:type="spellEnd"/>
          </w:p>
        </w:tc>
        <w:tc>
          <w:tcPr>
            <w:tcW w:w="0" w:type="auto"/>
          </w:tcPr>
          <w:p w14:paraId="2EA80679" w14:textId="77777777" w:rsidR="007743CE" w:rsidRPr="007743CE" w:rsidRDefault="007743CE" w:rsidP="00E77993">
            <w:pPr>
              <w:rPr>
                <w:rFonts w:eastAsia="Times New Roman" w:cstheme="minorHAnsi"/>
                <w:color w:val="000000"/>
                <w:sz w:val="20"/>
                <w:szCs w:val="20"/>
              </w:rPr>
            </w:pPr>
            <w:r w:rsidRPr="007743CE">
              <w:rPr>
                <w:rFonts w:eastAsia="Times New Roman" w:cstheme="minorHAnsi"/>
                <w:color w:val="000000"/>
                <w:sz w:val="20"/>
                <w:szCs w:val="20"/>
              </w:rPr>
              <w:t>Critère d’exclusion : Séances – CMD 28 (</w:t>
            </w:r>
            <w:proofErr w:type="gramStart"/>
            <w:r w:rsidRPr="007743CE">
              <w:rPr>
                <w:rFonts w:eastAsia="Times New Roman" w:cstheme="minorHAnsi"/>
                <w:color w:val="000000"/>
                <w:sz w:val="20"/>
                <w:szCs w:val="20"/>
              </w:rPr>
              <w:t>1:exclusion</w:t>
            </w:r>
            <w:proofErr w:type="gramEnd"/>
            <w:r w:rsidRPr="007743CE">
              <w:rPr>
                <w:rFonts w:eastAsia="Times New Roman" w:cstheme="minorHAnsi"/>
                <w:color w:val="000000"/>
                <w:sz w:val="20"/>
                <w:szCs w:val="20"/>
              </w:rPr>
              <w:t>, 0:inclusion)</w:t>
            </w:r>
          </w:p>
        </w:tc>
      </w:tr>
      <w:tr w:rsidR="007743CE" w:rsidRPr="007743CE" w14:paraId="43DD64FF" w14:textId="77777777" w:rsidTr="007743CE">
        <w:tc>
          <w:tcPr>
            <w:tcW w:w="0" w:type="auto"/>
            <w:vMerge/>
          </w:tcPr>
          <w:p w14:paraId="335A7334" w14:textId="77777777" w:rsidR="007743CE" w:rsidRPr="007743CE" w:rsidRDefault="007743CE" w:rsidP="00E77993">
            <w:pPr>
              <w:jc w:val="left"/>
              <w:rPr>
                <w:rFonts w:eastAsia="Times New Roman" w:cstheme="minorHAnsi"/>
                <w:b/>
                <w:color w:val="000000"/>
                <w:sz w:val="20"/>
                <w:szCs w:val="20"/>
              </w:rPr>
            </w:pPr>
          </w:p>
        </w:tc>
        <w:tc>
          <w:tcPr>
            <w:tcW w:w="0" w:type="auto"/>
            <w:shd w:val="clear" w:color="auto" w:fill="auto"/>
          </w:tcPr>
          <w:p w14:paraId="30024E0F" w14:textId="77777777" w:rsidR="007743CE" w:rsidRPr="007743CE" w:rsidRDefault="007743CE" w:rsidP="00E77993">
            <w:pPr>
              <w:rPr>
                <w:rFonts w:eastAsia="Times New Roman" w:cstheme="minorHAnsi"/>
                <w:b/>
                <w:color w:val="000000"/>
                <w:sz w:val="20"/>
                <w:szCs w:val="20"/>
              </w:rPr>
            </w:pPr>
            <w:r w:rsidRPr="007743CE">
              <w:rPr>
                <w:rFonts w:eastAsia="Times New Roman" w:cstheme="minorHAnsi"/>
                <w:b/>
                <w:color w:val="000000"/>
                <w:sz w:val="20"/>
                <w:szCs w:val="20"/>
              </w:rPr>
              <w:t>NbSej_Moins_18ans_etbt</w:t>
            </w:r>
          </w:p>
        </w:tc>
        <w:tc>
          <w:tcPr>
            <w:tcW w:w="0" w:type="auto"/>
            <w:shd w:val="clear" w:color="auto" w:fill="auto"/>
          </w:tcPr>
          <w:p w14:paraId="637969D1" w14:textId="77777777" w:rsidR="007743CE" w:rsidRPr="007743CE" w:rsidRDefault="007743CE" w:rsidP="00E77993">
            <w:pPr>
              <w:rPr>
                <w:rFonts w:eastAsia="Times New Roman" w:cstheme="minorHAnsi"/>
                <w:color w:val="000000"/>
                <w:sz w:val="20"/>
                <w:szCs w:val="20"/>
              </w:rPr>
            </w:pPr>
            <w:r w:rsidRPr="007743CE">
              <w:rPr>
                <w:rFonts w:eastAsia="Times New Roman" w:cstheme="minorHAnsi"/>
                <w:color w:val="000000"/>
                <w:sz w:val="20"/>
                <w:szCs w:val="20"/>
              </w:rPr>
              <w:t>Critère d’exclusion : Patients de moins de 18 ans (</w:t>
            </w:r>
            <w:proofErr w:type="gramStart"/>
            <w:r w:rsidRPr="007743CE">
              <w:rPr>
                <w:rFonts w:eastAsia="Times New Roman" w:cstheme="minorHAnsi"/>
                <w:color w:val="000000"/>
                <w:sz w:val="20"/>
                <w:szCs w:val="20"/>
              </w:rPr>
              <w:t>1:exclusion</w:t>
            </w:r>
            <w:proofErr w:type="gramEnd"/>
            <w:r w:rsidRPr="007743CE">
              <w:rPr>
                <w:rFonts w:eastAsia="Times New Roman" w:cstheme="minorHAnsi"/>
                <w:color w:val="000000"/>
                <w:sz w:val="20"/>
                <w:szCs w:val="20"/>
              </w:rPr>
              <w:t>, 0:inclusion)</w:t>
            </w:r>
          </w:p>
        </w:tc>
      </w:tr>
      <w:tr w:rsidR="007743CE" w:rsidRPr="00673184" w14:paraId="516D205D" w14:textId="77777777" w:rsidTr="007743CE">
        <w:tc>
          <w:tcPr>
            <w:tcW w:w="0" w:type="auto"/>
            <w:vMerge/>
          </w:tcPr>
          <w:p w14:paraId="64E27361" w14:textId="77777777" w:rsidR="007743CE" w:rsidRPr="007743CE" w:rsidRDefault="007743CE" w:rsidP="00E77993">
            <w:pPr>
              <w:jc w:val="left"/>
              <w:rPr>
                <w:rFonts w:eastAsia="Times New Roman" w:cstheme="minorHAnsi"/>
                <w:b/>
                <w:color w:val="000000"/>
                <w:sz w:val="20"/>
                <w:szCs w:val="20"/>
              </w:rPr>
            </w:pPr>
          </w:p>
        </w:tc>
        <w:tc>
          <w:tcPr>
            <w:tcW w:w="0" w:type="auto"/>
            <w:shd w:val="clear" w:color="auto" w:fill="auto"/>
          </w:tcPr>
          <w:p w14:paraId="5E7133D1" w14:textId="6AAE12A1" w:rsidR="007743CE" w:rsidRPr="007743CE" w:rsidRDefault="007743CE" w:rsidP="00E77993">
            <w:pPr>
              <w:rPr>
                <w:rFonts w:eastAsia="Times New Roman" w:cstheme="minorHAnsi"/>
                <w:b/>
                <w:color w:val="000000"/>
                <w:sz w:val="20"/>
                <w:szCs w:val="20"/>
              </w:rPr>
            </w:pPr>
            <w:proofErr w:type="spellStart"/>
            <w:r w:rsidRPr="007743CE">
              <w:rPr>
                <w:rFonts w:eastAsia="Times New Roman" w:cstheme="minorHAnsi"/>
                <w:b/>
                <w:color w:val="000000"/>
                <w:sz w:val="20"/>
                <w:szCs w:val="20"/>
              </w:rPr>
              <w:t>NbSej_Etude</w:t>
            </w:r>
            <w:proofErr w:type="spellEnd"/>
          </w:p>
        </w:tc>
        <w:tc>
          <w:tcPr>
            <w:tcW w:w="0" w:type="auto"/>
            <w:shd w:val="clear" w:color="auto" w:fill="auto"/>
          </w:tcPr>
          <w:p w14:paraId="37DDC220" w14:textId="2BDED68E" w:rsidR="007743CE" w:rsidRPr="00673184" w:rsidRDefault="007743CE" w:rsidP="00E77993">
            <w:pPr>
              <w:rPr>
                <w:rFonts w:eastAsia="Times New Roman" w:cstheme="minorHAnsi"/>
                <w:color w:val="000000"/>
                <w:sz w:val="20"/>
                <w:szCs w:val="20"/>
              </w:rPr>
            </w:pPr>
            <w:r w:rsidRPr="007743CE">
              <w:rPr>
                <w:rFonts w:eastAsia="Times New Roman" w:cstheme="minorHAnsi"/>
                <w:color w:val="000000"/>
                <w:sz w:val="20"/>
                <w:szCs w:val="20"/>
              </w:rPr>
              <w:t>Nombre de séjours de la population d’étude (adulte hors séances et erreurs, avant exclusions)</w:t>
            </w:r>
          </w:p>
        </w:tc>
      </w:tr>
      <w:tr w:rsidR="007743CE" w:rsidRPr="00673184" w14:paraId="469DB1CE" w14:textId="77777777" w:rsidTr="007743CE">
        <w:tc>
          <w:tcPr>
            <w:tcW w:w="0" w:type="auto"/>
            <w:vMerge/>
          </w:tcPr>
          <w:p w14:paraId="6C40ADC3" w14:textId="77777777" w:rsidR="007743CE" w:rsidRPr="00673184" w:rsidRDefault="007743CE" w:rsidP="00E77993">
            <w:pPr>
              <w:jc w:val="left"/>
              <w:rPr>
                <w:rFonts w:eastAsia="Times New Roman" w:cstheme="minorHAnsi"/>
                <w:b/>
                <w:color w:val="000000"/>
                <w:sz w:val="20"/>
                <w:szCs w:val="20"/>
              </w:rPr>
            </w:pPr>
          </w:p>
        </w:tc>
        <w:tc>
          <w:tcPr>
            <w:tcW w:w="0" w:type="auto"/>
            <w:shd w:val="clear" w:color="auto" w:fill="auto"/>
          </w:tcPr>
          <w:p w14:paraId="0856F9C5" w14:textId="1ED9D503"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Nb_ETE_Etude</w:t>
            </w:r>
            <w:proofErr w:type="spellEnd"/>
          </w:p>
        </w:tc>
        <w:tc>
          <w:tcPr>
            <w:tcW w:w="0" w:type="auto"/>
            <w:shd w:val="clear" w:color="auto" w:fill="auto"/>
          </w:tcPr>
          <w:p w14:paraId="0BB8ABA6" w14:textId="25CD9C3F"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Nombre de séjours de la population d’étude avec ETE</w:t>
            </w:r>
          </w:p>
        </w:tc>
      </w:tr>
      <w:tr w:rsidR="007743CE" w:rsidRPr="00673184" w14:paraId="6BA54057" w14:textId="77777777" w:rsidTr="007743CE">
        <w:tc>
          <w:tcPr>
            <w:tcW w:w="0" w:type="auto"/>
            <w:vMerge/>
          </w:tcPr>
          <w:p w14:paraId="1F785DF6" w14:textId="77777777" w:rsidR="007743CE" w:rsidRPr="00673184" w:rsidRDefault="007743CE" w:rsidP="00E77993">
            <w:pPr>
              <w:jc w:val="left"/>
              <w:rPr>
                <w:rFonts w:eastAsia="Times New Roman" w:cstheme="minorHAnsi"/>
                <w:b/>
                <w:color w:val="000000"/>
                <w:sz w:val="20"/>
                <w:szCs w:val="20"/>
              </w:rPr>
            </w:pPr>
          </w:p>
        </w:tc>
        <w:tc>
          <w:tcPr>
            <w:tcW w:w="0" w:type="auto"/>
            <w:shd w:val="clear" w:color="auto" w:fill="auto"/>
          </w:tcPr>
          <w:p w14:paraId="67B9593E" w14:textId="77777777"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NbSej_dp_eptvp_etbt</w:t>
            </w:r>
            <w:proofErr w:type="spellEnd"/>
          </w:p>
        </w:tc>
        <w:tc>
          <w:tcPr>
            <w:tcW w:w="0" w:type="auto"/>
            <w:shd w:val="clear" w:color="auto" w:fill="auto"/>
          </w:tcPr>
          <w:p w14:paraId="4CA1862D" w14:textId="77777777"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Critère d’exclusion : Séjours avec un DP de 1 er RUM d'EP ou de TVP (</w:t>
            </w:r>
            <w:proofErr w:type="gramStart"/>
            <w:r w:rsidRPr="00673184">
              <w:rPr>
                <w:rFonts w:eastAsia="Times New Roman" w:cstheme="minorHAnsi"/>
                <w:color w:val="000000"/>
                <w:sz w:val="20"/>
                <w:szCs w:val="20"/>
              </w:rPr>
              <w:t>1:exclusion</w:t>
            </w:r>
            <w:proofErr w:type="gramEnd"/>
            <w:r w:rsidRPr="00673184">
              <w:rPr>
                <w:rFonts w:eastAsia="Times New Roman" w:cstheme="minorHAnsi"/>
                <w:color w:val="000000"/>
                <w:sz w:val="20"/>
                <w:szCs w:val="20"/>
              </w:rPr>
              <w:t>, 0:inclusion)</w:t>
            </w:r>
          </w:p>
        </w:tc>
      </w:tr>
      <w:tr w:rsidR="007743CE" w:rsidRPr="00673184" w14:paraId="5A7E4D1A" w14:textId="77777777" w:rsidTr="007743CE">
        <w:tc>
          <w:tcPr>
            <w:tcW w:w="0" w:type="auto"/>
            <w:vMerge/>
          </w:tcPr>
          <w:p w14:paraId="3DA23B32" w14:textId="77777777" w:rsidR="007743CE" w:rsidRPr="00673184" w:rsidRDefault="007743CE" w:rsidP="00E77993">
            <w:pPr>
              <w:jc w:val="left"/>
              <w:rPr>
                <w:rFonts w:eastAsia="Times New Roman" w:cstheme="minorHAnsi"/>
                <w:b/>
                <w:color w:val="000000"/>
                <w:sz w:val="20"/>
                <w:szCs w:val="20"/>
              </w:rPr>
            </w:pPr>
          </w:p>
        </w:tc>
        <w:tc>
          <w:tcPr>
            <w:tcW w:w="0" w:type="auto"/>
          </w:tcPr>
          <w:p w14:paraId="13C5D518" w14:textId="77777777"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NbSej_veine_cave_etbt</w:t>
            </w:r>
            <w:proofErr w:type="spellEnd"/>
          </w:p>
        </w:tc>
        <w:tc>
          <w:tcPr>
            <w:tcW w:w="0" w:type="auto"/>
          </w:tcPr>
          <w:p w14:paraId="278CAAB9" w14:textId="1EE76989"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Critère d’exclusion : séjours avec interruption de la veine cave (</w:t>
            </w:r>
            <w:proofErr w:type="gramStart"/>
            <w:r w:rsidRPr="00673184">
              <w:rPr>
                <w:rFonts w:eastAsia="Times New Roman" w:cstheme="minorHAnsi"/>
                <w:color w:val="000000"/>
                <w:sz w:val="20"/>
                <w:szCs w:val="20"/>
              </w:rPr>
              <w:t>1:exclusion</w:t>
            </w:r>
            <w:proofErr w:type="gramEnd"/>
            <w:r w:rsidRPr="00673184">
              <w:rPr>
                <w:rFonts w:eastAsia="Times New Roman" w:cstheme="minorHAnsi"/>
                <w:color w:val="000000"/>
                <w:sz w:val="20"/>
                <w:szCs w:val="20"/>
              </w:rPr>
              <w:t>, 0:inclusion)</w:t>
            </w:r>
          </w:p>
        </w:tc>
      </w:tr>
      <w:tr w:rsidR="007743CE" w:rsidRPr="00673184" w14:paraId="5E966461" w14:textId="77777777" w:rsidTr="007743CE">
        <w:tc>
          <w:tcPr>
            <w:tcW w:w="0" w:type="auto"/>
            <w:vMerge/>
          </w:tcPr>
          <w:p w14:paraId="3A60CCBE" w14:textId="77777777" w:rsidR="007743CE" w:rsidRPr="00673184" w:rsidRDefault="007743CE" w:rsidP="00E77993">
            <w:pPr>
              <w:jc w:val="left"/>
              <w:rPr>
                <w:rFonts w:eastAsia="Times New Roman" w:cstheme="minorHAnsi"/>
                <w:b/>
                <w:color w:val="000000"/>
                <w:sz w:val="20"/>
                <w:szCs w:val="20"/>
              </w:rPr>
            </w:pPr>
          </w:p>
        </w:tc>
        <w:tc>
          <w:tcPr>
            <w:tcW w:w="0" w:type="auto"/>
          </w:tcPr>
          <w:p w14:paraId="2E9B56E3" w14:textId="1AF17174"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NbSej_diag_O_etbt</w:t>
            </w:r>
            <w:proofErr w:type="spellEnd"/>
          </w:p>
        </w:tc>
        <w:tc>
          <w:tcPr>
            <w:tcW w:w="0" w:type="auto"/>
          </w:tcPr>
          <w:p w14:paraId="18610F58" w14:textId="70D64955"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Critère d’exclusion : séjours avec un diagnostic en "O" pour obstétrique (</w:t>
            </w:r>
            <w:proofErr w:type="gramStart"/>
            <w:r w:rsidRPr="00673184">
              <w:rPr>
                <w:rFonts w:eastAsia="Times New Roman" w:cstheme="minorHAnsi"/>
                <w:color w:val="000000"/>
                <w:sz w:val="20"/>
                <w:szCs w:val="20"/>
              </w:rPr>
              <w:t>1:exclusion</w:t>
            </w:r>
            <w:proofErr w:type="gramEnd"/>
            <w:r w:rsidRPr="00673184">
              <w:rPr>
                <w:rFonts w:eastAsia="Times New Roman" w:cstheme="minorHAnsi"/>
                <w:color w:val="000000"/>
                <w:sz w:val="20"/>
                <w:szCs w:val="20"/>
              </w:rPr>
              <w:t>, 0:inclusion)</w:t>
            </w:r>
          </w:p>
        </w:tc>
      </w:tr>
      <w:tr w:rsidR="007743CE" w:rsidRPr="00673184" w14:paraId="5DF53A8D" w14:textId="77777777" w:rsidTr="007743CE">
        <w:tc>
          <w:tcPr>
            <w:tcW w:w="0" w:type="auto"/>
            <w:vMerge/>
          </w:tcPr>
          <w:p w14:paraId="4A95CD08" w14:textId="77777777" w:rsidR="007743CE" w:rsidRPr="00673184" w:rsidRDefault="007743CE" w:rsidP="00E77993">
            <w:pPr>
              <w:jc w:val="left"/>
              <w:rPr>
                <w:rFonts w:eastAsia="Times New Roman" w:cstheme="minorHAnsi"/>
                <w:b/>
                <w:color w:val="000000"/>
                <w:sz w:val="20"/>
                <w:szCs w:val="20"/>
              </w:rPr>
            </w:pPr>
          </w:p>
        </w:tc>
        <w:tc>
          <w:tcPr>
            <w:tcW w:w="0" w:type="auto"/>
          </w:tcPr>
          <w:p w14:paraId="6FE7860B" w14:textId="3AFAA2F6"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NbSej_ambu_etbt</w:t>
            </w:r>
            <w:proofErr w:type="spellEnd"/>
          </w:p>
        </w:tc>
        <w:tc>
          <w:tcPr>
            <w:tcW w:w="0" w:type="auto"/>
          </w:tcPr>
          <w:p w14:paraId="200E418B" w14:textId="18840D45"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Critère d’exclusion :</w:t>
            </w:r>
            <w:r w:rsidRPr="00673184">
              <w:t xml:space="preserve"> </w:t>
            </w:r>
            <w:r w:rsidRPr="00673184">
              <w:rPr>
                <w:rFonts w:eastAsia="Times New Roman" w:cstheme="minorHAnsi"/>
                <w:color w:val="000000"/>
                <w:sz w:val="20"/>
                <w:szCs w:val="20"/>
              </w:rPr>
              <w:t>séjours réalisés en ambulatoire de 0 jour (</w:t>
            </w:r>
            <w:proofErr w:type="gramStart"/>
            <w:r w:rsidRPr="00673184">
              <w:rPr>
                <w:rFonts w:eastAsia="Times New Roman" w:cstheme="minorHAnsi"/>
                <w:color w:val="000000"/>
                <w:sz w:val="20"/>
                <w:szCs w:val="20"/>
              </w:rPr>
              <w:t>1:exclusion</w:t>
            </w:r>
            <w:proofErr w:type="gramEnd"/>
            <w:r w:rsidRPr="00673184">
              <w:rPr>
                <w:rFonts w:eastAsia="Times New Roman" w:cstheme="minorHAnsi"/>
                <w:color w:val="000000"/>
                <w:sz w:val="20"/>
                <w:szCs w:val="20"/>
              </w:rPr>
              <w:t xml:space="preserve">, 0:inclusion) </w:t>
            </w:r>
          </w:p>
        </w:tc>
      </w:tr>
      <w:tr w:rsidR="007743CE" w:rsidRPr="00673184" w14:paraId="5FE9F741" w14:textId="77777777" w:rsidTr="007743CE">
        <w:tc>
          <w:tcPr>
            <w:tcW w:w="0" w:type="auto"/>
            <w:vMerge/>
          </w:tcPr>
          <w:p w14:paraId="23D410E3" w14:textId="77777777" w:rsidR="007743CE" w:rsidRPr="00673184" w:rsidRDefault="007743CE" w:rsidP="00E77993">
            <w:pPr>
              <w:jc w:val="left"/>
              <w:rPr>
                <w:rFonts w:eastAsia="Times New Roman" w:cstheme="minorHAnsi"/>
                <w:b/>
                <w:color w:val="000000"/>
                <w:sz w:val="20"/>
                <w:szCs w:val="20"/>
              </w:rPr>
            </w:pPr>
          </w:p>
        </w:tc>
        <w:tc>
          <w:tcPr>
            <w:tcW w:w="0" w:type="auto"/>
          </w:tcPr>
          <w:p w14:paraId="199889E4" w14:textId="77777777" w:rsidR="007743CE" w:rsidRPr="007743CE" w:rsidRDefault="007743CE" w:rsidP="00E77993">
            <w:pPr>
              <w:rPr>
                <w:rFonts w:eastAsia="Times New Roman" w:cstheme="minorHAnsi"/>
                <w:b/>
                <w:color w:val="9BBB59" w:themeColor="accent3"/>
                <w:sz w:val="20"/>
                <w:szCs w:val="20"/>
              </w:rPr>
            </w:pPr>
            <w:proofErr w:type="spellStart"/>
            <w:r w:rsidRPr="007743CE">
              <w:rPr>
                <w:rFonts w:eastAsia="Times New Roman" w:cstheme="minorHAnsi"/>
                <w:b/>
                <w:color w:val="9BBB59" w:themeColor="accent3"/>
                <w:sz w:val="20"/>
                <w:szCs w:val="20"/>
              </w:rPr>
              <w:t>NbSej_fract_etbt</w:t>
            </w:r>
            <w:proofErr w:type="spellEnd"/>
          </w:p>
        </w:tc>
        <w:tc>
          <w:tcPr>
            <w:tcW w:w="0" w:type="auto"/>
          </w:tcPr>
          <w:p w14:paraId="0BEEB6DD" w14:textId="77777777" w:rsidR="007743CE" w:rsidRPr="007743CE" w:rsidRDefault="007743CE" w:rsidP="00E77993">
            <w:pPr>
              <w:rPr>
                <w:rFonts w:eastAsia="Times New Roman" w:cstheme="minorHAnsi"/>
                <w:color w:val="9BBB59" w:themeColor="accent3"/>
                <w:sz w:val="20"/>
                <w:szCs w:val="20"/>
              </w:rPr>
            </w:pPr>
            <w:r w:rsidRPr="007743CE">
              <w:rPr>
                <w:rFonts w:eastAsia="Times New Roman" w:cstheme="minorHAnsi"/>
                <w:color w:val="9BBB59" w:themeColor="accent3"/>
                <w:sz w:val="20"/>
                <w:szCs w:val="20"/>
              </w:rPr>
              <w:t xml:space="preserve">Critère d’exclusion : </w:t>
            </w:r>
            <w:r w:rsidRPr="007743CE">
              <w:rPr>
                <w:color w:val="9BBB59" w:themeColor="accent3"/>
                <w:sz w:val="20"/>
                <w:szCs w:val="20"/>
              </w:rPr>
              <w:t>séjours avec un acte CCAM de pose de PTH ET un DP de fracture.</w:t>
            </w:r>
            <w:r w:rsidRPr="007743CE">
              <w:rPr>
                <w:rFonts w:eastAsia="Times New Roman" w:cstheme="minorHAnsi"/>
                <w:color w:val="9BBB59" w:themeColor="accent3"/>
                <w:sz w:val="20"/>
                <w:szCs w:val="20"/>
              </w:rPr>
              <w:t xml:space="preserve"> (</w:t>
            </w:r>
            <w:proofErr w:type="gramStart"/>
            <w:r w:rsidRPr="007743CE">
              <w:rPr>
                <w:rFonts w:eastAsia="Times New Roman" w:cstheme="minorHAnsi"/>
                <w:color w:val="9BBB59" w:themeColor="accent3"/>
                <w:sz w:val="20"/>
                <w:szCs w:val="20"/>
              </w:rPr>
              <w:t>1:exclusion</w:t>
            </w:r>
            <w:proofErr w:type="gramEnd"/>
            <w:r w:rsidRPr="007743CE">
              <w:rPr>
                <w:rFonts w:eastAsia="Times New Roman" w:cstheme="minorHAnsi"/>
                <w:color w:val="9BBB59" w:themeColor="accent3"/>
                <w:sz w:val="20"/>
                <w:szCs w:val="20"/>
              </w:rPr>
              <w:t>, 0:inclusion)</w:t>
            </w:r>
          </w:p>
        </w:tc>
      </w:tr>
      <w:tr w:rsidR="007743CE" w:rsidRPr="00673184" w14:paraId="467CA2CC" w14:textId="77777777" w:rsidTr="007743CE">
        <w:tc>
          <w:tcPr>
            <w:tcW w:w="0" w:type="auto"/>
            <w:vMerge/>
          </w:tcPr>
          <w:p w14:paraId="2DBF5095" w14:textId="77777777" w:rsidR="007743CE" w:rsidRPr="00673184" w:rsidRDefault="007743CE" w:rsidP="00E77993">
            <w:pPr>
              <w:jc w:val="left"/>
              <w:rPr>
                <w:rFonts w:eastAsia="Times New Roman" w:cstheme="minorHAnsi"/>
                <w:b/>
                <w:color w:val="000000"/>
                <w:sz w:val="20"/>
                <w:szCs w:val="20"/>
              </w:rPr>
            </w:pPr>
          </w:p>
        </w:tc>
        <w:tc>
          <w:tcPr>
            <w:tcW w:w="0" w:type="auto"/>
          </w:tcPr>
          <w:p w14:paraId="1F83210C" w14:textId="77777777"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NbSej_urgence_etbt</w:t>
            </w:r>
            <w:proofErr w:type="spellEnd"/>
          </w:p>
        </w:tc>
        <w:tc>
          <w:tcPr>
            <w:tcW w:w="0" w:type="auto"/>
          </w:tcPr>
          <w:p w14:paraId="049796B0" w14:textId="77777777"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Critère d’exclusion : Séjour entrée par les urgences</w:t>
            </w:r>
          </w:p>
        </w:tc>
      </w:tr>
      <w:tr w:rsidR="007743CE" w:rsidRPr="00673184" w14:paraId="1E8BD9D9" w14:textId="77777777" w:rsidTr="007743CE">
        <w:tc>
          <w:tcPr>
            <w:tcW w:w="0" w:type="auto"/>
            <w:vMerge/>
          </w:tcPr>
          <w:p w14:paraId="367E432D" w14:textId="77777777" w:rsidR="007743CE" w:rsidRPr="00673184" w:rsidRDefault="007743CE" w:rsidP="00E77993">
            <w:pPr>
              <w:jc w:val="left"/>
              <w:rPr>
                <w:rFonts w:eastAsia="Times New Roman" w:cstheme="minorHAnsi"/>
                <w:b/>
                <w:color w:val="000000"/>
                <w:sz w:val="20"/>
                <w:szCs w:val="20"/>
              </w:rPr>
            </w:pPr>
          </w:p>
        </w:tc>
        <w:tc>
          <w:tcPr>
            <w:tcW w:w="0" w:type="auto"/>
          </w:tcPr>
          <w:p w14:paraId="24E3F1BC" w14:textId="77777777"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NbSej_multi_pose_etbt</w:t>
            </w:r>
            <w:proofErr w:type="spellEnd"/>
          </w:p>
        </w:tc>
        <w:tc>
          <w:tcPr>
            <w:tcW w:w="0" w:type="auto"/>
          </w:tcPr>
          <w:p w14:paraId="57BD91B6" w14:textId="34648E9C"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 xml:space="preserve">Critère d’exclusion : Séjour avec au moins un 2éme acte de </w:t>
            </w:r>
            <w:r>
              <w:rPr>
                <w:rFonts w:eastAsia="Times New Roman" w:cstheme="minorHAnsi"/>
                <w:color w:val="000000"/>
                <w:sz w:val="20"/>
                <w:szCs w:val="20"/>
              </w:rPr>
              <w:t>PT.</w:t>
            </w:r>
            <w:r w:rsidRPr="00673184">
              <w:rPr>
                <w:rFonts w:eastAsia="Times New Roman" w:cstheme="minorHAnsi"/>
                <w:color w:val="000000"/>
                <w:sz w:val="20"/>
                <w:szCs w:val="20"/>
              </w:rPr>
              <w:t xml:space="preserve"> </w:t>
            </w:r>
            <w:proofErr w:type="gramStart"/>
            <w:r w:rsidRPr="00673184">
              <w:rPr>
                <w:rFonts w:eastAsia="Times New Roman" w:cstheme="minorHAnsi"/>
                <w:color w:val="000000"/>
                <w:sz w:val="20"/>
                <w:szCs w:val="20"/>
              </w:rPr>
              <w:t>ou</w:t>
            </w:r>
            <w:proofErr w:type="gramEnd"/>
            <w:r w:rsidRPr="00673184">
              <w:rPr>
                <w:rFonts w:eastAsia="Times New Roman" w:cstheme="minorHAnsi"/>
                <w:color w:val="000000"/>
                <w:sz w:val="20"/>
                <w:szCs w:val="20"/>
              </w:rPr>
              <w:t xml:space="preserve"> un acte de PT</w:t>
            </w:r>
            <w:r>
              <w:rPr>
                <w:rFonts w:eastAsia="Times New Roman" w:cstheme="minorHAnsi"/>
                <w:color w:val="000000"/>
                <w:sz w:val="20"/>
                <w:szCs w:val="20"/>
              </w:rPr>
              <w:t>.</w:t>
            </w:r>
            <w:r w:rsidRPr="00673184">
              <w:rPr>
                <w:rFonts w:eastAsia="Times New Roman" w:cstheme="minorHAnsi"/>
                <w:color w:val="000000"/>
                <w:sz w:val="20"/>
                <w:szCs w:val="20"/>
              </w:rPr>
              <w:t xml:space="preserve"> </w:t>
            </w:r>
            <w:proofErr w:type="gramStart"/>
            <w:r w:rsidRPr="00673184">
              <w:rPr>
                <w:rFonts w:eastAsia="Times New Roman" w:cstheme="minorHAnsi"/>
                <w:color w:val="000000"/>
                <w:sz w:val="20"/>
                <w:szCs w:val="20"/>
              </w:rPr>
              <w:t>durant</w:t>
            </w:r>
            <w:proofErr w:type="gramEnd"/>
            <w:r w:rsidRPr="00673184">
              <w:rPr>
                <w:rFonts w:eastAsia="Times New Roman" w:cstheme="minorHAnsi"/>
                <w:color w:val="000000"/>
                <w:sz w:val="20"/>
                <w:szCs w:val="20"/>
              </w:rPr>
              <w:t xml:space="preserve"> le séjour de pose (1:exclusion, 0:inclusion)</w:t>
            </w:r>
          </w:p>
        </w:tc>
      </w:tr>
      <w:tr w:rsidR="007743CE" w:rsidRPr="00673184" w14:paraId="5520C90E" w14:textId="77777777" w:rsidTr="007743CE">
        <w:tc>
          <w:tcPr>
            <w:tcW w:w="0" w:type="auto"/>
            <w:vMerge/>
          </w:tcPr>
          <w:p w14:paraId="76310E6E" w14:textId="77777777" w:rsidR="007743CE" w:rsidRPr="00673184" w:rsidRDefault="007743CE" w:rsidP="00E77993">
            <w:pPr>
              <w:jc w:val="left"/>
              <w:rPr>
                <w:rFonts w:eastAsia="Times New Roman" w:cstheme="minorHAnsi"/>
                <w:b/>
                <w:color w:val="000000"/>
                <w:sz w:val="20"/>
                <w:szCs w:val="20"/>
              </w:rPr>
            </w:pPr>
          </w:p>
        </w:tc>
        <w:tc>
          <w:tcPr>
            <w:tcW w:w="0" w:type="auto"/>
          </w:tcPr>
          <w:p w14:paraId="53037F6E" w14:textId="77777777"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NbSej_multi_autre_etbt</w:t>
            </w:r>
            <w:proofErr w:type="spellEnd"/>
          </w:p>
        </w:tc>
        <w:tc>
          <w:tcPr>
            <w:tcW w:w="0" w:type="auto"/>
          </w:tcPr>
          <w:p w14:paraId="483C8756" w14:textId="0928EAE0"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 xml:space="preserve">Critère d’exclusion : </w:t>
            </w:r>
            <w:r w:rsidRPr="00673184">
              <w:rPr>
                <w:i/>
                <w:sz w:val="20"/>
                <w:szCs w:val="20"/>
              </w:rPr>
              <w:t>séjours avec au moins un acte CCAM de repose, ablation ou de changement de prothèse ou d’insert sur la hanche ou le genou.</w:t>
            </w:r>
            <w:r w:rsidRPr="00673184">
              <w:rPr>
                <w:rFonts w:eastAsia="Times New Roman" w:cstheme="minorHAnsi"/>
                <w:color w:val="000000"/>
                <w:sz w:val="20"/>
                <w:szCs w:val="20"/>
              </w:rPr>
              <w:t xml:space="preserve"> (</w:t>
            </w:r>
            <w:proofErr w:type="gramStart"/>
            <w:r w:rsidRPr="00673184">
              <w:rPr>
                <w:rFonts w:eastAsia="Times New Roman" w:cstheme="minorHAnsi"/>
                <w:color w:val="000000"/>
                <w:sz w:val="20"/>
                <w:szCs w:val="20"/>
              </w:rPr>
              <w:t>1:exclusion</w:t>
            </w:r>
            <w:proofErr w:type="gramEnd"/>
            <w:r w:rsidRPr="00673184">
              <w:rPr>
                <w:rFonts w:eastAsia="Times New Roman" w:cstheme="minorHAnsi"/>
                <w:color w:val="000000"/>
                <w:sz w:val="20"/>
                <w:szCs w:val="20"/>
              </w:rPr>
              <w:t>, 0:inclusion)</w:t>
            </w:r>
          </w:p>
        </w:tc>
      </w:tr>
      <w:tr w:rsidR="007743CE" w:rsidRPr="00673184" w14:paraId="2BE30AA4" w14:textId="77777777" w:rsidTr="007743CE">
        <w:tc>
          <w:tcPr>
            <w:tcW w:w="0" w:type="auto"/>
            <w:vMerge/>
          </w:tcPr>
          <w:p w14:paraId="65CDFD9E" w14:textId="77777777" w:rsidR="007743CE" w:rsidRPr="00673184" w:rsidRDefault="007743CE" w:rsidP="00E77993">
            <w:pPr>
              <w:jc w:val="left"/>
              <w:rPr>
                <w:rFonts w:eastAsia="Times New Roman" w:cstheme="minorHAnsi"/>
                <w:b/>
                <w:color w:val="000000"/>
                <w:sz w:val="20"/>
                <w:szCs w:val="20"/>
              </w:rPr>
            </w:pPr>
          </w:p>
        </w:tc>
        <w:tc>
          <w:tcPr>
            <w:tcW w:w="0" w:type="auto"/>
          </w:tcPr>
          <w:p w14:paraId="2A8786F1" w14:textId="77777777"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NbSej_modeentree_etbt</w:t>
            </w:r>
            <w:proofErr w:type="spellEnd"/>
          </w:p>
        </w:tc>
        <w:tc>
          <w:tcPr>
            <w:tcW w:w="0" w:type="auto"/>
          </w:tcPr>
          <w:p w14:paraId="2C509EA6" w14:textId="77777777"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Critère d’exclusion : Séjour de patient provenant d’un ES par mutation, transfert ou prestation inter-ES (</w:t>
            </w:r>
            <w:proofErr w:type="gramStart"/>
            <w:r w:rsidRPr="00673184">
              <w:rPr>
                <w:rFonts w:eastAsia="Times New Roman" w:cstheme="minorHAnsi"/>
                <w:color w:val="000000"/>
                <w:sz w:val="20"/>
                <w:szCs w:val="20"/>
              </w:rPr>
              <w:t>1:exclusion</w:t>
            </w:r>
            <w:proofErr w:type="gramEnd"/>
            <w:r w:rsidRPr="00673184">
              <w:rPr>
                <w:rFonts w:eastAsia="Times New Roman" w:cstheme="minorHAnsi"/>
                <w:color w:val="000000"/>
                <w:sz w:val="20"/>
                <w:szCs w:val="20"/>
              </w:rPr>
              <w:t>, 0:inclusion)</w:t>
            </w:r>
          </w:p>
        </w:tc>
      </w:tr>
      <w:tr w:rsidR="007743CE" w:rsidRPr="00673184" w14:paraId="777EFD00" w14:textId="77777777" w:rsidTr="007743CE">
        <w:tc>
          <w:tcPr>
            <w:tcW w:w="0" w:type="auto"/>
            <w:vMerge/>
          </w:tcPr>
          <w:p w14:paraId="401C023B" w14:textId="77777777" w:rsidR="007743CE" w:rsidRPr="00673184" w:rsidRDefault="007743CE" w:rsidP="00E77993">
            <w:pPr>
              <w:jc w:val="left"/>
              <w:rPr>
                <w:rFonts w:eastAsia="Times New Roman" w:cstheme="minorHAnsi"/>
                <w:b/>
                <w:color w:val="000000"/>
                <w:sz w:val="20"/>
                <w:szCs w:val="20"/>
              </w:rPr>
            </w:pPr>
          </w:p>
        </w:tc>
        <w:tc>
          <w:tcPr>
            <w:tcW w:w="0" w:type="auto"/>
          </w:tcPr>
          <w:p w14:paraId="0D8E644F" w14:textId="77777777"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NbSej_atcd_etbt</w:t>
            </w:r>
            <w:proofErr w:type="spellEnd"/>
          </w:p>
        </w:tc>
        <w:tc>
          <w:tcPr>
            <w:tcW w:w="0" w:type="auto"/>
          </w:tcPr>
          <w:p w14:paraId="2AAADA21" w14:textId="145BCEF1"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 xml:space="preserve">Critère d’exclusion : </w:t>
            </w:r>
            <w:r w:rsidRPr="00673184">
              <w:rPr>
                <w:sz w:val="20"/>
                <w:szCs w:val="20"/>
              </w:rPr>
              <w:t xml:space="preserve">Les séjours de patients avec un précédent séjour (dans les 30 jours) comportant au moins un acte CCAM de chirurgie sur la hanche ou le genou </w:t>
            </w:r>
            <w:r w:rsidRPr="00673184">
              <w:rPr>
                <w:rFonts w:eastAsia="Times New Roman" w:cstheme="minorHAnsi"/>
                <w:color w:val="000000"/>
                <w:sz w:val="20"/>
                <w:szCs w:val="20"/>
              </w:rPr>
              <w:t>(</w:t>
            </w:r>
            <w:proofErr w:type="gramStart"/>
            <w:r w:rsidRPr="00673184">
              <w:rPr>
                <w:rFonts w:eastAsia="Times New Roman" w:cstheme="minorHAnsi"/>
                <w:color w:val="000000"/>
                <w:sz w:val="20"/>
                <w:szCs w:val="20"/>
              </w:rPr>
              <w:t>1:exclusion</w:t>
            </w:r>
            <w:proofErr w:type="gramEnd"/>
            <w:r w:rsidRPr="00673184">
              <w:rPr>
                <w:rFonts w:eastAsia="Times New Roman" w:cstheme="minorHAnsi"/>
                <w:color w:val="000000"/>
                <w:sz w:val="20"/>
                <w:szCs w:val="20"/>
              </w:rPr>
              <w:t>, 0:inclusion)</w:t>
            </w:r>
          </w:p>
        </w:tc>
      </w:tr>
      <w:tr w:rsidR="007743CE" w:rsidRPr="00673184" w14:paraId="70FEFD9B" w14:textId="77777777" w:rsidTr="007743CE">
        <w:tc>
          <w:tcPr>
            <w:tcW w:w="0" w:type="auto"/>
            <w:vMerge/>
          </w:tcPr>
          <w:p w14:paraId="5DBCE11C" w14:textId="77777777" w:rsidR="007743CE" w:rsidRPr="00673184" w:rsidRDefault="007743CE" w:rsidP="00E77993">
            <w:pPr>
              <w:jc w:val="left"/>
              <w:rPr>
                <w:rFonts w:eastAsia="Times New Roman" w:cstheme="minorHAnsi"/>
                <w:b/>
                <w:color w:val="000000"/>
                <w:sz w:val="20"/>
                <w:szCs w:val="20"/>
              </w:rPr>
            </w:pPr>
          </w:p>
        </w:tc>
        <w:tc>
          <w:tcPr>
            <w:tcW w:w="0" w:type="auto"/>
          </w:tcPr>
          <w:p w14:paraId="3214CF9B" w14:textId="77777777"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NbSej_SP_etbt</w:t>
            </w:r>
            <w:proofErr w:type="spellEnd"/>
          </w:p>
        </w:tc>
        <w:tc>
          <w:tcPr>
            <w:tcW w:w="0" w:type="auto"/>
          </w:tcPr>
          <w:p w14:paraId="636D3E61" w14:textId="342541D8"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Critère d’exclusion : Séjour de patients ayant eu au moins un séjour en soins palliatifs dans le séjour de pose ou dans l'année précédant le séjour de pose (</w:t>
            </w:r>
            <w:proofErr w:type="gramStart"/>
            <w:r w:rsidRPr="00673184">
              <w:rPr>
                <w:rFonts w:eastAsia="Times New Roman" w:cstheme="minorHAnsi"/>
                <w:color w:val="000000"/>
                <w:sz w:val="20"/>
                <w:szCs w:val="20"/>
              </w:rPr>
              <w:t>1:exclusion</w:t>
            </w:r>
            <w:proofErr w:type="gramEnd"/>
            <w:r w:rsidRPr="00673184">
              <w:rPr>
                <w:rFonts w:eastAsia="Times New Roman" w:cstheme="minorHAnsi"/>
                <w:color w:val="000000"/>
                <w:sz w:val="20"/>
                <w:szCs w:val="20"/>
              </w:rPr>
              <w:t>, 0:inclusion)</w:t>
            </w:r>
          </w:p>
        </w:tc>
      </w:tr>
      <w:tr w:rsidR="007743CE" w:rsidRPr="00673184" w14:paraId="67A8FD2D" w14:textId="77777777" w:rsidTr="007743CE">
        <w:tc>
          <w:tcPr>
            <w:tcW w:w="0" w:type="auto"/>
            <w:vMerge/>
          </w:tcPr>
          <w:p w14:paraId="70E5C906" w14:textId="77777777" w:rsidR="007743CE" w:rsidRPr="00673184" w:rsidRDefault="007743CE" w:rsidP="00E77993">
            <w:pPr>
              <w:jc w:val="left"/>
              <w:rPr>
                <w:rFonts w:eastAsia="Times New Roman" w:cstheme="minorHAnsi"/>
                <w:b/>
                <w:color w:val="000000"/>
                <w:sz w:val="20"/>
                <w:szCs w:val="20"/>
              </w:rPr>
            </w:pPr>
          </w:p>
        </w:tc>
        <w:tc>
          <w:tcPr>
            <w:tcW w:w="0" w:type="auto"/>
          </w:tcPr>
          <w:p w14:paraId="3A5DD102" w14:textId="59058708"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NbSej_fuite</w:t>
            </w:r>
            <w:proofErr w:type="spellEnd"/>
          </w:p>
        </w:tc>
        <w:tc>
          <w:tcPr>
            <w:tcW w:w="0" w:type="auto"/>
          </w:tcPr>
          <w:p w14:paraId="3C280DDF" w14:textId="54CCF1B8"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Nombre de patients sortis contre avis médical ou par fuite</w:t>
            </w:r>
          </w:p>
        </w:tc>
      </w:tr>
      <w:tr w:rsidR="007743CE" w:rsidRPr="00673184" w14:paraId="14DE32A3" w14:textId="77777777" w:rsidTr="007743CE">
        <w:tc>
          <w:tcPr>
            <w:tcW w:w="0" w:type="auto"/>
            <w:vMerge/>
          </w:tcPr>
          <w:p w14:paraId="01541282" w14:textId="77777777" w:rsidR="007743CE" w:rsidRPr="00673184" w:rsidRDefault="007743CE" w:rsidP="00E77993">
            <w:pPr>
              <w:jc w:val="left"/>
              <w:rPr>
                <w:rFonts w:eastAsia="Times New Roman" w:cstheme="minorHAnsi"/>
                <w:b/>
                <w:color w:val="000000"/>
                <w:sz w:val="20"/>
                <w:szCs w:val="20"/>
              </w:rPr>
            </w:pPr>
          </w:p>
        </w:tc>
        <w:tc>
          <w:tcPr>
            <w:tcW w:w="0" w:type="auto"/>
          </w:tcPr>
          <w:p w14:paraId="1156A79F" w14:textId="77777777"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NbSej_Exclus</w:t>
            </w:r>
            <w:proofErr w:type="spellEnd"/>
          </w:p>
        </w:tc>
        <w:tc>
          <w:tcPr>
            <w:tcW w:w="0" w:type="auto"/>
          </w:tcPr>
          <w:p w14:paraId="4469408D" w14:textId="77777777"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Nombre de séjours exclus</w:t>
            </w:r>
          </w:p>
        </w:tc>
      </w:tr>
      <w:tr w:rsidR="007743CE" w:rsidRPr="00673184" w14:paraId="557D79D9" w14:textId="77777777" w:rsidTr="007743CE">
        <w:tc>
          <w:tcPr>
            <w:tcW w:w="0" w:type="auto"/>
            <w:vMerge/>
          </w:tcPr>
          <w:p w14:paraId="2B494513" w14:textId="77777777" w:rsidR="007743CE" w:rsidRPr="00673184" w:rsidRDefault="007743CE" w:rsidP="00E77993">
            <w:pPr>
              <w:jc w:val="left"/>
              <w:rPr>
                <w:rFonts w:eastAsia="Times New Roman" w:cstheme="minorHAnsi"/>
                <w:b/>
                <w:color w:val="000000"/>
                <w:sz w:val="20"/>
                <w:szCs w:val="20"/>
              </w:rPr>
            </w:pPr>
          </w:p>
        </w:tc>
        <w:tc>
          <w:tcPr>
            <w:tcW w:w="0" w:type="auto"/>
          </w:tcPr>
          <w:p w14:paraId="34EBA3AC" w14:textId="77777777" w:rsidR="007743CE" w:rsidRPr="00673184" w:rsidRDefault="007743CE" w:rsidP="00E77993">
            <w:pPr>
              <w:rPr>
                <w:rFonts w:eastAsia="Times New Roman" w:cstheme="minorHAnsi"/>
                <w:b/>
                <w:color w:val="000000"/>
                <w:sz w:val="20"/>
                <w:szCs w:val="20"/>
              </w:rPr>
            </w:pPr>
            <w:proofErr w:type="spellStart"/>
            <w:r w:rsidRPr="00673184">
              <w:rPr>
                <w:rFonts w:eastAsia="Times New Roman" w:cstheme="minorHAnsi"/>
                <w:b/>
                <w:color w:val="000000"/>
                <w:sz w:val="20"/>
                <w:szCs w:val="20"/>
              </w:rPr>
              <w:t>PctSej_Exclus</w:t>
            </w:r>
            <w:proofErr w:type="spellEnd"/>
          </w:p>
        </w:tc>
        <w:tc>
          <w:tcPr>
            <w:tcW w:w="0" w:type="auto"/>
          </w:tcPr>
          <w:p w14:paraId="4EF2D90C" w14:textId="2C33C35B"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Pourcentage de séjours exclus parmi les éligibles</w:t>
            </w:r>
          </w:p>
        </w:tc>
      </w:tr>
      <w:tr w:rsidR="007743CE" w:rsidRPr="00673184" w14:paraId="38E843B2" w14:textId="77777777" w:rsidTr="007743CE">
        <w:tc>
          <w:tcPr>
            <w:tcW w:w="0" w:type="auto"/>
            <w:vMerge/>
          </w:tcPr>
          <w:p w14:paraId="49B86787" w14:textId="77777777" w:rsidR="007743CE" w:rsidRPr="00673184" w:rsidRDefault="007743CE" w:rsidP="00E77993">
            <w:pPr>
              <w:jc w:val="left"/>
              <w:rPr>
                <w:rFonts w:eastAsia="Times New Roman" w:cstheme="minorHAnsi"/>
                <w:b/>
                <w:color w:val="000000"/>
                <w:sz w:val="20"/>
                <w:szCs w:val="20"/>
              </w:rPr>
            </w:pPr>
          </w:p>
        </w:tc>
        <w:tc>
          <w:tcPr>
            <w:tcW w:w="0" w:type="auto"/>
          </w:tcPr>
          <w:p w14:paraId="42687CE3" w14:textId="7AE84B45" w:rsidR="007743CE" w:rsidRPr="00673184" w:rsidRDefault="007743CE" w:rsidP="00E77993">
            <w:pPr>
              <w:rPr>
                <w:rFonts w:eastAsia="Times New Roman" w:cstheme="minorHAnsi"/>
                <w:b/>
                <w:color w:val="000000"/>
                <w:sz w:val="20"/>
                <w:szCs w:val="20"/>
              </w:rPr>
            </w:pPr>
            <w:r w:rsidRPr="00673184">
              <w:rPr>
                <w:rFonts w:eastAsia="Times New Roman" w:cstheme="minorHAnsi"/>
                <w:b/>
                <w:color w:val="000000"/>
                <w:sz w:val="20"/>
                <w:szCs w:val="20"/>
              </w:rPr>
              <w:t>ETE_</w:t>
            </w:r>
            <w:proofErr w:type="gramStart"/>
            <w:r>
              <w:rPr>
                <w:rFonts w:eastAsia="Times New Roman" w:cstheme="minorHAnsi"/>
                <w:b/>
                <w:color w:val="000000"/>
                <w:sz w:val="20"/>
                <w:szCs w:val="20"/>
              </w:rPr>
              <w:t>PT.</w:t>
            </w:r>
            <w:r w:rsidRPr="00673184">
              <w:rPr>
                <w:rFonts w:eastAsia="Times New Roman" w:cstheme="minorHAnsi"/>
                <w:b/>
                <w:color w:val="000000"/>
                <w:sz w:val="20"/>
                <w:szCs w:val="20"/>
              </w:rPr>
              <w:t>_</w:t>
            </w:r>
            <w:proofErr w:type="gramEnd"/>
            <w:r w:rsidRPr="00673184">
              <w:rPr>
                <w:rFonts w:eastAsia="Times New Roman" w:cstheme="minorHAnsi"/>
                <w:b/>
                <w:color w:val="000000"/>
                <w:sz w:val="20"/>
                <w:szCs w:val="20"/>
              </w:rPr>
              <w:t>CIBLE_ETBT</w:t>
            </w:r>
          </w:p>
        </w:tc>
        <w:tc>
          <w:tcPr>
            <w:tcW w:w="0" w:type="auto"/>
          </w:tcPr>
          <w:p w14:paraId="3D8BD7F2" w14:textId="5F68995D" w:rsidR="007743CE" w:rsidRPr="00673184" w:rsidRDefault="007743CE" w:rsidP="00E77993">
            <w:pPr>
              <w:rPr>
                <w:rFonts w:eastAsia="Times New Roman" w:cstheme="minorHAnsi"/>
                <w:color w:val="000000"/>
                <w:sz w:val="20"/>
                <w:szCs w:val="20"/>
              </w:rPr>
            </w:pPr>
            <w:r w:rsidRPr="00673184">
              <w:rPr>
                <w:rFonts w:eastAsia="Times New Roman" w:cstheme="minorHAnsi"/>
                <w:color w:val="000000"/>
                <w:sz w:val="20"/>
                <w:szCs w:val="20"/>
              </w:rPr>
              <w:t xml:space="preserve">Nombre de séjours cibles </w:t>
            </w:r>
            <w:r>
              <w:rPr>
                <w:rFonts w:eastAsia="Times New Roman" w:cstheme="minorHAnsi"/>
                <w:color w:val="000000"/>
                <w:sz w:val="20"/>
                <w:szCs w:val="20"/>
              </w:rPr>
              <w:t>PT.</w:t>
            </w:r>
            <w:r w:rsidRPr="00673184">
              <w:rPr>
                <w:rFonts w:eastAsia="Times New Roman" w:cstheme="minorHAnsi"/>
                <w:color w:val="000000"/>
                <w:sz w:val="20"/>
                <w:szCs w:val="20"/>
              </w:rPr>
              <w:t xml:space="preserve"> </w:t>
            </w:r>
          </w:p>
        </w:tc>
      </w:tr>
    </w:tbl>
    <w:p w14:paraId="45AD3007" w14:textId="77777777" w:rsidR="00305186" w:rsidRPr="00673184" w:rsidRDefault="00305186" w:rsidP="00C872DD"/>
    <w:p w14:paraId="6499F01E" w14:textId="4AD05E8D" w:rsidR="00201E70" w:rsidRPr="00AC3AC4" w:rsidRDefault="00201E70" w:rsidP="007743CE">
      <w:pPr>
        <w:pStyle w:val="Paragraphedeliste"/>
        <w:spacing w:before="100" w:beforeAutospacing="1" w:after="100" w:afterAutospacing="1" w:line="240" w:lineRule="auto"/>
        <w:ind w:left="709"/>
        <w:jc w:val="left"/>
        <w:rPr>
          <w:shd w:val="clear" w:color="auto" w:fill="FFFFFF"/>
          <w:lang w:eastAsia="en-US"/>
        </w:rPr>
      </w:pPr>
      <w:bookmarkStart w:id="25" w:name="_GoBack"/>
      <w:bookmarkEnd w:id="25"/>
    </w:p>
    <w:sectPr w:rsidR="00201E70" w:rsidRPr="00AC3AC4" w:rsidSect="00E33351">
      <w:footerReference w:type="default" r:id="rId12"/>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3DD28" w14:textId="77777777" w:rsidR="00A42A5B" w:rsidRDefault="00A42A5B" w:rsidP="00B92D1B">
      <w:r>
        <w:separator/>
      </w:r>
    </w:p>
  </w:endnote>
  <w:endnote w:type="continuationSeparator" w:id="0">
    <w:p w14:paraId="1FAC4010" w14:textId="77777777" w:rsidR="00A42A5B" w:rsidRDefault="00A42A5B" w:rsidP="00B92D1B">
      <w:r>
        <w:continuationSeparator/>
      </w:r>
    </w:p>
  </w:endnote>
  <w:endnote w:type="continuationNotice" w:id="1">
    <w:p w14:paraId="7B180BE4" w14:textId="77777777" w:rsidR="00A42A5B" w:rsidRDefault="00A42A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entaur">
    <w:panose1 w:val="0203050405020502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26" w:author="BANAEI Linda" w:date="2022-04-21T10:44:00Z"/>
  <w:sdt>
    <w:sdtPr>
      <w:id w:val="1970000694"/>
      <w:docPartObj>
        <w:docPartGallery w:val="Page Numbers (Bottom of Page)"/>
        <w:docPartUnique/>
      </w:docPartObj>
    </w:sdtPr>
    <w:sdtEndPr/>
    <w:sdtContent>
      <w:customXmlInsRangeEnd w:id="26"/>
      <w:p w14:paraId="0D921133" w14:textId="255B4D6B" w:rsidR="00AA5D89" w:rsidRDefault="00AA5D89">
        <w:pPr>
          <w:pStyle w:val="Pieddepage"/>
          <w:jc w:val="right"/>
          <w:rPr>
            <w:ins w:id="27" w:author="BANAEI Linda" w:date="2022-04-21T10:44:00Z"/>
          </w:rPr>
        </w:pPr>
        <w:ins w:id="28" w:author="BANAEI Linda" w:date="2022-04-21T10:44:00Z">
          <w:r>
            <w:fldChar w:fldCharType="begin"/>
          </w:r>
          <w:r>
            <w:instrText>PAGE   \* MERGEFORMAT</w:instrText>
          </w:r>
          <w:r>
            <w:fldChar w:fldCharType="separate"/>
          </w:r>
          <w:r>
            <w:t>2</w:t>
          </w:r>
          <w:r>
            <w:fldChar w:fldCharType="end"/>
          </w:r>
        </w:ins>
      </w:p>
      <w:customXmlInsRangeStart w:id="29" w:author="BANAEI Linda" w:date="2022-04-21T10:44:00Z"/>
    </w:sdtContent>
  </w:sdt>
  <w:customXmlInsRangeEnd w:id="29"/>
  <w:p w14:paraId="1E507439" w14:textId="77777777" w:rsidR="00AA5D89" w:rsidRDefault="00AA5D89" w:rsidP="00B92D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737C1" w14:textId="77777777" w:rsidR="00A42A5B" w:rsidRDefault="00A42A5B" w:rsidP="00B92D1B">
      <w:r>
        <w:separator/>
      </w:r>
    </w:p>
  </w:footnote>
  <w:footnote w:type="continuationSeparator" w:id="0">
    <w:p w14:paraId="7B080C78" w14:textId="77777777" w:rsidR="00A42A5B" w:rsidRDefault="00A42A5B" w:rsidP="00B92D1B">
      <w:r>
        <w:continuationSeparator/>
      </w:r>
    </w:p>
  </w:footnote>
  <w:footnote w:type="continuationNotice" w:id="1">
    <w:p w14:paraId="0CE77E58" w14:textId="77777777" w:rsidR="00A42A5B" w:rsidRDefault="00A42A5B">
      <w:pPr>
        <w:spacing w:after="0" w:line="240" w:lineRule="auto"/>
      </w:pPr>
    </w:p>
  </w:footnote>
  <w:footnote w:id="2">
    <w:p w14:paraId="2E2AC9ED" w14:textId="77777777" w:rsidR="00AA5D89" w:rsidRDefault="00AA5D89">
      <w:pPr>
        <w:pStyle w:val="Notedebasdepage"/>
      </w:pPr>
      <w:r>
        <w:rPr>
          <w:rStyle w:val="Appelnotedebasdep"/>
        </w:rPr>
        <w:footnoteRef/>
      </w:r>
      <w:r w:rsidRPr="000F10AA">
        <w:rPr>
          <w:sz w:val="18"/>
          <w:szCs w:val="18"/>
        </w:rPr>
        <w:t>Le séjour index est le séjour</w:t>
      </w:r>
      <w:r>
        <w:rPr>
          <w:sz w:val="18"/>
          <w:szCs w:val="18"/>
        </w:rPr>
        <w:t xml:space="preserve"> sur lequel porte la vérification du critère d’exclusion</w:t>
      </w:r>
    </w:p>
  </w:footnote>
  <w:footnote w:id="3">
    <w:p w14:paraId="3A9158E6" w14:textId="77777777" w:rsidR="00AA5D89" w:rsidRDefault="00AA5D89" w:rsidP="004E419F">
      <w:pPr>
        <w:pStyle w:val="Notedebasdepage"/>
      </w:pPr>
      <w:r>
        <w:rPr>
          <w:rStyle w:val="Appelnotedebasdep"/>
        </w:rPr>
        <w:footnoteRef/>
      </w:r>
      <w:r w:rsidRPr="00D610DB">
        <w:rPr>
          <w:sz w:val="18"/>
          <w:szCs w:val="18"/>
        </w:rPr>
        <w:t>Des établissements peu nombreux renseignent le délai de réalisation de l’acte avec la même valeur que la durée de séjour</w:t>
      </w:r>
    </w:p>
  </w:footnote>
  <w:footnote w:id="4">
    <w:p w14:paraId="750C3430" w14:textId="77777777" w:rsidR="00AA5D89" w:rsidRPr="00A47868" w:rsidRDefault="00AA5D89" w:rsidP="003A2841">
      <w:r>
        <w:rPr>
          <w:rStyle w:val="Appelnotedebasdep"/>
        </w:rPr>
        <w:footnoteRef/>
      </w:r>
      <w:proofErr w:type="spellStart"/>
      <w:r w:rsidRPr="00222693">
        <w:rPr>
          <w:lang w:val="en-US"/>
        </w:rPr>
        <w:t>Spiegelhalter</w:t>
      </w:r>
      <w:proofErr w:type="spellEnd"/>
      <w:r w:rsidRPr="00222693">
        <w:rPr>
          <w:lang w:val="en-US"/>
        </w:rPr>
        <w:t xml:space="preserve"> DJ. Funnel plots for comparing institutional performance. </w:t>
      </w:r>
      <w:r w:rsidRPr="00A47868">
        <w:t xml:space="preserve">Stat Med. 2005 </w:t>
      </w:r>
      <w:proofErr w:type="spellStart"/>
      <w:r w:rsidRPr="00A47868">
        <w:t>Apr</w:t>
      </w:r>
      <w:proofErr w:type="spellEnd"/>
      <w:r w:rsidRPr="00A47868">
        <w:t xml:space="preserve"> </w:t>
      </w:r>
      <w:proofErr w:type="gramStart"/>
      <w:r w:rsidRPr="00A47868">
        <w:t>30;</w:t>
      </w:r>
      <w:proofErr w:type="gramEnd"/>
      <w:r w:rsidRPr="00A47868">
        <w:t>24(8):1185-202.</w:t>
      </w:r>
    </w:p>
    <w:p w14:paraId="703AFDF6" w14:textId="77777777" w:rsidR="00AA5D89" w:rsidRDefault="00AA5D89" w:rsidP="003A2841">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7170"/>
    <w:multiLevelType w:val="hybridMultilevel"/>
    <w:tmpl w:val="6DC23CB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537FEA"/>
    <w:multiLevelType w:val="hybridMultilevel"/>
    <w:tmpl w:val="432E9718"/>
    <w:lvl w:ilvl="0" w:tplc="9940C828">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F41126"/>
    <w:multiLevelType w:val="hybridMultilevel"/>
    <w:tmpl w:val="3EB281C6"/>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65E461F"/>
    <w:multiLevelType w:val="multilevel"/>
    <w:tmpl w:val="0CD8F8FA"/>
    <w:lvl w:ilvl="0">
      <w:start w:val="1"/>
      <w:numFmt w:val="bullet"/>
      <w:lvlText w:val=""/>
      <w:lvlJc w:val="left"/>
      <w:pPr>
        <w:ind w:left="644" w:hanging="360"/>
      </w:pPr>
      <w:rPr>
        <w:rFonts w:ascii="Symbol" w:hAnsi="Symbol" w:hint="default"/>
        <w:b/>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68651C3"/>
    <w:multiLevelType w:val="hybridMultilevel"/>
    <w:tmpl w:val="E4F671A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7F41F9F"/>
    <w:multiLevelType w:val="hybridMultilevel"/>
    <w:tmpl w:val="A32C78A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19EC17E5"/>
    <w:multiLevelType w:val="hybridMultilevel"/>
    <w:tmpl w:val="9FDC2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6B4909"/>
    <w:multiLevelType w:val="hybridMultilevel"/>
    <w:tmpl w:val="C94018A2"/>
    <w:lvl w:ilvl="0" w:tplc="C68EAF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D806D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EA61D1"/>
    <w:multiLevelType w:val="multilevel"/>
    <w:tmpl w:val="D146F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A197C"/>
    <w:multiLevelType w:val="hybridMultilevel"/>
    <w:tmpl w:val="A54CDB1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28D23D58"/>
    <w:multiLevelType w:val="multilevel"/>
    <w:tmpl w:val="159A1CA0"/>
    <w:lvl w:ilvl="0">
      <w:start w:val="1"/>
      <w:numFmt w:val="bullet"/>
      <w:lvlText w:val=""/>
      <w:lvlJc w:val="left"/>
      <w:pPr>
        <w:ind w:left="720" w:hanging="360"/>
      </w:pPr>
      <w:rPr>
        <w:rFonts w:ascii="Symbol" w:hAnsi="Symbol" w:hint="default"/>
        <w:b/>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94159C7"/>
    <w:multiLevelType w:val="hybridMultilevel"/>
    <w:tmpl w:val="EB60400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2C3F38C3"/>
    <w:multiLevelType w:val="hybridMultilevel"/>
    <w:tmpl w:val="893EA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0B09E2"/>
    <w:multiLevelType w:val="hybridMultilevel"/>
    <w:tmpl w:val="92AEB20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3F2D4F86"/>
    <w:multiLevelType w:val="hybridMultilevel"/>
    <w:tmpl w:val="148E1430"/>
    <w:lvl w:ilvl="0" w:tplc="040C000B">
      <w:start w:val="1"/>
      <w:numFmt w:val="bullet"/>
      <w:lvlText w:val=""/>
      <w:lvlJc w:val="left"/>
      <w:pPr>
        <w:ind w:left="360" w:hanging="360"/>
      </w:pPr>
      <w:rPr>
        <w:rFonts w:ascii="Wingdings" w:hAnsi="Wingdings" w:hint="default"/>
      </w:rPr>
    </w:lvl>
    <w:lvl w:ilvl="1" w:tplc="9CE0D056">
      <w:start w:val="1"/>
      <w:numFmt w:val="bullet"/>
      <w:lvlText w:val=""/>
      <w:lvlJc w:val="left"/>
      <w:pPr>
        <w:ind w:left="1080" w:hanging="360"/>
      </w:pPr>
      <w:rPr>
        <w:rFonts w:ascii="Wingdings" w:hAnsi="Wingdings" w:hint="default"/>
        <w:color w:val="002060"/>
        <w:sz w:val="24"/>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F87524D"/>
    <w:multiLevelType w:val="hybridMultilevel"/>
    <w:tmpl w:val="AAE833F0"/>
    <w:lvl w:ilvl="0" w:tplc="53FC73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FBF3679"/>
    <w:multiLevelType w:val="hybridMultilevel"/>
    <w:tmpl w:val="1B34FAC2"/>
    <w:lvl w:ilvl="0" w:tplc="F04AEC36">
      <w:start w:val="1"/>
      <w:numFmt w:val="bullet"/>
      <w:lvlText w:val="-"/>
      <w:lvlJc w:val="left"/>
      <w:pPr>
        <w:ind w:left="1788" w:hanging="360"/>
      </w:pPr>
      <w:rPr>
        <w:rFonts w:ascii="Courier New" w:hAnsi="Courier New"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8" w15:restartNumberingAfterBreak="0">
    <w:nsid w:val="3FCB2088"/>
    <w:multiLevelType w:val="hybridMultilevel"/>
    <w:tmpl w:val="6494F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867F34"/>
    <w:multiLevelType w:val="hybridMultilevel"/>
    <w:tmpl w:val="6DE446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A3638EC"/>
    <w:multiLevelType w:val="hybridMultilevel"/>
    <w:tmpl w:val="EB7C92AC"/>
    <w:lvl w:ilvl="0" w:tplc="E806DA96">
      <w:numFmt w:val="bullet"/>
      <w:lvlText w:val="-"/>
      <w:lvlJc w:val="left"/>
      <w:pPr>
        <w:ind w:left="1080" w:hanging="360"/>
      </w:pPr>
      <w:rPr>
        <w:rFonts w:ascii="Arial" w:hAnsi="Aria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4A8B0083"/>
    <w:multiLevelType w:val="hybridMultilevel"/>
    <w:tmpl w:val="8B082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EC5708"/>
    <w:multiLevelType w:val="hybridMultilevel"/>
    <w:tmpl w:val="0854DC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2B41D4B"/>
    <w:multiLevelType w:val="hybridMultilevel"/>
    <w:tmpl w:val="F076A04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53F05B0C"/>
    <w:multiLevelType w:val="hybridMultilevel"/>
    <w:tmpl w:val="58D20B9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4AA55D3"/>
    <w:multiLevelType w:val="hybridMultilevel"/>
    <w:tmpl w:val="99689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6024E80"/>
    <w:multiLevelType w:val="hybridMultilevel"/>
    <w:tmpl w:val="BEF66812"/>
    <w:lvl w:ilvl="0" w:tplc="9CE0D056">
      <w:start w:val="1"/>
      <w:numFmt w:val="bullet"/>
      <w:lvlText w:val=""/>
      <w:lvlJc w:val="left"/>
      <w:pPr>
        <w:ind w:left="1068" w:hanging="360"/>
      </w:pPr>
      <w:rPr>
        <w:rFonts w:ascii="Wingdings" w:hAnsi="Wingdings" w:hint="default"/>
        <w:color w:val="002060"/>
        <w:sz w:val="24"/>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5A0532D7"/>
    <w:multiLevelType w:val="multilevel"/>
    <w:tmpl w:val="5E7A01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5A6A66DD"/>
    <w:multiLevelType w:val="hybridMultilevel"/>
    <w:tmpl w:val="F5323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FAF0F80"/>
    <w:multiLevelType w:val="hybridMultilevel"/>
    <w:tmpl w:val="6D689AB6"/>
    <w:lvl w:ilvl="0" w:tplc="36361852">
      <w:numFmt w:val="bullet"/>
      <w:lvlText w:val="-"/>
      <w:lvlJc w:val="left"/>
      <w:pPr>
        <w:ind w:left="720" w:hanging="360"/>
      </w:pPr>
      <w:rPr>
        <w:rFonts w:ascii="Calibri" w:eastAsiaTheme="minorHAnsi" w:hAnsi="Calibri"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0D0464B"/>
    <w:multiLevelType w:val="hybridMultilevel"/>
    <w:tmpl w:val="D8086E7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629A6C9E"/>
    <w:multiLevelType w:val="multilevel"/>
    <w:tmpl w:val="565EEB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441216"/>
    <w:multiLevelType w:val="multilevel"/>
    <w:tmpl w:val="0F2A3B32"/>
    <w:lvl w:ilvl="0">
      <w:start w:val="1"/>
      <w:numFmt w:val="bullet"/>
      <w:lvlText w:val=""/>
      <w:lvlJc w:val="left"/>
      <w:pPr>
        <w:ind w:left="1080" w:hanging="360"/>
      </w:pPr>
      <w:rPr>
        <w:rFonts w:ascii="Symbol" w:hAnsi="Symbol" w:hint="default"/>
        <w:b/>
        <w:color w:val="002060"/>
      </w:rPr>
    </w:lvl>
    <w:lvl w:ilvl="1">
      <w:start w:val="1"/>
      <w:numFmt w:val="bullet"/>
      <w:lvlText w:val=""/>
      <w:lvlJc w:val="left"/>
      <w:pPr>
        <w:ind w:left="1800" w:hanging="360"/>
      </w:pPr>
      <w:rPr>
        <w:rFonts w:ascii="Wingdings" w:hAnsi="Wingdings" w:cs="Wingdings" w:hint="default"/>
      </w:rPr>
    </w:lvl>
    <w:lvl w:ilvl="2">
      <w:start w:val="1"/>
      <w:numFmt w:val="bullet"/>
      <w:lvlText w:val="•"/>
      <w:lvlJc w:val="left"/>
      <w:pPr>
        <w:ind w:left="2520" w:hanging="360"/>
      </w:pPr>
      <w:rPr>
        <w:rFonts w:ascii="Arial" w:hAnsi="Arial" w:cs="Arial"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3" w15:restartNumberingAfterBreak="0">
    <w:nsid w:val="75BD1A27"/>
    <w:multiLevelType w:val="hybridMultilevel"/>
    <w:tmpl w:val="E916875E"/>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4" w15:restartNumberingAfterBreak="0">
    <w:nsid w:val="78AB086A"/>
    <w:multiLevelType w:val="hybridMultilevel"/>
    <w:tmpl w:val="E87A43F6"/>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num w:numId="1">
    <w:abstractNumId w:val="3"/>
  </w:num>
  <w:num w:numId="2">
    <w:abstractNumId w:val="8"/>
  </w:num>
  <w:num w:numId="3">
    <w:abstractNumId w:val="28"/>
  </w:num>
  <w:num w:numId="4">
    <w:abstractNumId w:val="2"/>
  </w:num>
  <w:num w:numId="5">
    <w:abstractNumId w:val="10"/>
  </w:num>
  <w:num w:numId="6">
    <w:abstractNumId w:val="26"/>
  </w:num>
  <w:num w:numId="7">
    <w:abstractNumId w:val="14"/>
  </w:num>
  <w:num w:numId="8">
    <w:abstractNumId w:val="29"/>
  </w:num>
  <w:num w:numId="9">
    <w:abstractNumId w:val="25"/>
  </w:num>
  <w:num w:numId="10">
    <w:abstractNumId w:val="1"/>
  </w:num>
  <w:num w:numId="11">
    <w:abstractNumId w:val="7"/>
  </w:num>
  <w:num w:numId="12">
    <w:abstractNumId w:val="11"/>
  </w:num>
  <w:num w:numId="13">
    <w:abstractNumId w:val="18"/>
  </w:num>
  <w:num w:numId="14">
    <w:abstractNumId w:val="12"/>
  </w:num>
  <w:num w:numId="15">
    <w:abstractNumId w:val="15"/>
  </w:num>
  <w:num w:numId="16">
    <w:abstractNumId w:val="0"/>
  </w:num>
  <w:num w:numId="17">
    <w:abstractNumId w:val="13"/>
  </w:num>
  <w:num w:numId="18">
    <w:abstractNumId w:val="17"/>
  </w:num>
  <w:num w:numId="19">
    <w:abstractNumId w:val="16"/>
  </w:num>
  <w:num w:numId="20">
    <w:abstractNumId w:val="4"/>
  </w:num>
  <w:num w:numId="21">
    <w:abstractNumId w:val="23"/>
  </w:num>
  <w:num w:numId="22">
    <w:abstractNumId w:val="32"/>
  </w:num>
  <w:num w:numId="23">
    <w:abstractNumId w:val="27"/>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1"/>
  </w:num>
  <w:num w:numId="38">
    <w:abstractNumId w:val="9"/>
  </w:num>
  <w:num w:numId="39">
    <w:abstractNumId w:val="21"/>
  </w:num>
  <w:num w:numId="40">
    <w:abstractNumId w:val="30"/>
  </w:num>
  <w:num w:numId="41">
    <w:abstractNumId w:val="31"/>
  </w:num>
  <w:num w:numId="42">
    <w:abstractNumId w:val="6"/>
  </w:num>
  <w:num w:numId="43">
    <w:abstractNumId w:val="22"/>
  </w:num>
  <w:num w:numId="44">
    <w:abstractNumId w:val="24"/>
  </w:num>
  <w:num w:numId="45">
    <w:abstractNumId w:val="19"/>
  </w:num>
  <w:num w:numId="46">
    <w:abstractNumId w:val="20"/>
  </w:num>
  <w:num w:numId="47">
    <w:abstractNumId w:val="33"/>
  </w:num>
  <w:num w:numId="48">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19"/>
    <w:rsid w:val="0000016F"/>
    <w:rsid w:val="000005ED"/>
    <w:rsid w:val="0000134C"/>
    <w:rsid w:val="00001F66"/>
    <w:rsid w:val="00006062"/>
    <w:rsid w:val="000079B2"/>
    <w:rsid w:val="0001084C"/>
    <w:rsid w:val="00010F6B"/>
    <w:rsid w:val="000115B4"/>
    <w:rsid w:val="00011ADF"/>
    <w:rsid w:val="00011E36"/>
    <w:rsid w:val="00015D7D"/>
    <w:rsid w:val="000168C0"/>
    <w:rsid w:val="000177D9"/>
    <w:rsid w:val="00021768"/>
    <w:rsid w:val="0002394B"/>
    <w:rsid w:val="00023C95"/>
    <w:rsid w:val="00024AC2"/>
    <w:rsid w:val="00027B43"/>
    <w:rsid w:val="000307CE"/>
    <w:rsid w:val="00034A43"/>
    <w:rsid w:val="00035496"/>
    <w:rsid w:val="00037FD4"/>
    <w:rsid w:val="0004045C"/>
    <w:rsid w:val="0004165F"/>
    <w:rsid w:val="000426E9"/>
    <w:rsid w:val="00042846"/>
    <w:rsid w:val="000430AB"/>
    <w:rsid w:val="000431C3"/>
    <w:rsid w:val="000438F4"/>
    <w:rsid w:val="00043E67"/>
    <w:rsid w:val="00044ACB"/>
    <w:rsid w:val="00044D10"/>
    <w:rsid w:val="00044E66"/>
    <w:rsid w:val="00047004"/>
    <w:rsid w:val="00047D18"/>
    <w:rsid w:val="0005025A"/>
    <w:rsid w:val="00050C38"/>
    <w:rsid w:val="00051407"/>
    <w:rsid w:val="00051743"/>
    <w:rsid w:val="00051BEF"/>
    <w:rsid w:val="0005344D"/>
    <w:rsid w:val="00054564"/>
    <w:rsid w:val="00054B08"/>
    <w:rsid w:val="00055765"/>
    <w:rsid w:val="0005639F"/>
    <w:rsid w:val="00057238"/>
    <w:rsid w:val="00060442"/>
    <w:rsid w:val="000624BE"/>
    <w:rsid w:val="0006288A"/>
    <w:rsid w:val="00062D66"/>
    <w:rsid w:val="00062E89"/>
    <w:rsid w:val="000640F9"/>
    <w:rsid w:val="00064AD5"/>
    <w:rsid w:val="00066235"/>
    <w:rsid w:val="00066D3A"/>
    <w:rsid w:val="00066FDB"/>
    <w:rsid w:val="000672D8"/>
    <w:rsid w:val="00067920"/>
    <w:rsid w:val="0007012C"/>
    <w:rsid w:val="000705DB"/>
    <w:rsid w:val="000731FA"/>
    <w:rsid w:val="00073FE6"/>
    <w:rsid w:val="0007572D"/>
    <w:rsid w:val="00076829"/>
    <w:rsid w:val="000778A5"/>
    <w:rsid w:val="00080978"/>
    <w:rsid w:val="00081991"/>
    <w:rsid w:val="00082F30"/>
    <w:rsid w:val="000855B1"/>
    <w:rsid w:val="00087073"/>
    <w:rsid w:val="000900DC"/>
    <w:rsid w:val="0009220C"/>
    <w:rsid w:val="00093100"/>
    <w:rsid w:val="000940FA"/>
    <w:rsid w:val="000954E8"/>
    <w:rsid w:val="00095B76"/>
    <w:rsid w:val="000966C9"/>
    <w:rsid w:val="00097993"/>
    <w:rsid w:val="000A09A6"/>
    <w:rsid w:val="000A28FA"/>
    <w:rsid w:val="000A2AC3"/>
    <w:rsid w:val="000A3287"/>
    <w:rsid w:val="000A3B62"/>
    <w:rsid w:val="000A60EC"/>
    <w:rsid w:val="000A6259"/>
    <w:rsid w:val="000A73E6"/>
    <w:rsid w:val="000B10B3"/>
    <w:rsid w:val="000B267F"/>
    <w:rsid w:val="000B5B0F"/>
    <w:rsid w:val="000B73C4"/>
    <w:rsid w:val="000C0E5B"/>
    <w:rsid w:val="000C19D9"/>
    <w:rsid w:val="000C3278"/>
    <w:rsid w:val="000C6D0C"/>
    <w:rsid w:val="000C6DC5"/>
    <w:rsid w:val="000C6EBD"/>
    <w:rsid w:val="000D1657"/>
    <w:rsid w:val="000D2E42"/>
    <w:rsid w:val="000D34DF"/>
    <w:rsid w:val="000D3A46"/>
    <w:rsid w:val="000D62A4"/>
    <w:rsid w:val="000D64AB"/>
    <w:rsid w:val="000D7786"/>
    <w:rsid w:val="000E0281"/>
    <w:rsid w:val="000E0CB5"/>
    <w:rsid w:val="000E24B5"/>
    <w:rsid w:val="000E46C2"/>
    <w:rsid w:val="000E69AB"/>
    <w:rsid w:val="000E69F1"/>
    <w:rsid w:val="000E720F"/>
    <w:rsid w:val="000F10AA"/>
    <w:rsid w:val="000F14B6"/>
    <w:rsid w:val="000F1713"/>
    <w:rsid w:val="000F325E"/>
    <w:rsid w:val="000F32AC"/>
    <w:rsid w:val="000F4CCE"/>
    <w:rsid w:val="000F6156"/>
    <w:rsid w:val="000F6411"/>
    <w:rsid w:val="00105512"/>
    <w:rsid w:val="00105B16"/>
    <w:rsid w:val="00107395"/>
    <w:rsid w:val="001074E5"/>
    <w:rsid w:val="00110EEC"/>
    <w:rsid w:val="00111F29"/>
    <w:rsid w:val="001129EF"/>
    <w:rsid w:val="00112A6A"/>
    <w:rsid w:val="00113173"/>
    <w:rsid w:val="00113A75"/>
    <w:rsid w:val="00117084"/>
    <w:rsid w:val="00117BB9"/>
    <w:rsid w:val="001213DA"/>
    <w:rsid w:val="00121C94"/>
    <w:rsid w:val="001236D0"/>
    <w:rsid w:val="00124A78"/>
    <w:rsid w:val="001260C8"/>
    <w:rsid w:val="0012622B"/>
    <w:rsid w:val="001311B5"/>
    <w:rsid w:val="001321BA"/>
    <w:rsid w:val="001321C5"/>
    <w:rsid w:val="0013467E"/>
    <w:rsid w:val="00135013"/>
    <w:rsid w:val="0013587F"/>
    <w:rsid w:val="00135DC7"/>
    <w:rsid w:val="00136DC3"/>
    <w:rsid w:val="0013704D"/>
    <w:rsid w:val="00137E1C"/>
    <w:rsid w:val="001409A6"/>
    <w:rsid w:val="00140FB7"/>
    <w:rsid w:val="00141A36"/>
    <w:rsid w:val="00143CBD"/>
    <w:rsid w:val="00143E4C"/>
    <w:rsid w:val="00147F0B"/>
    <w:rsid w:val="00150204"/>
    <w:rsid w:val="00150CC9"/>
    <w:rsid w:val="00161D3C"/>
    <w:rsid w:val="00164798"/>
    <w:rsid w:val="001650FF"/>
    <w:rsid w:val="0016590D"/>
    <w:rsid w:val="001664B3"/>
    <w:rsid w:val="0016719D"/>
    <w:rsid w:val="001674A9"/>
    <w:rsid w:val="0017079B"/>
    <w:rsid w:val="00171D36"/>
    <w:rsid w:val="0017289B"/>
    <w:rsid w:val="001733E3"/>
    <w:rsid w:val="00173F56"/>
    <w:rsid w:val="00174A02"/>
    <w:rsid w:val="00174B3B"/>
    <w:rsid w:val="001771DF"/>
    <w:rsid w:val="00177B83"/>
    <w:rsid w:val="0018155D"/>
    <w:rsid w:val="00182311"/>
    <w:rsid w:val="00183569"/>
    <w:rsid w:val="00183778"/>
    <w:rsid w:val="001847A6"/>
    <w:rsid w:val="00184E40"/>
    <w:rsid w:val="00184E95"/>
    <w:rsid w:val="00186518"/>
    <w:rsid w:val="00186732"/>
    <w:rsid w:val="001873C9"/>
    <w:rsid w:val="00187BDA"/>
    <w:rsid w:val="00190154"/>
    <w:rsid w:val="001912B4"/>
    <w:rsid w:val="001915CF"/>
    <w:rsid w:val="00191A93"/>
    <w:rsid w:val="001925BB"/>
    <w:rsid w:val="0019303C"/>
    <w:rsid w:val="00195564"/>
    <w:rsid w:val="001961C4"/>
    <w:rsid w:val="0019628D"/>
    <w:rsid w:val="00196475"/>
    <w:rsid w:val="001A05D2"/>
    <w:rsid w:val="001A0A9E"/>
    <w:rsid w:val="001A0E57"/>
    <w:rsid w:val="001A1E88"/>
    <w:rsid w:val="001A2019"/>
    <w:rsid w:val="001A2806"/>
    <w:rsid w:val="001A31EF"/>
    <w:rsid w:val="001A3832"/>
    <w:rsid w:val="001A457C"/>
    <w:rsid w:val="001A5157"/>
    <w:rsid w:val="001A65F0"/>
    <w:rsid w:val="001B1935"/>
    <w:rsid w:val="001B1D18"/>
    <w:rsid w:val="001B2E07"/>
    <w:rsid w:val="001B7D01"/>
    <w:rsid w:val="001C0174"/>
    <w:rsid w:val="001C187D"/>
    <w:rsid w:val="001C1CC1"/>
    <w:rsid w:val="001C2047"/>
    <w:rsid w:val="001C2527"/>
    <w:rsid w:val="001C26D6"/>
    <w:rsid w:val="001C2B0A"/>
    <w:rsid w:val="001C2DBF"/>
    <w:rsid w:val="001C33BC"/>
    <w:rsid w:val="001C3A9A"/>
    <w:rsid w:val="001C5ADA"/>
    <w:rsid w:val="001C5F80"/>
    <w:rsid w:val="001C668B"/>
    <w:rsid w:val="001D12C0"/>
    <w:rsid w:val="001D14E9"/>
    <w:rsid w:val="001D3051"/>
    <w:rsid w:val="001D3793"/>
    <w:rsid w:val="001D45D4"/>
    <w:rsid w:val="001D58AD"/>
    <w:rsid w:val="001D59DE"/>
    <w:rsid w:val="001D6109"/>
    <w:rsid w:val="001D6506"/>
    <w:rsid w:val="001D6946"/>
    <w:rsid w:val="001D6A7E"/>
    <w:rsid w:val="001E0714"/>
    <w:rsid w:val="001E0933"/>
    <w:rsid w:val="001E1C68"/>
    <w:rsid w:val="001E2471"/>
    <w:rsid w:val="001E29DB"/>
    <w:rsid w:val="001E31C9"/>
    <w:rsid w:val="001E3ACA"/>
    <w:rsid w:val="001F2B15"/>
    <w:rsid w:val="001F4CE9"/>
    <w:rsid w:val="001F7FFD"/>
    <w:rsid w:val="00201E70"/>
    <w:rsid w:val="0020217B"/>
    <w:rsid w:val="00202BAB"/>
    <w:rsid w:val="00204E5C"/>
    <w:rsid w:val="0020616E"/>
    <w:rsid w:val="0020632C"/>
    <w:rsid w:val="00207626"/>
    <w:rsid w:val="00210E39"/>
    <w:rsid w:val="002119AF"/>
    <w:rsid w:val="00214630"/>
    <w:rsid w:val="00214DEF"/>
    <w:rsid w:val="0021705F"/>
    <w:rsid w:val="002171E1"/>
    <w:rsid w:val="002224A7"/>
    <w:rsid w:val="00223E91"/>
    <w:rsid w:val="0022418F"/>
    <w:rsid w:val="00225790"/>
    <w:rsid w:val="002260AC"/>
    <w:rsid w:val="002277D0"/>
    <w:rsid w:val="0023095A"/>
    <w:rsid w:val="002312F2"/>
    <w:rsid w:val="002315AF"/>
    <w:rsid w:val="00232AF4"/>
    <w:rsid w:val="00233A82"/>
    <w:rsid w:val="002359C8"/>
    <w:rsid w:val="00235F29"/>
    <w:rsid w:val="0023601D"/>
    <w:rsid w:val="002372DB"/>
    <w:rsid w:val="00237455"/>
    <w:rsid w:val="00237756"/>
    <w:rsid w:val="0024195E"/>
    <w:rsid w:val="00242DAD"/>
    <w:rsid w:val="00244172"/>
    <w:rsid w:val="00250031"/>
    <w:rsid w:val="0025177A"/>
    <w:rsid w:val="00253507"/>
    <w:rsid w:val="00253549"/>
    <w:rsid w:val="002543BD"/>
    <w:rsid w:val="00257180"/>
    <w:rsid w:val="00260A48"/>
    <w:rsid w:val="00260FC8"/>
    <w:rsid w:val="00264B56"/>
    <w:rsid w:val="00272415"/>
    <w:rsid w:val="00272761"/>
    <w:rsid w:val="002740B5"/>
    <w:rsid w:val="002740CC"/>
    <w:rsid w:val="002763B8"/>
    <w:rsid w:val="00277E52"/>
    <w:rsid w:val="00277FD1"/>
    <w:rsid w:val="00281421"/>
    <w:rsid w:val="00282ACE"/>
    <w:rsid w:val="00282C8B"/>
    <w:rsid w:val="002834D8"/>
    <w:rsid w:val="00284D97"/>
    <w:rsid w:val="00287EBE"/>
    <w:rsid w:val="0029083F"/>
    <w:rsid w:val="00291395"/>
    <w:rsid w:val="0029409E"/>
    <w:rsid w:val="0029548D"/>
    <w:rsid w:val="00295868"/>
    <w:rsid w:val="00295BF8"/>
    <w:rsid w:val="00296EDC"/>
    <w:rsid w:val="002A113A"/>
    <w:rsid w:val="002A1489"/>
    <w:rsid w:val="002A217E"/>
    <w:rsid w:val="002A49A5"/>
    <w:rsid w:val="002A4F70"/>
    <w:rsid w:val="002A5837"/>
    <w:rsid w:val="002A5EC9"/>
    <w:rsid w:val="002B05F9"/>
    <w:rsid w:val="002B0AA2"/>
    <w:rsid w:val="002B2010"/>
    <w:rsid w:val="002B2DDC"/>
    <w:rsid w:val="002B3061"/>
    <w:rsid w:val="002B3D9B"/>
    <w:rsid w:val="002B43C3"/>
    <w:rsid w:val="002B442E"/>
    <w:rsid w:val="002B4FCD"/>
    <w:rsid w:val="002B54BB"/>
    <w:rsid w:val="002B5A68"/>
    <w:rsid w:val="002B5ACA"/>
    <w:rsid w:val="002B726C"/>
    <w:rsid w:val="002C03D2"/>
    <w:rsid w:val="002C06D7"/>
    <w:rsid w:val="002C143A"/>
    <w:rsid w:val="002C204D"/>
    <w:rsid w:val="002C21EF"/>
    <w:rsid w:val="002C4113"/>
    <w:rsid w:val="002C4672"/>
    <w:rsid w:val="002C4B21"/>
    <w:rsid w:val="002C4B2E"/>
    <w:rsid w:val="002C5502"/>
    <w:rsid w:val="002C69E0"/>
    <w:rsid w:val="002C7704"/>
    <w:rsid w:val="002D1D35"/>
    <w:rsid w:val="002D2FBB"/>
    <w:rsid w:val="002D35DE"/>
    <w:rsid w:val="002D4537"/>
    <w:rsid w:val="002D4D47"/>
    <w:rsid w:val="002D59A7"/>
    <w:rsid w:val="002D5E05"/>
    <w:rsid w:val="002E4664"/>
    <w:rsid w:val="002E67C2"/>
    <w:rsid w:val="002E6ED9"/>
    <w:rsid w:val="002E6F0B"/>
    <w:rsid w:val="002E6F5E"/>
    <w:rsid w:val="002E76CA"/>
    <w:rsid w:val="002E7A8E"/>
    <w:rsid w:val="002F08BC"/>
    <w:rsid w:val="002F1E24"/>
    <w:rsid w:val="002F3046"/>
    <w:rsid w:val="002F30FD"/>
    <w:rsid w:val="002F3D6A"/>
    <w:rsid w:val="002F49EB"/>
    <w:rsid w:val="002F6338"/>
    <w:rsid w:val="0030021F"/>
    <w:rsid w:val="0030172C"/>
    <w:rsid w:val="00301AA4"/>
    <w:rsid w:val="003032A7"/>
    <w:rsid w:val="003036DC"/>
    <w:rsid w:val="00305186"/>
    <w:rsid w:val="00305C0A"/>
    <w:rsid w:val="003060C2"/>
    <w:rsid w:val="003064D3"/>
    <w:rsid w:val="00306CEF"/>
    <w:rsid w:val="0031065C"/>
    <w:rsid w:val="003108FF"/>
    <w:rsid w:val="0031094D"/>
    <w:rsid w:val="00311519"/>
    <w:rsid w:val="003138D5"/>
    <w:rsid w:val="003177D1"/>
    <w:rsid w:val="00320024"/>
    <w:rsid w:val="003229C5"/>
    <w:rsid w:val="00322C8B"/>
    <w:rsid w:val="00323198"/>
    <w:rsid w:val="0032334D"/>
    <w:rsid w:val="0032477F"/>
    <w:rsid w:val="00326016"/>
    <w:rsid w:val="0032691E"/>
    <w:rsid w:val="00331AC3"/>
    <w:rsid w:val="003321E6"/>
    <w:rsid w:val="00333481"/>
    <w:rsid w:val="00333ADD"/>
    <w:rsid w:val="0033421C"/>
    <w:rsid w:val="003351B3"/>
    <w:rsid w:val="003359D7"/>
    <w:rsid w:val="00340A84"/>
    <w:rsid w:val="00341687"/>
    <w:rsid w:val="003417A1"/>
    <w:rsid w:val="00344EE3"/>
    <w:rsid w:val="00345F21"/>
    <w:rsid w:val="0034690E"/>
    <w:rsid w:val="00346D56"/>
    <w:rsid w:val="00346DE2"/>
    <w:rsid w:val="0035095E"/>
    <w:rsid w:val="00351625"/>
    <w:rsid w:val="00353429"/>
    <w:rsid w:val="003548BA"/>
    <w:rsid w:val="00354FEF"/>
    <w:rsid w:val="00356EDF"/>
    <w:rsid w:val="003579DB"/>
    <w:rsid w:val="00362915"/>
    <w:rsid w:val="0036296A"/>
    <w:rsid w:val="003653E7"/>
    <w:rsid w:val="00366B13"/>
    <w:rsid w:val="0036739B"/>
    <w:rsid w:val="003708D6"/>
    <w:rsid w:val="00373115"/>
    <w:rsid w:val="0037400D"/>
    <w:rsid w:val="003765A7"/>
    <w:rsid w:val="0037678D"/>
    <w:rsid w:val="00377093"/>
    <w:rsid w:val="0038080F"/>
    <w:rsid w:val="00381AD2"/>
    <w:rsid w:val="00381C33"/>
    <w:rsid w:val="0038562F"/>
    <w:rsid w:val="00385F18"/>
    <w:rsid w:val="00386660"/>
    <w:rsid w:val="00387790"/>
    <w:rsid w:val="00387A1E"/>
    <w:rsid w:val="00387D71"/>
    <w:rsid w:val="00390A8F"/>
    <w:rsid w:val="00395814"/>
    <w:rsid w:val="003A2841"/>
    <w:rsid w:val="003A2D44"/>
    <w:rsid w:val="003A2E2B"/>
    <w:rsid w:val="003A323A"/>
    <w:rsid w:val="003A4CB6"/>
    <w:rsid w:val="003A6884"/>
    <w:rsid w:val="003A6AEF"/>
    <w:rsid w:val="003B074F"/>
    <w:rsid w:val="003B0BA2"/>
    <w:rsid w:val="003B1B4D"/>
    <w:rsid w:val="003B4638"/>
    <w:rsid w:val="003B500C"/>
    <w:rsid w:val="003B7B67"/>
    <w:rsid w:val="003C0245"/>
    <w:rsid w:val="003C0B34"/>
    <w:rsid w:val="003C1027"/>
    <w:rsid w:val="003C1F6F"/>
    <w:rsid w:val="003C2267"/>
    <w:rsid w:val="003C3394"/>
    <w:rsid w:val="003C54CD"/>
    <w:rsid w:val="003C6527"/>
    <w:rsid w:val="003C748E"/>
    <w:rsid w:val="003D06EA"/>
    <w:rsid w:val="003D2F5D"/>
    <w:rsid w:val="003D4F9B"/>
    <w:rsid w:val="003D5F66"/>
    <w:rsid w:val="003E028A"/>
    <w:rsid w:val="003E0776"/>
    <w:rsid w:val="003E0CC5"/>
    <w:rsid w:val="003E0DA4"/>
    <w:rsid w:val="003E12E7"/>
    <w:rsid w:val="003E1515"/>
    <w:rsid w:val="003E171A"/>
    <w:rsid w:val="003E1928"/>
    <w:rsid w:val="003E4B29"/>
    <w:rsid w:val="003E6708"/>
    <w:rsid w:val="003E692B"/>
    <w:rsid w:val="003E7EC0"/>
    <w:rsid w:val="003F05C0"/>
    <w:rsid w:val="003F0BF3"/>
    <w:rsid w:val="003F2154"/>
    <w:rsid w:val="003F3DE5"/>
    <w:rsid w:val="003F4638"/>
    <w:rsid w:val="003F4D5B"/>
    <w:rsid w:val="003F56D6"/>
    <w:rsid w:val="003F6801"/>
    <w:rsid w:val="003F73CD"/>
    <w:rsid w:val="003F786E"/>
    <w:rsid w:val="00400C7F"/>
    <w:rsid w:val="004014F4"/>
    <w:rsid w:val="00404849"/>
    <w:rsid w:val="00404F26"/>
    <w:rsid w:val="0040623B"/>
    <w:rsid w:val="00407C97"/>
    <w:rsid w:val="00407D31"/>
    <w:rsid w:val="00412771"/>
    <w:rsid w:val="00412FB1"/>
    <w:rsid w:val="00414AFE"/>
    <w:rsid w:val="00415A57"/>
    <w:rsid w:val="00417B9F"/>
    <w:rsid w:val="0042301F"/>
    <w:rsid w:val="0042370A"/>
    <w:rsid w:val="00425BDC"/>
    <w:rsid w:val="00426200"/>
    <w:rsid w:val="004304C7"/>
    <w:rsid w:val="00431C10"/>
    <w:rsid w:val="00432E25"/>
    <w:rsid w:val="004341F8"/>
    <w:rsid w:val="00434286"/>
    <w:rsid w:val="004344E0"/>
    <w:rsid w:val="0043611F"/>
    <w:rsid w:val="004361A0"/>
    <w:rsid w:val="00436AF6"/>
    <w:rsid w:val="00436C3B"/>
    <w:rsid w:val="00436DDE"/>
    <w:rsid w:val="00437AD9"/>
    <w:rsid w:val="0044181F"/>
    <w:rsid w:val="0044278D"/>
    <w:rsid w:val="004440F2"/>
    <w:rsid w:val="0044411F"/>
    <w:rsid w:val="00445CCF"/>
    <w:rsid w:val="00446361"/>
    <w:rsid w:val="00447C5B"/>
    <w:rsid w:val="00451133"/>
    <w:rsid w:val="0045153C"/>
    <w:rsid w:val="00451817"/>
    <w:rsid w:val="004532EB"/>
    <w:rsid w:val="0045371E"/>
    <w:rsid w:val="00454A6B"/>
    <w:rsid w:val="00455B78"/>
    <w:rsid w:val="00456C64"/>
    <w:rsid w:val="00456C6A"/>
    <w:rsid w:val="00457988"/>
    <w:rsid w:val="0046132F"/>
    <w:rsid w:val="0046302B"/>
    <w:rsid w:val="00463D14"/>
    <w:rsid w:val="00464DAF"/>
    <w:rsid w:val="00464FC3"/>
    <w:rsid w:val="004662DF"/>
    <w:rsid w:val="004703B9"/>
    <w:rsid w:val="0047048B"/>
    <w:rsid w:val="0047082E"/>
    <w:rsid w:val="004716BB"/>
    <w:rsid w:val="0047303A"/>
    <w:rsid w:val="00474E75"/>
    <w:rsid w:val="0047613B"/>
    <w:rsid w:val="0047674E"/>
    <w:rsid w:val="004842DD"/>
    <w:rsid w:val="00484D86"/>
    <w:rsid w:val="00484E75"/>
    <w:rsid w:val="0048510C"/>
    <w:rsid w:val="00491597"/>
    <w:rsid w:val="004927D9"/>
    <w:rsid w:val="0049281A"/>
    <w:rsid w:val="0049681B"/>
    <w:rsid w:val="004969E5"/>
    <w:rsid w:val="00496AA0"/>
    <w:rsid w:val="00496E6C"/>
    <w:rsid w:val="004A035C"/>
    <w:rsid w:val="004A1611"/>
    <w:rsid w:val="004A264B"/>
    <w:rsid w:val="004A299A"/>
    <w:rsid w:val="004A389F"/>
    <w:rsid w:val="004A38DE"/>
    <w:rsid w:val="004A4063"/>
    <w:rsid w:val="004A585C"/>
    <w:rsid w:val="004A643C"/>
    <w:rsid w:val="004A6FD5"/>
    <w:rsid w:val="004B00E4"/>
    <w:rsid w:val="004B08D3"/>
    <w:rsid w:val="004B1551"/>
    <w:rsid w:val="004B2C71"/>
    <w:rsid w:val="004B2D22"/>
    <w:rsid w:val="004B47C0"/>
    <w:rsid w:val="004B5DEE"/>
    <w:rsid w:val="004B69B7"/>
    <w:rsid w:val="004B6C96"/>
    <w:rsid w:val="004B7749"/>
    <w:rsid w:val="004C28BC"/>
    <w:rsid w:val="004C39F8"/>
    <w:rsid w:val="004C4B88"/>
    <w:rsid w:val="004C5589"/>
    <w:rsid w:val="004C6FE6"/>
    <w:rsid w:val="004D0E49"/>
    <w:rsid w:val="004D28D7"/>
    <w:rsid w:val="004D3FC3"/>
    <w:rsid w:val="004D44D1"/>
    <w:rsid w:val="004D4D3A"/>
    <w:rsid w:val="004D6122"/>
    <w:rsid w:val="004D7BFC"/>
    <w:rsid w:val="004E2135"/>
    <w:rsid w:val="004E23D9"/>
    <w:rsid w:val="004E2B71"/>
    <w:rsid w:val="004E2D02"/>
    <w:rsid w:val="004E32B6"/>
    <w:rsid w:val="004E35E0"/>
    <w:rsid w:val="004E4101"/>
    <w:rsid w:val="004E419F"/>
    <w:rsid w:val="004E6AB4"/>
    <w:rsid w:val="004F0537"/>
    <w:rsid w:val="004F09FD"/>
    <w:rsid w:val="004F1012"/>
    <w:rsid w:val="004F1B0C"/>
    <w:rsid w:val="004F1F08"/>
    <w:rsid w:val="004F2B0B"/>
    <w:rsid w:val="004F4789"/>
    <w:rsid w:val="004F57DE"/>
    <w:rsid w:val="004F59EF"/>
    <w:rsid w:val="004F5FA4"/>
    <w:rsid w:val="004F6998"/>
    <w:rsid w:val="004F6AAC"/>
    <w:rsid w:val="0050026A"/>
    <w:rsid w:val="005003F9"/>
    <w:rsid w:val="00502B0A"/>
    <w:rsid w:val="00504AB3"/>
    <w:rsid w:val="00505300"/>
    <w:rsid w:val="00505A17"/>
    <w:rsid w:val="00510244"/>
    <w:rsid w:val="0051083D"/>
    <w:rsid w:val="00511470"/>
    <w:rsid w:val="0051223D"/>
    <w:rsid w:val="00512CC2"/>
    <w:rsid w:val="00513295"/>
    <w:rsid w:val="00513DDD"/>
    <w:rsid w:val="005141F5"/>
    <w:rsid w:val="00522C32"/>
    <w:rsid w:val="00523F82"/>
    <w:rsid w:val="00524193"/>
    <w:rsid w:val="00524990"/>
    <w:rsid w:val="00527919"/>
    <w:rsid w:val="00527C92"/>
    <w:rsid w:val="00531B4E"/>
    <w:rsid w:val="00532BE5"/>
    <w:rsid w:val="005334CC"/>
    <w:rsid w:val="00533FEE"/>
    <w:rsid w:val="00534EB7"/>
    <w:rsid w:val="005364F9"/>
    <w:rsid w:val="00537B98"/>
    <w:rsid w:val="00537D59"/>
    <w:rsid w:val="00537FDF"/>
    <w:rsid w:val="00540C53"/>
    <w:rsid w:val="00541294"/>
    <w:rsid w:val="005422E2"/>
    <w:rsid w:val="005424E4"/>
    <w:rsid w:val="00542662"/>
    <w:rsid w:val="005433B8"/>
    <w:rsid w:val="005440FD"/>
    <w:rsid w:val="00544AE0"/>
    <w:rsid w:val="00546119"/>
    <w:rsid w:val="00546FD3"/>
    <w:rsid w:val="00551BCA"/>
    <w:rsid w:val="00553376"/>
    <w:rsid w:val="00553FF4"/>
    <w:rsid w:val="00555BBF"/>
    <w:rsid w:val="00557351"/>
    <w:rsid w:val="005578D0"/>
    <w:rsid w:val="00560520"/>
    <w:rsid w:val="0056068A"/>
    <w:rsid w:val="00561AFA"/>
    <w:rsid w:val="00562311"/>
    <w:rsid w:val="0056348D"/>
    <w:rsid w:val="00565B4D"/>
    <w:rsid w:val="00567074"/>
    <w:rsid w:val="005679B9"/>
    <w:rsid w:val="00567DD6"/>
    <w:rsid w:val="00570E03"/>
    <w:rsid w:val="00570F23"/>
    <w:rsid w:val="00572FF2"/>
    <w:rsid w:val="00575EDB"/>
    <w:rsid w:val="00577A83"/>
    <w:rsid w:val="0058477F"/>
    <w:rsid w:val="00586D4A"/>
    <w:rsid w:val="005870FE"/>
    <w:rsid w:val="005872C0"/>
    <w:rsid w:val="00590163"/>
    <w:rsid w:val="00591E73"/>
    <w:rsid w:val="0059223B"/>
    <w:rsid w:val="0059262C"/>
    <w:rsid w:val="00594B76"/>
    <w:rsid w:val="00594EF9"/>
    <w:rsid w:val="00596291"/>
    <w:rsid w:val="00596490"/>
    <w:rsid w:val="005A1EA0"/>
    <w:rsid w:val="005A218E"/>
    <w:rsid w:val="005A21B1"/>
    <w:rsid w:val="005A2C2F"/>
    <w:rsid w:val="005A2E1E"/>
    <w:rsid w:val="005A5093"/>
    <w:rsid w:val="005A5561"/>
    <w:rsid w:val="005A75EC"/>
    <w:rsid w:val="005B49F7"/>
    <w:rsid w:val="005B5997"/>
    <w:rsid w:val="005B5AEF"/>
    <w:rsid w:val="005B5E1B"/>
    <w:rsid w:val="005B67CE"/>
    <w:rsid w:val="005B6894"/>
    <w:rsid w:val="005B7AB0"/>
    <w:rsid w:val="005B7CD5"/>
    <w:rsid w:val="005B7ED0"/>
    <w:rsid w:val="005C0C07"/>
    <w:rsid w:val="005C14B7"/>
    <w:rsid w:val="005C19E0"/>
    <w:rsid w:val="005C1EDE"/>
    <w:rsid w:val="005C3575"/>
    <w:rsid w:val="005C5ABE"/>
    <w:rsid w:val="005C5B36"/>
    <w:rsid w:val="005C6CA0"/>
    <w:rsid w:val="005C712B"/>
    <w:rsid w:val="005C7E17"/>
    <w:rsid w:val="005D1C0E"/>
    <w:rsid w:val="005D2565"/>
    <w:rsid w:val="005D256B"/>
    <w:rsid w:val="005D2894"/>
    <w:rsid w:val="005D34BB"/>
    <w:rsid w:val="005D35FD"/>
    <w:rsid w:val="005D3CF2"/>
    <w:rsid w:val="005D4BA5"/>
    <w:rsid w:val="005D4E5C"/>
    <w:rsid w:val="005D54F3"/>
    <w:rsid w:val="005D5739"/>
    <w:rsid w:val="005E094F"/>
    <w:rsid w:val="005E1C8F"/>
    <w:rsid w:val="005E22F1"/>
    <w:rsid w:val="005E31A0"/>
    <w:rsid w:val="005E371D"/>
    <w:rsid w:val="005E3861"/>
    <w:rsid w:val="005E45F8"/>
    <w:rsid w:val="005E55A1"/>
    <w:rsid w:val="005E6601"/>
    <w:rsid w:val="005E74B0"/>
    <w:rsid w:val="005E7CA6"/>
    <w:rsid w:val="005F0CBB"/>
    <w:rsid w:val="005F79F8"/>
    <w:rsid w:val="0060079C"/>
    <w:rsid w:val="00600BB6"/>
    <w:rsid w:val="00600CDB"/>
    <w:rsid w:val="00606DB1"/>
    <w:rsid w:val="00607607"/>
    <w:rsid w:val="0061022F"/>
    <w:rsid w:val="0061131A"/>
    <w:rsid w:val="00611DFB"/>
    <w:rsid w:val="0061327A"/>
    <w:rsid w:val="0061372E"/>
    <w:rsid w:val="00615046"/>
    <w:rsid w:val="006150D7"/>
    <w:rsid w:val="00615412"/>
    <w:rsid w:val="006156E9"/>
    <w:rsid w:val="0061712C"/>
    <w:rsid w:val="006217AE"/>
    <w:rsid w:val="006218B8"/>
    <w:rsid w:val="00621DF3"/>
    <w:rsid w:val="0063014E"/>
    <w:rsid w:val="00630223"/>
    <w:rsid w:val="00630E65"/>
    <w:rsid w:val="00632379"/>
    <w:rsid w:val="0063250B"/>
    <w:rsid w:val="006331BB"/>
    <w:rsid w:val="0063536A"/>
    <w:rsid w:val="00636622"/>
    <w:rsid w:val="00636EA7"/>
    <w:rsid w:val="006401B0"/>
    <w:rsid w:val="006408DB"/>
    <w:rsid w:val="00640FFC"/>
    <w:rsid w:val="00642165"/>
    <w:rsid w:val="00643677"/>
    <w:rsid w:val="00643735"/>
    <w:rsid w:val="00643BBA"/>
    <w:rsid w:val="00645666"/>
    <w:rsid w:val="0064598B"/>
    <w:rsid w:val="00646695"/>
    <w:rsid w:val="00646A77"/>
    <w:rsid w:val="00646C66"/>
    <w:rsid w:val="00646F80"/>
    <w:rsid w:val="00651009"/>
    <w:rsid w:val="0065254E"/>
    <w:rsid w:val="006601D7"/>
    <w:rsid w:val="0066052F"/>
    <w:rsid w:val="00661ABD"/>
    <w:rsid w:val="00663F08"/>
    <w:rsid w:val="0066422D"/>
    <w:rsid w:val="00666B8E"/>
    <w:rsid w:val="00667703"/>
    <w:rsid w:val="00667F52"/>
    <w:rsid w:val="0067047D"/>
    <w:rsid w:val="006715EA"/>
    <w:rsid w:val="00673184"/>
    <w:rsid w:val="00673410"/>
    <w:rsid w:val="006737A7"/>
    <w:rsid w:val="0067564F"/>
    <w:rsid w:val="00682E3A"/>
    <w:rsid w:val="00683248"/>
    <w:rsid w:val="00683351"/>
    <w:rsid w:val="00683D4B"/>
    <w:rsid w:val="0068424F"/>
    <w:rsid w:val="006843F1"/>
    <w:rsid w:val="006846E4"/>
    <w:rsid w:val="00685C7B"/>
    <w:rsid w:val="006866CC"/>
    <w:rsid w:val="00690CB3"/>
    <w:rsid w:val="0069300C"/>
    <w:rsid w:val="00693EB4"/>
    <w:rsid w:val="00694CF7"/>
    <w:rsid w:val="0069547A"/>
    <w:rsid w:val="00695C12"/>
    <w:rsid w:val="00696203"/>
    <w:rsid w:val="00696406"/>
    <w:rsid w:val="0069717C"/>
    <w:rsid w:val="006A35E1"/>
    <w:rsid w:val="006A5135"/>
    <w:rsid w:val="006A5C70"/>
    <w:rsid w:val="006A742C"/>
    <w:rsid w:val="006B0009"/>
    <w:rsid w:val="006B09FC"/>
    <w:rsid w:val="006B368C"/>
    <w:rsid w:val="006B37B6"/>
    <w:rsid w:val="006B5CD7"/>
    <w:rsid w:val="006B77F6"/>
    <w:rsid w:val="006C29CF"/>
    <w:rsid w:val="006C2FA4"/>
    <w:rsid w:val="006C3012"/>
    <w:rsid w:val="006C3F36"/>
    <w:rsid w:val="006C46B3"/>
    <w:rsid w:val="006C5AA5"/>
    <w:rsid w:val="006D0E64"/>
    <w:rsid w:val="006D16D3"/>
    <w:rsid w:val="006D19F8"/>
    <w:rsid w:val="006D1CF3"/>
    <w:rsid w:val="006D4CFF"/>
    <w:rsid w:val="006D5365"/>
    <w:rsid w:val="006D6D75"/>
    <w:rsid w:val="006E2564"/>
    <w:rsid w:val="006E277C"/>
    <w:rsid w:val="006E2BFC"/>
    <w:rsid w:val="006E2D7F"/>
    <w:rsid w:val="006E2FDD"/>
    <w:rsid w:val="006E322E"/>
    <w:rsid w:val="006E38FE"/>
    <w:rsid w:val="006E6B0B"/>
    <w:rsid w:val="006E6CF4"/>
    <w:rsid w:val="006E6D90"/>
    <w:rsid w:val="006F123B"/>
    <w:rsid w:val="006F337B"/>
    <w:rsid w:val="006F57F8"/>
    <w:rsid w:val="006F5FCD"/>
    <w:rsid w:val="006F60E4"/>
    <w:rsid w:val="006F737A"/>
    <w:rsid w:val="0070004D"/>
    <w:rsid w:val="00700F0A"/>
    <w:rsid w:val="00701B82"/>
    <w:rsid w:val="00702976"/>
    <w:rsid w:val="007033D0"/>
    <w:rsid w:val="0070495D"/>
    <w:rsid w:val="00704AAD"/>
    <w:rsid w:val="00704D58"/>
    <w:rsid w:val="007066D1"/>
    <w:rsid w:val="00706CC8"/>
    <w:rsid w:val="007073D7"/>
    <w:rsid w:val="00715748"/>
    <w:rsid w:val="0071719A"/>
    <w:rsid w:val="00717B23"/>
    <w:rsid w:val="00720C2C"/>
    <w:rsid w:val="00720C42"/>
    <w:rsid w:val="00720F7E"/>
    <w:rsid w:val="00722251"/>
    <w:rsid w:val="00724F5B"/>
    <w:rsid w:val="00725071"/>
    <w:rsid w:val="007275EA"/>
    <w:rsid w:val="0072761D"/>
    <w:rsid w:val="00727BF2"/>
    <w:rsid w:val="00734E74"/>
    <w:rsid w:val="007357C6"/>
    <w:rsid w:val="007366BD"/>
    <w:rsid w:val="00736E59"/>
    <w:rsid w:val="00737BFC"/>
    <w:rsid w:val="00741901"/>
    <w:rsid w:val="00741A96"/>
    <w:rsid w:val="00741AE2"/>
    <w:rsid w:val="00742F83"/>
    <w:rsid w:val="0074331A"/>
    <w:rsid w:val="007462C7"/>
    <w:rsid w:val="0074701C"/>
    <w:rsid w:val="00747622"/>
    <w:rsid w:val="00755A64"/>
    <w:rsid w:val="00755D0B"/>
    <w:rsid w:val="00755DC8"/>
    <w:rsid w:val="00756D7E"/>
    <w:rsid w:val="00762815"/>
    <w:rsid w:val="007638D3"/>
    <w:rsid w:val="00763D05"/>
    <w:rsid w:val="00764073"/>
    <w:rsid w:val="0076614B"/>
    <w:rsid w:val="00767787"/>
    <w:rsid w:val="00767BA3"/>
    <w:rsid w:val="00767C3C"/>
    <w:rsid w:val="007701A2"/>
    <w:rsid w:val="007702F8"/>
    <w:rsid w:val="00771835"/>
    <w:rsid w:val="00773AEB"/>
    <w:rsid w:val="007743CE"/>
    <w:rsid w:val="00774AC6"/>
    <w:rsid w:val="00776624"/>
    <w:rsid w:val="00781217"/>
    <w:rsid w:val="007818F9"/>
    <w:rsid w:val="007823B6"/>
    <w:rsid w:val="007839C5"/>
    <w:rsid w:val="00785D38"/>
    <w:rsid w:val="00786BD1"/>
    <w:rsid w:val="00786EA2"/>
    <w:rsid w:val="007871F2"/>
    <w:rsid w:val="007876CE"/>
    <w:rsid w:val="0079135A"/>
    <w:rsid w:val="00791413"/>
    <w:rsid w:val="007915C4"/>
    <w:rsid w:val="00792536"/>
    <w:rsid w:val="00794016"/>
    <w:rsid w:val="00796457"/>
    <w:rsid w:val="007A096C"/>
    <w:rsid w:val="007A28E4"/>
    <w:rsid w:val="007A3F5C"/>
    <w:rsid w:val="007A504A"/>
    <w:rsid w:val="007A53F0"/>
    <w:rsid w:val="007A7A94"/>
    <w:rsid w:val="007B0611"/>
    <w:rsid w:val="007B1283"/>
    <w:rsid w:val="007B14F6"/>
    <w:rsid w:val="007B72E6"/>
    <w:rsid w:val="007B7F57"/>
    <w:rsid w:val="007C0036"/>
    <w:rsid w:val="007C1378"/>
    <w:rsid w:val="007C346C"/>
    <w:rsid w:val="007C5B7A"/>
    <w:rsid w:val="007C62D9"/>
    <w:rsid w:val="007C7D24"/>
    <w:rsid w:val="007D0855"/>
    <w:rsid w:val="007D512F"/>
    <w:rsid w:val="007D6368"/>
    <w:rsid w:val="007D6BE6"/>
    <w:rsid w:val="007E0744"/>
    <w:rsid w:val="007E1540"/>
    <w:rsid w:val="007E4F38"/>
    <w:rsid w:val="007E510F"/>
    <w:rsid w:val="007E7386"/>
    <w:rsid w:val="007E770D"/>
    <w:rsid w:val="007E7CC1"/>
    <w:rsid w:val="007F1F85"/>
    <w:rsid w:val="007F27E0"/>
    <w:rsid w:val="007F5BCF"/>
    <w:rsid w:val="007F5C51"/>
    <w:rsid w:val="007F628F"/>
    <w:rsid w:val="007F7204"/>
    <w:rsid w:val="008007DE"/>
    <w:rsid w:val="00801CFF"/>
    <w:rsid w:val="00802014"/>
    <w:rsid w:val="0080231D"/>
    <w:rsid w:val="00803CBE"/>
    <w:rsid w:val="00810150"/>
    <w:rsid w:val="00810C7F"/>
    <w:rsid w:val="008117DF"/>
    <w:rsid w:val="00815374"/>
    <w:rsid w:val="00815B61"/>
    <w:rsid w:val="00816341"/>
    <w:rsid w:val="00820139"/>
    <w:rsid w:val="008207A9"/>
    <w:rsid w:val="00821469"/>
    <w:rsid w:val="00822628"/>
    <w:rsid w:val="00822854"/>
    <w:rsid w:val="00823BF8"/>
    <w:rsid w:val="00823CE6"/>
    <w:rsid w:val="00824059"/>
    <w:rsid w:val="00824F6B"/>
    <w:rsid w:val="008267E9"/>
    <w:rsid w:val="00826A82"/>
    <w:rsid w:val="008271BC"/>
    <w:rsid w:val="008319BC"/>
    <w:rsid w:val="008320E2"/>
    <w:rsid w:val="00832BA4"/>
    <w:rsid w:val="00834162"/>
    <w:rsid w:val="00834A15"/>
    <w:rsid w:val="00840C07"/>
    <w:rsid w:val="00841C70"/>
    <w:rsid w:val="008424B5"/>
    <w:rsid w:val="00843366"/>
    <w:rsid w:val="00843B1D"/>
    <w:rsid w:val="00845537"/>
    <w:rsid w:val="00846BC8"/>
    <w:rsid w:val="00847A6F"/>
    <w:rsid w:val="00847F52"/>
    <w:rsid w:val="0085295A"/>
    <w:rsid w:val="008541DC"/>
    <w:rsid w:val="0085516F"/>
    <w:rsid w:val="00857161"/>
    <w:rsid w:val="00862AA2"/>
    <w:rsid w:val="008652BB"/>
    <w:rsid w:val="00865532"/>
    <w:rsid w:val="008661FF"/>
    <w:rsid w:val="008663CD"/>
    <w:rsid w:val="00866A92"/>
    <w:rsid w:val="008670B3"/>
    <w:rsid w:val="0086764D"/>
    <w:rsid w:val="00873690"/>
    <w:rsid w:val="0087439C"/>
    <w:rsid w:val="008748F0"/>
    <w:rsid w:val="008758D5"/>
    <w:rsid w:val="0087650F"/>
    <w:rsid w:val="008831CC"/>
    <w:rsid w:val="00885116"/>
    <w:rsid w:val="00886269"/>
    <w:rsid w:val="00887AB6"/>
    <w:rsid w:val="00887F0E"/>
    <w:rsid w:val="00890554"/>
    <w:rsid w:val="00891E17"/>
    <w:rsid w:val="00893006"/>
    <w:rsid w:val="008946EE"/>
    <w:rsid w:val="00894B8F"/>
    <w:rsid w:val="00895D60"/>
    <w:rsid w:val="00895E18"/>
    <w:rsid w:val="0089609B"/>
    <w:rsid w:val="008A1272"/>
    <w:rsid w:val="008A1339"/>
    <w:rsid w:val="008A234E"/>
    <w:rsid w:val="008A256B"/>
    <w:rsid w:val="008A295B"/>
    <w:rsid w:val="008B2717"/>
    <w:rsid w:val="008B3305"/>
    <w:rsid w:val="008B46F6"/>
    <w:rsid w:val="008B52DE"/>
    <w:rsid w:val="008B5C9D"/>
    <w:rsid w:val="008B66DE"/>
    <w:rsid w:val="008B67B3"/>
    <w:rsid w:val="008B690A"/>
    <w:rsid w:val="008B740B"/>
    <w:rsid w:val="008B75AB"/>
    <w:rsid w:val="008C0D41"/>
    <w:rsid w:val="008C2C9F"/>
    <w:rsid w:val="008C2E22"/>
    <w:rsid w:val="008C4354"/>
    <w:rsid w:val="008C47AA"/>
    <w:rsid w:val="008C79DD"/>
    <w:rsid w:val="008C7C0B"/>
    <w:rsid w:val="008D0130"/>
    <w:rsid w:val="008D0FD3"/>
    <w:rsid w:val="008D210E"/>
    <w:rsid w:val="008D3414"/>
    <w:rsid w:val="008D43C1"/>
    <w:rsid w:val="008D4836"/>
    <w:rsid w:val="008D483A"/>
    <w:rsid w:val="008D6C28"/>
    <w:rsid w:val="008E05D9"/>
    <w:rsid w:val="008E05F1"/>
    <w:rsid w:val="008E1DAC"/>
    <w:rsid w:val="008E317E"/>
    <w:rsid w:val="008E36E1"/>
    <w:rsid w:val="008E6C7C"/>
    <w:rsid w:val="008E778A"/>
    <w:rsid w:val="008E7DE3"/>
    <w:rsid w:val="008E7F7B"/>
    <w:rsid w:val="008F0420"/>
    <w:rsid w:val="008F1818"/>
    <w:rsid w:val="008F1D3A"/>
    <w:rsid w:val="008F301D"/>
    <w:rsid w:val="008F3628"/>
    <w:rsid w:val="008F4FEF"/>
    <w:rsid w:val="008F6127"/>
    <w:rsid w:val="008F66E2"/>
    <w:rsid w:val="008F6919"/>
    <w:rsid w:val="008F6A43"/>
    <w:rsid w:val="008F71AA"/>
    <w:rsid w:val="008F7260"/>
    <w:rsid w:val="00900BD7"/>
    <w:rsid w:val="009016BE"/>
    <w:rsid w:val="0090258D"/>
    <w:rsid w:val="009041A9"/>
    <w:rsid w:val="00904B76"/>
    <w:rsid w:val="009051B0"/>
    <w:rsid w:val="00907CCE"/>
    <w:rsid w:val="0091053E"/>
    <w:rsid w:val="00910B71"/>
    <w:rsid w:val="00911261"/>
    <w:rsid w:val="00911EC2"/>
    <w:rsid w:val="0091250D"/>
    <w:rsid w:val="00913557"/>
    <w:rsid w:val="00913DF0"/>
    <w:rsid w:val="00913E58"/>
    <w:rsid w:val="00914200"/>
    <w:rsid w:val="009200B7"/>
    <w:rsid w:val="009217CE"/>
    <w:rsid w:val="009230B0"/>
    <w:rsid w:val="009233CA"/>
    <w:rsid w:val="0092476F"/>
    <w:rsid w:val="00930A0B"/>
    <w:rsid w:val="009327FE"/>
    <w:rsid w:val="0093299E"/>
    <w:rsid w:val="00933102"/>
    <w:rsid w:val="0093439D"/>
    <w:rsid w:val="00935282"/>
    <w:rsid w:val="00935970"/>
    <w:rsid w:val="00935B85"/>
    <w:rsid w:val="009360E8"/>
    <w:rsid w:val="00937914"/>
    <w:rsid w:val="00941406"/>
    <w:rsid w:val="009425D3"/>
    <w:rsid w:val="00944604"/>
    <w:rsid w:val="00945F6A"/>
    <w:rsid w:val="009514ED"/>
    <w:rsid w:val="00951A65"/>
    <w:rsid w:val="00952092"/>
    <w:rsid w:val="00952714"/>
    <w:rsid w:val="00952804"/>
    <w:rsid w:val="009536F7"/>
    <w:rsid w:val="00960149"/>
    <w:rsid w:val="00960D54"/>
    <w:rsid w:val="009639B6"/>
    <w:rsid w:val="00963BC1"/>
    <w:rsid w:val="00965643"/>
    <w:rsid w:val="00966116"/>
    <w:rsid w:val="00966B11"/>
    <w:rsid w:val="009671E9"/>
    <w:rsid w:val="00967859"/>
    <w:rsid w:val="00971B5A"/>
    <w:rsid w:val="00974E41"/>
    <w:rsid w:val="00976655"/>
    <w:rsid w:val="0097783C"/>
    <w:rsid w:val="009803FA"/>
    <w:rsid w:val="009817D2"/>
    <w:rsid w:val="0098209F"/>
    <w:rsid w:val="00983128"/>
    <w:rsid w:val="00983978"/>
    <w:rsid w:val="0098609A"/>
    <w:rsid w:val="00990140"/>
    <w:rsid w:val="009921EB"/>
    <w:rsid w:val="00992390"/>
    <w:rsid w:val="00992BDB"/>
    <w:rsid w:val="009932AD"/>
    <w:rsid w:val="00994870"/>
    <w:rsid w:val="0099559C"/>
    <w:rsid w:val="00997081"/>
    <w:rsid w:val="009A0936"/>
    <w:rsid w:val="009A102D"/>
    <w:rsid w:val="009A1259"/>
    <w:rsid w:val="009A2A58"/>
    <w:rsid w:val="009A3295"/>
    <w:rsid w:val="009A4AEB"/>
    <w:rsid w:val="009A736F"/>
    <w:rsid w:val="009A79FD"/>
    <w:rsid w:val="009B3E65"/>
    <w:rsid w:val="009B425F"/>
    <w:rsid w:val="009B42CC"/>
    <w:rsid w:val="009B4B24"/>
    <w:rsid w:val="009B7856"/>
    <w:rsid w:val="009B7A7F"/>
    <w:rsid w:val="009B7DBB"/>
    <w:rsid w:val="009C0120"/>
    <w:rsid w:val="009C2E6C"/>
    <w:rsid w:val="009C320F"/>
    <w:rsid w:val="009C596D"/>
    <w:rsid w:val="009D06E9"/>
    <w:rsid w:val="009D09A4"/>
    <w:rsid w:val="009D1932"/>
    <w:rsid w:val="009D2449"/>
    <w:rsid w:val="009D2609"/>
    <w:rsid w:val="009D3404"/>
    <w:rsid w:val="009D3EF4"/>
    <w:rsid w:val="009D4F31"/>
    <w:rsid w:val="009D6030"/>
    <w:rsid w:val="009D7511"/>
    <w:rsid w:val="009D7A00"/>
    <w:rsid w:val="009D7A0A"/>
    <w:rsid w:val="009D7F84"/>
    <w:rsid w:val="009E10AC"/>
    <w:rsid w:val="009E3957"/>
    <w:rsid w:val="009E4A29"/>
    <w:rsid w:val="009F198D"/>
    <w:rsid w:val="009F3AE9"/>
    <w:rsid w:val="009F3CC4"/>
    <w:rsid w:val="009F3FF4"/>
    <w:rsid w:val="009F46B4"/>
    <w:rsid w:val="009F6EFB"/>
    <w:rsid w:val="00A0168C"/>
    <w:rsid w:val="00A01DE9"/>
    <w:rsid w:val="00A0208E"/>
    <w:rsid w:val="00A055F7"/>
    <w:rsid w:val="00A05AEB"/>
    <w:rsid w:val="00A061CC"/>
    <w:rsid w:val="00A0624F"/>
    <w:rsid w:val="00A0665A"/>
    <w:rsid w:val="00A06F54"/>
    <w:rsid w:val="00A077F9"/>
    <w:rsid w:val="00A10932"/>
    <w:rsid w:val="00A113C4"/>
    <w:rsid w:val="00A1264D"/>
    <w:rsid w:val="00A13BCA"/>
    <w:rsid w:val="00A15102"/>
    <w:rsid w:val="00A16F9A"/>
    <w:rsid w:val="00A22CA3"/>
    <w:rsid w:val="00A24FD4"/>
    <w:rsid w:val="00A26DDA"/>
    <w:rsid w:val="00A26F76"/>
    <w:rsid w:val="00A318B9"/>
    <w:rsid w:val="00A3225C"/>
    <w:rsid w:val="00A32F64"/>
    <w:rsid w:val="00A33CCC"/>
    <w:rsid w:val="00A3577B"/>
    <w:rsid w:val="00A359A6"/>
    <w:rsid w:val="00A40027"/>
    <w:rsid w:val="00A408FA"/>
    <w:rsid w:val="00A40B9E"/>
    <w:rsid w:val="00A415D7"/>
    <w:rsid w:val="00A42A5B"/>
    <w:rsid w:val="00A432A1"/>
    <w:rsid w:val="00A434D5"/>
    <w:rsid w:val="00A4502F"/>
    <w:rsid w:val="00A452FB"/>
    <w:rsid w:val="00A46F35"/>
    <w:rsid w:val="00A47868"/>
    <w:rsid w:val="00A52F60"/>
    <w:rsid w:val="00A54CFC"/>
    <w:rsid w:val="00A562B5"/>
    <w:rsid w:val="00A6052E"/>
    <w:rsid w:val="00A61529"/>
    <w:rsid w:val="00A623EB"/>
    <w:rsid w:val="00A630D1"/>
    <w:rsid w:val="00A647CD"/>
    <w:rsid w:val="00A65A22"/>
    <w:rsid w:val="00A664AB"/>
    <w:rsid w:val="00A67EA5"/>
    <w:rsid w:val="00A70A64"/>
    <w:rsid w:val="00A71511"/>
    <w:rsid w:val="00A71A78"/>
    <w:rsid w:val="00A72471"/>
    <w:rsid w:val="00A732A2"/>
    <w:rsid w:val="00A735F5"/>
    <w:rsid w:val="00A743D8"/>
    <w:rsid w:val="00A74708"/>
    <w:rsid w:val="00A7790F"/>
    <w:rsid w:val="00A77AB9"/>
    <w:rsid w:val="00A80F8A"/>
    <w:rsid w:val="00A83164"/>
    <w:rsid w:val="00A84095"/>
    <w:rsid w:val="00A849B4"/>
    <w:rsid w:val="00A870A8"/>
    <w:rsid w:val="00A8741C"/>
    <w:rsid w:val="00A87446"/>
    <w:rsid w:val="00A91BFA"/>
    <w:rsid w:val="00A91E25"/>
    <w:rsid w:val="00A93E93"/>
    <w:rsid w:val="00A9444C"/>
    <w:rsid w:val="00A94ED9"/>
    <w:rsid w:val="00A955FD"/>
    <w:rsid w:val="00A978B9"/>
    <w:rsid w:val="00A97B0C"/>
    <w:rsid w:val="00A97C0D"/>
    <w:rsid w:val="00AA04A3"/>
    <w:rsid w:val="00AA0B04"/>
    <w:rsid w:val="00AA17EA"/>
    <w:rsid w:val="00AA2770"/>
    <w:rsid w:val="00AA2830"/>
    <w:rsid w:val="00AA3638"/>
    <w:rsid w:val="00AA5BA3"/>
    <w:rsid w:val="00AA5BAD"/>
    <w:rsid w:val="00AA5D89"/>
    <w:rsid w:val="00AA7E60"/>
    <w:rsid w:val="00AB0797"/>
    <w:rsid w:val="00AB141F"/>
    <w:rsid w:val="00AB1FC5"/>
    <w:rsid w:val="00AB26EE"/>
    <w:rsid w:val="00AB3701"/>
    <w:rsid w:val="00AC04E2"/>
    <w:rsid w:val="00AC0519"/>
    <w:rsid w:val="00AC0C8C"/>
    <w:rsid w:val="00AC300B"/>
    <w:rsid w:val="00AC3AC4"/>
    <w:rsid w:val="00AC40D0"/>
    <w:rsid w:val="00AC657B"/>
    <w:rsid w:val="00AC71E9"/>
    <w:rsid w:val="00AD01A9"/>
    <w:rsid w:val="00AD09F8"/>
    <w:rsid w:val="00AD0A73"/>
    <w:rsid w:val="00AD5C88"/>
    <w:rsid w:val="00AD65D1"/>
    <w:rsid w:val="00AD7964"/>
    <w:rsid w:val="00AD799A"/>
    <w:rsid w:val="00AD79B3"/>
    <w:rsid w:val="00AE093E"/>
    <w:rsid w:val="00AE0C9C"/>
    <w:rsid w:val="00AE1396"/>
    <w:rsid w:val="00AE33C7"/>
    <w:rsid w:val="00AE45B3"/>
    <w:rsid w:val="00AE7D66"/>
    <w:rsid w:val="00AF1DBE"/>
    <w:rsid w:val="00AF280D"/>
    <w:rsid w:val="00AF3A8C"/>
    <w:rsid w:val="00AF5312"/>
    <w:rsid w:val="00AF6A05"/>
    <w:rsid w:val="00B01A3C"/>
    <w:rsid w:val="00B0404A"/>
    <w:rsid w:val="00B04B2A"/>
    <w:rsid w:val="00B06065"/>
    <w:rsid w:val="00B07072"/>
    <w:rsid w:val="00B102D0"/>
    <w:rsid w:val="00B11CF4"/>
    <w:rsid w:val="00B13927"/>
    <w:rsid w:val="00B14678"/>
    <w:rsid w:val="00B17336"/>
    <w:rsid w:val="00B20A08"/>
    <w:rsid w:val="00B21E2D"/>
    <w:rsid w:val="00B21F5E"/>
    <w:rsid w:val="00B221E7"/>
    <w:rsid w:val="00B22F5E"/>
    <w:rsid w:val="00B23C26"/>
    <w:rsid w:val="00B24927"/>
    <w:rsid w:val="00B26A8B"/>
    <w:rsid w:val="00B302D7"/>
    <w:rsid w:val="00B319E9"/>
    <w:rsid w:val="00B330A6"/>
    <w:rsid w:val="00B3447D"/>
    <w:rsid w:val="00B35B01"/>
    <w:rsid w:val="00B36067"/>
    <w:rsid w:val="00B367C3"/>
    <w:rsid w:val="00B36FC9"/>
    <w:rsid w:val="00B37C90"/>
    <w:rsid w:val="00B37D6A"/>
    <w:rsid w:val="00B42681"/>
    <w:rsid w:val="00B445DE"/>
    <w:rsid w:val="00B4799D"/>
    <w:rsid w:val="00B47D1F"/>
    <w:rsid w:val="00B5323F"/>
    <w:rsid w:val="00B534DF"/>
    <w:rsid w:val="00B536B3"/>
    <w:rsid w:val="00B56625"/>
    <w:rsid w:val="00B56A40"/>
    <w:rsid w:val="00B6012B"/>
    <w:rsid w:val="00B60788"/>
    <w:rsid w:val="00B621AD"/>
    <w:rsid w:val="00B6274F"/>
    <w:rsid w:val="00B6283C"/>
    <w:rsid w:val="00B64E39"/>
    <w:rsid w:val="00B65415"/>
    <w:rsid w:val="00B65CB1"/>
    <w:rsid w:val="00B66ECC"/>
    <w:rsid w:val="00B7003D"/>
    <w:rsid w:val="00B7156D"/>
    <w:rsid w:val="00B71B56"/>
    <w:rsid w:val="00B742A6"/>
    <w:rsid w:val="00B776E2"/>
    <w:rsid w:val="00B77B01"/>
    <w:rsid w:val="00B80046"/>
    <w:rsid w:val="00B80D7B"/>
    <w:rsid w:val="00B811AF"/>
    <w:rsid w:val="00B822F9"/>
    <w:rsid w:val="00B826A7"/>
    <w:rsid w:val="00B83B6C"/>
    <w:rsid w:val="00B855C8"/>
    <w:rsid w:val="00B86342"/>
    <w:rsid w:val="00B87B7B"/>
    <w:rsid w:val="00B92D1B"/>
    <w:rsid w:val="00B93578"/>
    <w:rsid w:val="00B95C8F"/>
    <w:rsid w:val="00B97421"/>
    <w:rsid w:val="00B97EBE"/>
    <w:rsid w:val="00BA07D2"/>
    <w:rsid w:val="00BA3956"/>
    <w:rsid w:val="00BA3A1F"/>
    <w:rsid w:val="00BA3FF1"/>
    <w:rsid w:val="00BA7C21"/>
    <w:rsid w:val="00BB2AD4"/>
    <w:rsid w:val="00BB3561"/>
    <w:rsid w:val="00BB438A"/>
    <w:rsid w:val="00BB447F"/>
    <w:rsid w:val="00BB574C"/>
    <w:rsid w:val="00BB5894"/>
    <w:rsid w:val="00BB7A58"/>
    <w:rsid w:val="00BC0DB0"/>
    <w:rsid w:val="00BC4081"/>
    <w:rsid w:val="00BC4A70"/>
    <w:rsid w:val="00BC616C"/>
    <w:rsid w:val="00BC644B"/>
    <w:rsid w:val="00BC6608"/>
    <w:rsid w:val="00BD2A83"/>
    <w:rsid w:val="00BD3FD1"/>
    <w:rsid w:val="00BD4AA9"/>
    <w:rsid w:val="00BD5B1B"/>
    <w:rsid w:val="00BD6A4D"/>
    <w:rsid w:val="00BE09C6"/>
    <w:rsid w:val="00BE0C29"/>
    <w:rsid w:val="00BE11C1"/>
    <w:rsid w:val="00BE1616"/>
    <w:rsid w:val="00BE16BE"/>
    <w:rsid w:val="00BE17E5"/>
    <w:rsid w:val="00BE1916"/>
    <w:rsid w:val="00BE2091"/>
    <w:rsid w:val="00BE2D81"/>
    <w:rsid w:val="00BE3E16"/>
    <w:rsid w:val="00BE4645"/>
    <w:rsid w:val="00BE501E"/>
    <w:rsid w:val="00BE672B"/>
    <w:rsid w:val="00BE7B49"/>
    <w:rsid w:val="00BE7E02"/>
    <w:rsid w:val="00BF05F3"/>
    <w:rsid w:val="00BF0A97"/>
    <w:rsid w:val="00BF39B8"/>
    <w:rsid w:val="00BF454A"/>
    <w:rsid w:val="00BF4DBB"/>
    <w:rsid w:val="00C00A85"/>
    <w:rsid w:val="00C0194D"/>
    <w:rsid w:val="00C02236"/>
    <w:rsid w:val="00C02759"/>
    <w:rsid w:val="00C04616"/>
    <w:rsid w:val="00C0485C"/>
    <w:rsid w:val="00C0522A"/>
    <w:rsid w:val="00C110D1"/>
    <w:rsid w:val="00C13608"/>
    <w:rsid w:val="00C139C9"/>
    <w:rsid w:val="00C149FA"/>
    <w:rsid w:val="00C14DE0"/>
    <w:rsid w:val="00C17A1A"/>
    <w:rsid w:val="00C201EF"/>
    <w:rsid w:val="00C20354"/>
    <w:rsid w:val="00C20FA3"/>
    <w:rsid w:val="00C21F7D"/>
    <w:rsid w:val="00C2311F"/>
    <w:rsid w:val="00C23713"/>
    <w:rsid w:val="00C257E3"/>
    <w:rsid w:val="00C26A47"/>
    <w:rsid w:val="00C3293D"/>
    <w:rsid w:val="00C336B1"/>
    <w:rsid w:val="00C34346"/>
    <w:rsid w:val="00C36FDB"/>
    <w:rsid w:val="00C41919"/>
    <w:rsid w:val="00C41DFF"/>
    <w:rsid w:val="00C42C33"/>
    <w:rsid w:val="00C44A26"/>
    <w:rsid w:val="00C45914"/>
    <w:rsid w:val="00C46F10"/>
    <w:rsid w:val="00C50DAA"/>
    <w:rsid w:val="00C515F5"/>
    <w:rsid w:val="00C52CB9"/>
    <w:rsid w:val="00C52FDB"/>
    <w:rsid w:val="00C53321"/>
    <w:rsid w:val="00C53A86"/>
    <w:rsid w:val="00C54D1E"/>
    <w:rsid w:val="00C569EC"/>
    <w:rsid w:val="00C57294"/>
    <w:rsid w:val="00C57679"/>
    <w:rsid w:val="00C60727"/>
    <w:rsid w:val="00C60E3D"/>
    <w:rsid w:val="00C640FC"/>
    <w:rsid w:val="00C64231"/>
    <w:rsid w:val="00C64FC2"/>
    <w:rsid w:val="00C67D56"/>
    <w:rsid w:val="00C707DF"/>
    <w:rsid w:val="00C7135F"/>
    <w:rsid w:val="00C73199"/>
    <w:rsid w:val="00C73BB0"/>
    <w:rsid w:val="00C767A1"/>
    <w:rsid w:val="00C77BA2"/>
    <w:rsid w:val="00C833BC"/>
    <w:rsid w:val="00C83BE4"/>
    <w:rsid w:val="00C84453"/>
    <w:rsid w:val="00C84690"/>
    <w:rsid w:val="00C85614"/>
    <w:rsid w:val="00C85DFD"/>
    <w:rsid w:val="00C85EF0"/>
    <w:rsid w:val="00C860CB"/>
    <w:rsid w:val="00C867F9"/>
    <w:rsid w:val="00C8687A"/>
    <w:rsid w:val="00C872DD"/>
    <w:rsid w:val="00C8775F"/>
    <w:rsid w:val="00C9076D"/>
    <w:rsid w:val="00C909B4"/>
    <w:rsid w:val="00C91013"/>
    <w:rsid w:val="00C91207"/>
    <w:rsid w:val="00C925BE"/>
    <w:rsid w:val="00C9291A"/>
    <w:rsid w:val="00C93FBA"/>
    <w:rsid w:val="00C9705E"/>
    <w:rsid w:val="00CA0B1F"/>
    <w:rsid w:val="00CA0B58"/>
    <w:rsid w:val="00CA0F51"/>
    <w:rsid w:val="00CA2206"/>
    <w:rsid w:val="00CA35FE"/>
    <w:rsid w:val="00CA36DF"/>
    <w:rsid w:val="00CA3F23"/>
    <w:rsid w:val="00CA454B"/>
    <w:rsid w:val="00CA45A3"/>
    <w:rsid w:val="00CA60D8"/>
    <w:rsid w:val="00CA6EDF"/>
    <w:rsid w:val="00CB08D5"/>
    <w:rsid w:val="00CB0946"/>
    <w:rsid w:val="00CB2946"/>
    <w:rsid w:val="00CB62A5"/>
    <w:rsid w:val="00CB63BD"/>
    <w:rsid w:val="00CB6AC7"/>
    <w:rsid w:val="00CC02C6"/>
    <w:rsid w:val="00CC0B73"/>
    <w:rsid w:val="00CC171A"/>
    <w:rsid w:val="00CC382F"/>
    <w:rsid w:val="00CC5C9E"/>
    <w:rsid w:val="00CC6BB6"/>
    <w:rsid w:val="00CC7747"/>
    <w:rsid w:val="00CD0036"/>
    <w:rsid w:val="00CD2A53"/>
    <w:rsid w:val="00CD3D67"/>
    <w:rsid w:val="00CD4055"/>
    <w:rsid w:val="00CD51E0"/>
    <w:rsid w:val="00CE1DA1"/>
    <w:rsid w:val="00CE2FA5"/>
    <w:rsid w:val="00CE40A8"/>
    <w:rsid w:val="00CE5190"/>
    <w:rsid w:val="00CE65F3"/>
    <w:rsid w:val="00CF2B25"/>
    <w:rsid w:val="00CF536B"/>
    <w:rsid w:val="00CF597B"/>
    <w:rsid w:val="00CF62F3"/>
    <w:rsid w:val="00CF797D"/>
    <w:rsid w:val="00CF7DB3"/>
    <w:rsid w:val="00D00523"/>
    <w:rsid w:val="00D0063E"/>
    <w:rsid w:val="00D041FA"/>
    <w:rsid w:val="00D04ECC"/>
    <w:rsid w:val="00D060A8"/>
    <w:rsid w:val="00D06185"/>
    <w:rsid w:val="00D06FF0"/>
    <w:rsid w:val="00D0719D"/>
    <w:rsid w:val="00D07FB0"/>
    <w:rsid w:val="00D105D8"/>
    <w:rsid w:val="00D1196C"/>
    <w:rsid w:val="00D12566"/>
    <w:rsid w:val="00D13544"/>
    <w:rsid w:val="00D139D6"/>
    <w:rsid w:val="00D15929"/>
    <w:rsid w:val="00D15ED3"/>
    <w:rsid w:val="00D16690"/>
    <w:rsid w:val="00D16F86"/>
    <w:rsid w:val="00D172EB"/>
    <w:rsid w:val="00D173CB"/>
    <w:rsid w:val="00D2065B"/>
    <w:rsid w:val="00D209E2"/>
    <w:rsid w:val="00D21425"/>
    <w:rsid w:val="00D220BF"/>
    <w:rsid w:val="00D22B1E"/>
    <w:rsid w:val="00D23ACE"/>
    <w:rsid w:val="00D25533"/>
    <w:rsid w:val="00D2583C"/>
    <w:rsid w:val="00D263C6"/>
    <w:rsid w:val="00D269BE"/>
    <w:rsid w:val="00D26EB4"/>
    <w:rsid w:val="00D30FCB"/>
    <w:rsid w:val="00D312E6"/>
    <w:rsid w:val="00D318B1"/>
    <w:rsid w:val="00D32978"/>
    <w:rsid w:val="00D3564E"/>
    <w:rsid w:val="00D378EC"/>
    <w:rsid w:val="00D37E4F"/>
    <w:rsid w:val="00D419A0"/>
    <w:rsid w:val="00D4456C"/>
    <w:rsid w:val="00D47469"/>
    <w:rsid w:val="00D47E50"/>
    <w:rsid w:val="00D47E86"/>
    <w:rsid w:val="00D50699"/>
    <w:rsid w:val="00D51361"/>
    <w:rsid w:val="00D51EE7"/>
    <w:rsid w:val="00D52142"/>
    <w:rsid w:val="00D52989"/>
    <w:rsid w:val="00D52A8D"/>
    <w:rsid w:val="00D54E46"/>
    <w:rsid w:val="00D5645D"/>
    <w:rsid w:val="00D605A2"/>
    <w:rsid w:val="00D610DB"/>
    <w:rsid w:val="00D61202"/>
    <w:rsid w:val="00D621CA"/>
    <w:rsid w:val="00D64580"/>
    <w:rsid w:val="00D662B4"/>
    <w:rsid w:val="00D674F1"/>
    <w:rsid w:val="00D70247"/>
    <w:rsid w:val="00D70270"/>
    <w:rsid w:val="00D71526"/>
    <w:rsid w:val="00D71665"/>
    <w:rsid w:val="00D71997"/>
    <w:rsid w:val="00D72583"/>
    <w:rsid w:val="00D7273E"/>
    <w:rsid w:val="00D737EC"/>
    <w:rsid w:val="00D740CA"/>
    <w:rsid w:val="00D74471"/>
    <w:rsid w:val="00D74A57"/>
    <w:rsid w:val="00D74CA3"/>
    <w:rsid w:val="00D762CC"/>
    <w:rsid w:val="00D8017F"/>
    <w:rsid w:val="00D8048A"/>
    <w:rsid w:val="00D81266"/>
    <w:rsid w:val="00D81712"/>
    <w:rsid w:val="00D8265C"/>
    <w:rsid w:val="00D83026"/>
    <w:rsid w:val="00D8448D"/>
    <w:rsid w:val="00D84D5E"/>
    <w:rsid w:val="00D87370"/>
    <w:rsid w:val="00D87DC1"/>
    <w:rsid w:val="00D90CF7"/>
    <w:rsid w:val="00D913C7"/>
    <w:rsid w:val="00D931F4"/>
    <w:rsid w:val="00D93C4E"/>
    <w:rsid w:val="00D9574D"/>
    <w:rsid w:val="00D958B4"/>
    <w:rsid w:val="00D96DEF"/>
    <w:rsid w:val="00D9726E"/>
    <w:rsid w:val="00DA1052"/>
    <w:rsid w:val="00DA14E8"/>
    <w:rsid w:val="00DA2655"/>
    <w:rsid w:val="00DA2D22"/>
    <w:rsid w:val="00DA54D5"/>
    <w:rsid w:val="00DA6B2A"/>
    <w:rsid w:val="00DA7AD6"/>
    <w:rsid w:val="00DA7BE2"/>
    <w:rsid w:val="00DB01F4"/>
    <w:rsid w:val="00DB23FB"/>
    <w:rsid w:val="00DB338E"/>
    <w:rsid w:val="00DB3BAC"/>
    <w:rsid w:val="00DB5EBD"/>
    <w:rsid w:val="00DB6035"/>
    <w:rsid w:val="00DB66A4"/>
    <w:rsid w:val="00DC1399"/>
    <w:rsid w:val="00DC1931"/>
    <w:rsid w:val="00DC1962"/>
    <w:rsid w:val="00DC48CD"/>
    <w:rsid w:val="00DC6615"/>
    <w:rsid w:val="00DC7997"/>
    <w:rsid w:val="00DD0333"/>
    <w:rsid w:val="00DD1E89"/>
    <w:rsid w:val="00DD22C2"/>
    <w:rsid w:val="00DD2586"/>
    <w:rsid w:val="00DD2F63"/>
    <w:rsid w:val="00DD3D19"/>
    <w:rsid w:val="00DD3FC2"/>
    <w:rsid w:val="00DD4322"/>
    <w:rsid w:val="00DD4E54"/>
    <w:rsid w:val="00DD5A95"/>
    <w:rsid w:val="00DD5CBB"/>
    <w:rsid w:val="00DD6E48"/>
    <w:rsid w:val="00DE01F6"/>
    <w:rsid w:val="00DE1108"/>
    <w:rsid w:val="00DE24B0"/>
    <w:rsid w:val="00DE69E5"/>
    <w:rsid w:val="00DE7459"/>
    <w:rsid w:val="00DF2784"/>
    <w:rsid w:val="00DF2BF8"/>
    <w:rsid w:val="00DF3EAD"/>
    <w:rsid w:val="00DF5A3A"/>
    <w:rsid w:val="00E00A4F"/>
    <w:rsid w:val="00E00D0E"/>
    <w:rsid w:val="00E0128E"/>
    <w:rsid w:val="00E02710"/>
    <w:rsid w:val="00E0666C"/>
    <w:rsid w:val="00E0793A"/>
    <w:rsid w:val="00E07DB1"/>
    <w:rsid w:val="00E10238"/>
    <w:rsid w:val="00E106D0"/>
    <w:rsid w:val="00E109F6"/>
    <w:rsid w:val="00E11C1C"/>
    <w:rsid w:val="00E128F8"/>
    <w:rsid w:val="00E13C6C"/>
    <w:rsid w:val="00E14469"/>
    <w:rsid w:val="00E16E41"/>
    <w:rsid w:val="00E17256"/>
    <w:rsid w:val="00E17C05"/>
    <w:rsid w:val="00E204EA"/>
    <w:rsid w:val="00E211A2"/>
    <w:rsid w:val="00E21417"/>
    <w:rsid w:val="00E22490"/>
    <w:rsid w:val="00E22DB1"/>
    <w:rsid w:val="00E2425E"/>
    <w:rsid w:val="00E25F1A"/>
    <w:rsid w:val="00E268D3"/>
    <w:rsid w:val="00E26D62"/>
    <w:rsid w:val="00E31430"/>
    <w:rsid w:val="00E32640"/>
    <w:rsid w:val="00E33351"/>
    <w:rsid w:val="00E34A12"/>
    <w:rsid w:val="00E37974"/>
    <w:rsid w:val="00E40484"/>
    <w:rsid w:val="00E41610"/>
    <w:rsid w:val="00E4451F"/>
    <w:rsid w:val="00E45ACD"/>
    <w:rsid w:val="00E45F9A"/>
    <w:rsid w:val="00E46347"/>
    <w:rsid w:val="00E50EB2"/>
    <w:rsid w:val="00E54074"/>
    <w:rsid w:val="00E56127"/>
    <w:rsid w:val="00E607DC"/>
    <w:rsid w:val="00E60B27"/>
    <w:rsid w:val="00E64C49"/>
    <w:rsid w:val="00E66747"/>
    <w:rsid w:val="00E66984"/>
    <w:rsid w:val="00E6788F"/>
    <w:rsid w:val="00E731C9"/>
    <w:rsid w:val="00E73213"/>
    <w:rsid w:val="00E73D54"/>
    <w:rsid w:val="00E7507C"/>
    <w:rsid w:val="00E761DA"/>
    <w:rsid w:val="00E768A8"/>
    <w:rsid w:val="00E776E0"/>
    <w:rsid w:val="00E77993"/>
    <w:rsid w:val="00E8041F"/>
    <w:rsid w:val="00E81803"/>
    <w:rsid w:val="00E8242B"/>
    <w:rsid w:val="00E831D7"/>
    <w:rsid w:val="00E844EE"/>
    <w:rsid w:val="00E86FA4"/>
    <w:rsid w:val="00E901B9"/>
    <w:rsid w:val="00E903B8"/>
    <w:rsid w:val="00E90BC4"/>
    <w:rsid w:val="00E9411D"/>
    <w:rsid w:val="00E949B5"/>
    <w:rsid w:val="00E9521C"/>
    <w:rsid w:val="00E960BB"/>
    <w:rsid w:val="00EA2737"/>
    <w:rsid w:val="00EA2C86"/>
    <w:rsid w:val="00EA37F9"/>
    <w:rsid w:val="00EA3879"/>
    <w:rsid w:val="00EA4977"/>
    <w:rsid w:val="00EA5873"/>
    <w:rsid w:val="00EA7453"/>
    <w:rsid w:val="00EA7593"/>
    <w:rsid w:val="00EB0437"/>
    <w:rsid w:val="00EB0A93"/>
    <w:rsid w:val="00EB11B4"/>
    <w:rsid w:val="00EB239B"/>
    <w:rsid w:val="00EB3E41"/>
    <w:rsid w:val="00EB404B"/>
    <w:rsid w:val="00EB42B4"/>
    <w:rsid w:val="00EC1572"/>
    <w:rsid w:val="00EC3DEF"/>
    <w:rsid w:val="00EC440F"/>
    <w:rsid w:val="00EC4A52"/>
    <w:rsid w:val="00EC4B02"/>
    <w:rsid w:val="00EC5BEF"/>
    <w:rsid w:val="00EC7397"/>
    <w:rsid w:val="00ED045D"/>
    <w:rsid w:val="00ED09CE"/>
    <w:rsid w:val="00ED1025"/>
    <w:rsid w:val="00ED1D81"/>
    <w:rsid w:val="00ED21A5"/>
    <w:rsid w:val="00ED3DE0"/>
    <w:rsid w:val="00ED435F"/>
    <w:rsid w:val="00ED44AC"/>
    <w:rsid w:val="00ED572A"/>
    <w:rsid w:val="00EE05A2"/>
    <w:rsid w:val="00EE0C80"/>
    <w:rsid w:val="00EE1634"/>
    <w:rsid w:val="00EE35BD"/>
    <w:rsid w:val="00EE44E2"/>
    <w:rsid w:val="00EE7F6E"/>
    <w:rsid w:val="00EF188B"/>
    <w:rsid w:val="00EF270B"/>
    <w:rsid w:val="00EF27C0"/>
    <w:rsid w:val="00EF6463"/>
    <w:rsid w:val="00EF6D6A"/>
    <w:rsid w:val="00EF70E2"/>
    <w:rsid w:val="00EF7945"/>
    <w:rsid w:val="00F00FC8"/>
    <w:rsid w:val="00F04549"/>
    <w:rsid w:val="00F05143"/>
    <w:rsid w:val="00F05460"/>
    <w:rsid w:val="00F05F04"/>
    <w:rsid w:val="00F106CE"/>
    <w:rsid w:val="00F1327E"/>
    <w:rsid w:val="00F14393"/>
    <w:rsid w:val="00F143DC"/>
    <w:rsid w:val="00F14B81"/>
    <w:rsid w:val="00F153B2"/>
    <w:rsid w:val="00F15B4D"/>
    <w:rsid w:val="00F1788F"/>
    <w:rsid w:val="00F21497"/>
    <w:rsid w:val="00F2233F"/>
    <w:rsid w:val="00F2433D"/>
    <w:rsid w:val="00F24BA0"/>
    <w:rsid w:val="00F25975"/>
    <w:rsid w:val="00F25ED6"/>
    <w:rsid w:val="00F25FF3"/>
    <w:rsid w:val="00F26CAE"/>
    <w:rsid w:val="00F330F4"/>
    <w:rsid w:val="00F333B4"/>
    <w:rsid w:val="00F34744"/>
    <w:rsid w:val="00F34E17"/>
    <w:rsid w:val="00F35774"/>
    <w:rsid w:val="00F35A26"/>
    <w:rsid w:val="00F40B73"/>
    <w:rsid w:val="00F414C1"/>
    <w:rsid w:val="00F418FF"/>
    <w:rsid w:val="00F42B44"/>
    <w:rsid w:val="00F433A5"/>
    <w:rsid w:val="00F4460C"/>
    <w:rsid w:val="00F45054"/>
    <w:rsid w:val="00F47225"/>
    <w:rsid w:val="00F47E64"/>
    <w:rsid w:val="00F504CC"/>
    <w:rsid w:val="00F50C58"/>
    <w:rsid w:val="00F5175D"/>
    <w:rsid w:val="00F51BCC"/>
    <w:rsid w:val="00F52215"/>
    <w:rsid w:val="00F53749"/>
    <w:rsid w:val="00F53864"/>
    <w:rsid w:val="00F539B9"/>
    <w:rsid w:val="00F53D51"/>
    <w:rsid w:val="00F53E0A"/>
    <w:rsid w:val="00F555EA"/>
    <w:rsid w:val="00F56978"/>
    <w:rsid w:val="00F6087F"/>
    <w:rsid w:val="00F60B9C"/>
    <w:rsid w:val="00F60D08"/>
    <w:rsid w:val="00F60D42"/>
    <w:rsid w:val="00F61767"/>
    <w:rsid w:val="00F617F8"/>
    <w:rsid w:val="00F62021"/>
    <w:rsid w:val="00F62BB2"/>
    <w:rsid w:val="00F64784"/>
    <w:rsid w:val="00F6545B"/>
    <w:rsid w:val="00F668F7"/>
    <w:rsid w:val="00F66D7E"/>
    <w:rsid w:val="00F704BC"/>
    <w:rsid w:val="00F716DA"/>
    <w:rsid w:val="00F72B71"/>
    <w:rsid w:val="00F747D5"/>
    <w:rsid w:val="00F752D1"/>
    <w:rsid w:val="00F75832"/>
    <w:rsid w:val="00F75D18"/>
    <w:rsid w:val="00F768C1"/>
    <w:rsid w:val="00F76CF3"/>
    <w:rsid w:val="00F77C0D"/>
    <w:rsid w:val="00F806B6"/>
    <w:rsid w:val="00F821D6"/>
    <w:rsid w:val="00F83FDF"/>
    <w:rsid w:val="00F855D1"/>
    <w:rsid w:val="00F87A0E"/>
    <w:rsid w:val="00F9114D"/>
    <w:rsid w:val="00F91A7A"/>
    <w:rsid w:val="00F91D46"/>
    <w:rsid w:val="00F935B2"/>
    <w:rsid w:val="00F9404F"/>
    <w:rsid w:val="00F95802"/>
    <w:rsid w:val="00F95F16"/>
    <w:rsid w:val="00F96619"/>
    <w:rsid w:val="00F966A2"/>
    <w:rsid w:val="00F975AC"/>
    <w:rsid w:val="00FA01FD"/>
    <w:rsid w:val="00FA0457"/>
    <w:rsid w:val="00FA0582"/>
    <w:rsid w:val="00FA15BC"/>
    <w:rsid w:val="00FA1958"/>
    <w:rsid w:val="00FA518E"/>
    <w:rsid w:val="00FA655D"/>
    <w:rsid w:val="00FB0502"/>
    <w:rsid w:val="00FB0809"/>
    <w:rsid w:val="00FB0C54"/>
    <w:rsid w:val="00FB212C"/>
    <w:rsid w:val="00FB6014"/>
    <w:rsid w:val="00FC2B13"/>
    <w:rsid w:val="00FC3546"/>
    <w:rsid w:val="00FC355B"/>
    <w:rsid w:val="00FC3C9B"/>
    <w:rsid w:val="00FC5F9E"/>
    <w:rsid w:val="00FC7943"/>
    <w:rsid w:val="00FD18A1"/>
    <w:rsid w:val="00FD22E3"/>
    <w:rsid w:val="00FD2D2C"/>
    <w:rsid w:val="00FD3477"/>
    <w:rsid w:val="00FD36DB"/>
    <w:rsid w:val="00FD3A2A"/>
    <w:rsid w:val="00FD3F14"/>
    <w:rsid w:val="00FD4380"/>
    <w:rsid w:val="00FD4DF3"/>
    <w:rsid w:val="00FD4E08"/>
    <w:rsid w:val="00FD50FC"/>
    <w:rsid w:val="00FD5958"/>
    <w:rsid w:val="00FD615B"/>
    <w:rsid w:val="00FD6753"/>
    <w:rsid w:val="00FE03BA"/>
    <w:rsid w:val="00FE1970"/>
    <w:rsid w:val="00FE236C"/>
    <w:rsid w:val="00FE4EC3"/>
    <w:rsid w:val="00FE573B"/>
    <w:rsid w:val="00FE58F6"/>
    <w:rsid w:val="00FE5A47"/>
    <w:rsid w:val="00FF05A9"/>
    <w:rsid w:val="00FF05D8"/>
    <w:rsid w:val="00FF2E6A"/>
    <w:rsid w:val="00FF2FF3"/>
    <w:rsid w:val="00FF330B"/>
    <w:rsid w:val="00FF3700"/>
    <w:rsid w:val="00FF7AB0"/>
    <w:rsid w:val="0AA4C844"/>
    <w:rsid w:val="23001AA8"/>
    <w:rsid w:val="25188E71"/>
    <w:rsid w:val="3AB9B152"/>
    <w:rsid w:val="41030181"/>
    <w:rsid w:val="46A7367E"/>
    <w:rsid w:val="50DB37DC"/>
    <w:rsid w:val="7E285F1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91A7"/>
  <w15:docId w15:val="{21A29348-DAE9-4DAE-9D9E-B31BB06AC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9A0"/>
    <w:pPr>
      <w:jc w:val="both"/>
    </w:pPr>
    <w:rPr>
      <w:lang w:eastAsia="fr-FR"/>
    </w:rPr>
  </w:style>
  <w:style w:type="paragraph" w:styleId="Titre1">
    <w:name w:val="heading 1"/>
    <w:basedOn w:val="Normal"/>
    <w:link w:val="Titre1Car"/>
    <w:uiPriority w:val="9"/>
    <w:qFormat/>
    <w:rsid w:val="00F555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unhideWhenUsed/>
    <w:qFormat/>
    <w:rsid w:val="004237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34A1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218B8"/>
    <w:pPr>
      <w:keepNext/>
      <w:keepLines/>
      <w:spacing w:before="200" w:after="0"/>
      <w:jc w:val="left"/>
      <w:outlineLvl w:val="3"/>
    </w:pPr>
    <w:rPr>
      <w:rFonts w:asciiTheme="majorHAnsi" w:eastAsiaTheme="majorEastAsia" w:hAnsiTheme="majorHAnsi" w:cstheme="majorBidi"/>
      <w:b/>
      <w:bCs/>
      <w:i/>
      <w:iCs/>
      <w:color w:val="4F81BD" w:themeColor="accent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1919"/>
    <w:pPr>
      <w:ind w:left="720"/>
      <w:contextualSpacing/>
    </w:pPr>
  </w:style>
  <w:style w:type="character" w:customStyle="1" w:styleId="Titre1Car">
    <w:name w:val="Titre 1 Car"/>
    <w:basedOn w:val="Policepardfaut"/>
    <w:link w:val="Titre1"/>
    <w:uiPriority w:val="9"/>
    <w:rsid w:val="00F555EA"/>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unhideWhenUsed/>
    <w:rsid w:val="003F56D6"/>
    <w:pPr>
      <w:tabs>
        <w:tab w:val="center" w:pos="4536"/>
        <w:tab w:val="right" w:pos="9072"/>
      </w:tabs>
      <w:spacing w:after="0" w:line="240" w:lineRule="auto"/>
    </w:pPr>
  </w:style>
  <w:style w:type="character" w:customStyle="1" w:styleId="En-tteCar">
    <w:name w:val="En-tête Car"/>
    <w:basedOn w:val="Policepardfaut"/>
    <w:link w:val="En-tte"/>
    <w:uiPriority w:val="99"/>
    <w:rsid w:val="003F56D6"/>
  </w:style>
  <w:style w:type="paragraph" w:styleId="Pieddepage">
    <w:name w:val="footer"/>
    <w:basedOn w:val="Normal"/>
    <w:link w:val="PieddepageCar"/>
    <w:uiPriority w:val="99"/>
    <w:unhideWhenUsed/>
    <w:rsid w:val="003F56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56D6"/>
  </w:style>
  <w:style w:type="paragraph" w:styleId="Textedebulles">
    <w:name w:val="Balloon Text"/>
    <w:basedOn w:val="Normal"/>
    <w:link w:val="TextedebullesCar"/>
    <w:uiPriority w:val="99"/>
    <w:semiHidden/>
    <w:unhideWhenUsed/>
    <w:rsid w:val="003F56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56D6"/>
    <w:rPr>
      <w:rFonts w:ascii="Tahoma" w:hAnsi="Tahoma" w:cs="Tahoma"/>
      <w:sz w:val="16"/>
      <w:szCs w:val="16"/>
    </w:rPr>
  </w:style>
  <w:style w:type="character" w:customStyle="1" w:styleId="Titre2Car">
    <w:name w:val="Titre 2 Car"/>
    <w:basedOn w:val="Policepardfaut"/>
    <w:link w:val="Titre2"/>
    <w:uiPriority w:val="9"/>
    <w:rsid w:val="0042370A"/>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FD615B"/>
    <w:rPr>
      <w:color w:val="808080"/>
    </w:rPr>
  </w:style>
  <w:style w:type="character" w:styleId="Marquedecommentaire">
    <w:name w:val="annotation reference"/>
    <w:basedOn w:val="Policepardfaut"/>
    <w:uiPriority w:val="99"/>
    <w:semiHidden/>
    <w:unhideWhenUsed/>
    <w:rsid w:val="004E35E0"/>
    <w:rPr>
      <w:sz w:val="16"/>
      <w:szCs w:val="16"/>
    </w:rPr>
  </w:style>
  <w:style w:type="paragraph" w:styleId="Commentaire">
    <w:name w:val="annotation text"/>
    <w:basedOn w:val="Normal"/>
    <w:link w:val="CommentaireCar"/>
    <w:uiPriority w:val="99"/>
    <w:unhideWhenUsed/>
    <w:rsid w:val="004E35E0"/>
    <w:pPr>
      <w:spacing w:line="240" w:lineRule="auto"/>
    </w:pPr>
    <w:rPr>
      <w:sz w:val="20"/>
      <w:szCs w:val="20"/>
    </w:rPr>
  </w:style>
  <w:style w:type="character" w:customStyle="1" w:styleId="CommentaireCar">
    <w:name w:val="Commentaire Car"/>
    <w:basedOn w:val="Policepardfaut"/>
    <w:link w:val="Commentaire"/>
    <w:uiPriority w:val="99"/>
    <w:rsid w:val="004E35E0"/>
    <w:rPr>
      <w:sz w:val="20"/>
      <w:szCs w:val="20"/>
    </w:rPr>
  </w:style>
  <w:style w:type="paragraph" w:styleId="Objetducommentaire">
    <w:name w:val="annotation subject"/>
    <w:basedOn w:val="Commentaire"/>
    <w:next w:val="Commentaire"/>
    <w:link w:val="ObjetducommentaireCar"/>
    <w:uiPriority w:val="99"/>
    <w:semiHidden/>
    <w:unhideWhenUsed/>
    <w:rsid w:val="004E35E0"/>
    <w:rPr>
      <w:b/>
      <w:bCs/>
    </w:rPr>
  </w:style>
  <w:style w:type="character" w:customStyle="1" w:styleId="ObjetducommentaireCar">
    <w:name w:val="Objet du commentaire Car"/>
    <w:basedOn w:val="CommentaireCar"/>
    <w:link w:val="Objetducommentaire"/>
    <w:uiPriority w:val="99"/>
    <w:semiHidden/>
    <w:rsid w:val="004E35E0"/>
    <w:rPr>
      <w:b/>
      <w:bCs/>
      <w:sz w:val="20"/>
      <w:szCs w:val="20"/>
    </w:rPr>
  </w:style>
  <w:style w:type="table" w:styleId="Grilledutableau">
    <w:name w:val="Table Grid"/>
    <w:basedOn w:val="TableauNormal"/>
    <w:uiPriority w:val="59"/>
    <w:rsid w:val="001733E3"/>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qFormat/>
    <w:rsid w:val="0013704D"/>
    <w:pPr>
      <w:spacing w:after="0" w:line="240" w:lineRule="auto"/>
    </w:pPr>
    <w:rPr>
      <w:sz w:val="20"/>
      <w:szCs w:val="20"/>
    </w:rPr>
  </w:style>
  <w:style w:type="character" w:customStyle="1" w:styleId="NotedebasdepageCar">
    <w:name w:val="Note de bas de page Car"/>
    <w:basedOn w:val="Policepardfaut"/>
    <w:link w:val="Notedebasdepage"/>
    <w:uiPriority w:val="99"/>
    <w:rsid w:val="0013704D"/>
    <w:rPr>
      <w:sz w:val="20"/>
      <w:szCs w:val="20"/>
    </w:rPr>
  </w:style>
  <w:style w:type="character" w:styleId="Appelnotedebasdep">
    <w:name w:val="footnote reference"/>
    <w:basedOn w:val="Policepardfaut"/>
    <w:uiPriority w:val="99"/>
    <w:semiHidden/>
    <w:unhideWhenUsed/>
    <w:qFormat/>
    <w:rsid w:val="0013704D"/>
    <w:rPr>
      <w:vertAlign w:val="superscript"/>
    </w:rPr>
  </w:style>
  <w:style w:type="character" w:customStyle="1" w:styleId="Titre3Car">
    <w:name w:val="Titre 3 Car"/>
    <w:basedOn w:val="Policepardfaut"/>
    <w:link w:val="Titre3"/>
    <w:uiPriority w:val="9"/>
    <w:rsid w:val="00E34A12"/>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242DAD"/>
    <w:rPr>
      <w:b/>
      <w:bCs/>
    </w:rPr>
  </w:style>
  <w:style w:type="table" w:customStyle="1" w:styleId="Grilledutableau1">
    <w:name w:val="Grille du tableau1"/>
    <w:basedOn w:val="TableauNormal"/>
    <w:next w:val="Grilledutableau"/>
    <w:uiPriority w:val="59"/>
    <w:rsid w:val="00A0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183569"/>
    <w:rPr>
      <w:i/>
      <w:iCs/>
    </w:rPr>
  </w:style>
  <w:style w:type="character" w:customStyle="1" w:styleId="Titre4Car">
    <w:name w:val="Titre 4 Car"/>
    <w:basedOn w:val="Policepardfaut"/>
    <w:link w:val="Titre4"/>
    <w:uiPriority w:val="9"/>
    <w:rsid w:val="006218B8"/>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218B8"/>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pip">
    <w:name w:val="spip"/>
    <w:basedOn w:val="Normal"/>
    <w:rsid w:val="006218B8"/>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En-ttedetabledesmatires">
    <w:name w:val="TOC Heading"/>
    <w:basedOn w:val="Titre1"/>
    <w:next w:val="Normal"/>
    <w:uiPriority w:val="39"/>
    <w:semiHidden/>
    <w:unhideWhenUsed/>
    <w:qFormat/>
    <w:rsid w:val="00695C12"/>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M2">
    <w:name w:val="toc 2"/>
    <w:basedOn w:val="Normal"/>
    <w:next w:val="Normal"/>
    <w:autoRedefine/>
    <w:uiPriority w:val="39"/>
    <w:unhideWhenUsed/>
    <w:rsid w:val="002D1D35"/>
    <w:pPr>
      <w:tabs>
        <w:tab w:val="left" w:pos="440"/>
        <w:tab w:val="right" w:pos="9062"/>
      </w:tabs>
      <w:spacing w:before="240" w:after="0"/>
      <w:jc w:val="left"/>
    </w:pPr>
    <w:rPr>
      <w:b/>
      <w:bCs/>
      <w:sz w:val="20"/>
      <w:szCs w:val="20"/>
    </w:rPr>
  </w:style>
  <w:style w:type="paragraph" w:styleId="TM3">
    <w:name w:val="toc 3"/>
    <w:basedOn w:val="Normal"/>
    <w:next w:val="Normal"/>
    <w:autoRedefine/>
    <w:uiPriority w:val="39"/>
    <w:unhideWhenUsed/>
    <w:rsid w:val="00695C12"/>
    <w:pPr>
      <w:spacing w:after="0"/>
      <w:ind w:left="220"/>
      <w:jc w:val="left"/>
    </w:pPr>
    <w:rPr>
      <w:sz w:val="20"/>
      <w:szCs w:val="20"/>
    </w:rPr>
  </w:style>
  <w:style w:type="character" w:styleId="Lienhypertexte">
    <w:name w:val="Hyperlink"/>
    <w:basedOn w:val="Policepardfaut"/>
    <w:uiPriority w:val="99"/>
    <w:unhideWhenUsed/>
    <w:rsid w:val="00695C12"/>
    <w:rPr>
      <w:color w:val="0000FF" w:themeColor="hyperlink"/>
      <w:u w:val="single"/>
    </w:rPr>
  </w:style>
  <w:style w:type="paragraph" w:styleId="TM1">
    <w:name w:val="toc 1"/>
    <w:basedOn w:val="Normal"/>
    <w:next w:val="Normal"/>
    <w:autoRedefine/>
    <w:uiPriority w:val="39"/>
    <w:unhideWhenUsed/>
    <w:rsid w:val="00E00D0E"/>
    <w:pPr>
      <w:spacing w:before="360" w:after="0"/>
      <w:jc w:val="left"/>
    </w:pPr>
    <w:rPr>
      <w:rFonts w:asciiTheme="majorHAnsi" w:hAnsiTheme="majorHAnsi"/>
      <w:b/>
      <w:bCs/>
      <w:caps/>
      <w:sz w:val="24"/>
      <w:szCs w:val="24"/>
    </w:rPr>
  </w:style>
  <w:style w:type="paragraph" w:styleId="TM4">
    <w:name w:val="toc 4"/>
    <w:basedOn w:val="Normal"/>
    <w:next w:val="Normal"/>
    <w:autoRedefine/>
    <w:uiPriority w:val="39"/>
    <w:unhideWhenUsed/>
    <w:rsid w:val="00E00D0E"/>
    <w:pPr>
      <w:spacing w:after="0"/>
      <w:ind w:left="440"/>
      <w:jc w:val="left"/>
    </w:pPr>
    <w:rPr>
      <w:sz w:val="20"/>
      <w:szCs w:val="20"/>
    </w:rPr>
  </w:style>
  <w:style w:type="paragraph" w:styleId="TM5">
    <w:name w:val="toc 5"/>
    <w:basedOn w:val="Normal"/>
    <w:next w:val="Normal"/>
    <w:autoRedefine/>
    <w:uiPriority w:val="39"/>
    <w:unhideWhenUsed/>
    <w:rsid w:val="00E00D0E"/>
    <w:pPr>
      <w:spacing w:after="0"/>
      <w:ind w:left="660"/>
      <w:jc w:val="left"/>
    </w:pPr>
    <w:rPr>
      <w:sz w:val="20"/>
      <w:szCs w:val="20"/>
    </w:rPr>
  </w:style>
  <w:style w:type="paragraph" w:styleId="TM6">
    <w:name w:val="toc 6"/>
    <w:basedOn w:val="Normal"/>
    <w:next w:val="Normal"/>
    <w:autoRedefine/>
    <w:uiPriority w:val="39"/>
    <w:unhideWhenUsed/>
    <w:rsid w:val="00E00D0E"/>
    <w:pPr>
      <w:spacing w:after="0"/>
      <w:ind w:left="880"/>
      <w:jc w:val="left"/>
    </w:pPr>
    <w:rPr>
      <w:sz w:val="20"/>
      <w:szCs w:val="20"/>
    </w:rPr>
  </w:style>
  <w:style w:type="paragraph" w:styleId="TM7">
    <w:name w:val="toc 7"/>
    <w:basedOn w:val="Normal"/>
    <w:next w:val="Normal"/>
    <w:autoRedefine/>
    <w:uiPriority w:val="39"/>
    <w:unhideWhenUsed/>
    <w:rsid w:val="00E00D0E"/>
    <w:pPr>
      <w:spacing w:after="0"/>
      <w:ind w:left="1100"/>
      <w:jc w:val="left"/>
    </w:pPr>
    <w:rPr>
      <w:sz w:val="20"/>
      <w:szCs w:val="20"/>
    </w:rPr>
  </w:style>
  <w:style w:type="paragraph" w:styleId="TM8">
    <w:name w:val="toc 8"/>
    <w:basedOn w:val="Normal"/>
    <w:next w:val="Normal"/>
    <w:autoRedefine/>
    <w:uiPriority w:val="39"/>
    <w:unhideWhenUsed/>
    <w:rsid w:val="00E00D0E"/>
    <w:pPr>
      <w:spacing w:after="0"/>
      <w:ind w:left="1320"/>
      <w:jc w:val="left"/>
    </w:pPr>
    <w:rPr>
      <w:sz w:val="20"/>
      <w:szCs w:val="20"/>
    </w:rPr>
  </w:style>
  <w:style w:type="paragraph" w:styleId="TM9">
    <w:name w:val="toc 9"/>
    <w:basedOn w:val="Normal"/>
    <w:next w:val="Normal"/>
    <w:autoRedefine/>
    <w:uiPriority w:val="39"/>
    <w:unhideWhenUsed/>
    <w:rsid w:val="00E00D0E"/>
    <w:pPr>
      <w:spacing w:after="0"/>
      <w:ind w:left="1540"/>
      <w:jc w:val="left"/>
    </w:pPr>
    <w:rPr>
      <w:sz w:val="20"/>
      <w:szCs w:val="20"/>
    </w:rPr>
  </w:style>
  <w:style w:type="table" w:styleId="Trameclaire-Accent1">
    <w:name w:val="Light Shading Accent 1"/>
    <w:basedOn w:val="TableauNormal"/>
    <w:uiPriority w:val="60"/>
    <w:rsid w:val="008D341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gende">
    <w:name w:val="caption"/>
    <w:basedOn w:val="Normal"/>
    <w:next w:val="Normal"/>
    <w:uiPriority w:val="35"/>
    <w:unhideWhenUsed/>
    <w:qFormat/>
    <w:rsid w:val="00207626"/>
    <w:pPr>
      <w:spacing w:line="240" w:lineRule="auto"/>
    </w:pPr>
    <w:rPr>
      <w:b/>
      <w:bCs/>
      <w:color w:val="4F81BD" w:themeColor="accent1"/>
      <w:sz w:val="18"/>
      <w:szCs w:val="18"/>
    </w:rPr>
  </w:style>
  <w:style w:type="table" w:customStyle="1" w:styleId="Grilledutableau2">
    <w:name w:val="Grille du tableau2"/>
    <w:basedOn w:val="TableauNormal"/>
    <w:next w:val="Grilledutableau"/>
    <w:uiPriority w:val="59"/>
    <w:rsid w:val="008F66E2"/>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tableau">
    <w:name w:val="Contenu tableau"/>
    <w:basedOn w:val="Normal"/>
    <w:rsid w:val="00057238"/>
    <w:pPr>
      <w:spacing w:after="0" w:line="240" w:lineRule="auto"/>
      <w:jc w:val="center"/>
    </w:pPr>
    <w:rPr>
      <w:rFonts w:ascii="Verdana" w:hAnsi="Verdana" w:cs="Times New Roman"/>
      <w:sz w:val="16"/>
      <w:szCs w:val="16"/>
    </w:rPr>
  </w:style>
  <w:style w:type="table" w:customStyle="1" w:styleId="Grilledutableau3">
    <w:name w:val="Grille du tableau3"/>
    <w:basedOn w:val="TableauNormal"/>
    <w:next w:val="Grilledutableau"/>
    <w:uiPriority w:val="59"/>
    <w:rsid w:val="0029409E"/>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59"/>
    <w:rsid w:val="00952804"/>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
    <w:name w:val="Grille du tableau5"/>
    <w:basedOn w:val="TableauNormal"/>
    <w:next w:val="Grilledutableau"/>
    <w:uiPriority w:val="59"/>
    <w:rsid w:val="00952804"/>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ED102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Grilledutableau6">
    <w:name w:val="Grille du tableau6"/>
    <w:basedOn w:val="TableauNormal"/>
    <w:next w:val="Grilledutableau"/>
    <w:uiPriority w:val="59"/>
    <w:rsid w:val="00E16E41"/>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ouleur-Accent11">
    <w:name w:val="Liste couleur - Accent 11"/>
    <w:basedOn w:val="TableauNormal"/>
    <w:uiPriority w:val="72"/>
    <w:rsid w:val="004B08D3"/>
    <w:pPr>
      <w:spacing w:after="0" w:line="240" w:lineRule="auto"/>
    </w:pPr>
    <w:rPr>
      <w:color w:val="000000"/>
    </w:rPr>
    <w:tblPr>
      <w:tblStyleRowBandSize w:val="1"/>
      <w:tblStyleColBandSize w:val="1"/>
      <w:tblInd w:w="0" w:type="nil"/>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0627">
      <w:bodyDiv w:val="1"/>
      <w:marLeft w:val="0"/>
      <w:marRight w:val="0"/>
      <w:marTop w:val="0"/>
      <w:marBottom w:val="0"/>
      <w:divBdr>
        <w:top w:val="none" w:sz="0" w:space="0" w:color="auto"/>
        <w:left w:val="none" w:sz="0" w:space="0" w:color="auto"/>
        <w:bottom w:val="none" w:sz="0" w:space="0" w:color="auto"/>
        <w:right w:val="none" w:sz="0" w:space="0" w:color="auto"/>
      </w:divBdr>
      <w:divsChild>
        <w:div w:id="1198352344">
          <w:marLeft w:val="0"/>
          <w:marRight w:val="0"/>
          <w:marTop w:val="0"/>
          <w:marBottom w:val="0"/>
          <w:divBdr>
            <w:top w:val="none" w:sz="0" w:space="0" w:color="auto"/>
            <w:left w:val="none" w:sz="0" w:space="0" w:color="auto"/>
            <w:bottom w:val="none" w:sz="0" w:space="0" w:color="auto"/>
            <w:right w:val="none" w:sz="0" w:space="0" w:color="auto"/>
          </w:divBdr>
          <w:divsChild>
            <w:div w:id="419184422">
              <w:marLeft w:val="0"/>
              <w:marRight w:val="0"/>
              <w:marTop w:val="0"/>
              <w:marBottom w:val="0"/>
              <w:divBdr>
                <w:top w:val="none" w:sz="0" w:space="0" w:color="auto"/>
                <w:left w:val="none" w:sz="0" w:space="0" w:color="auto"/>
                <w:bottom w:val="none" w:sz="0" w:space="0" w:color="auto"/>
                <w:right w:val="none" w:sz="0" w:space="0" w:color="auto"/>
              </w:divBdr>
            </w:div>
            <w:div w:id="752435192">
              <w:marLeft w:val="0"/>
              <w:marRight w:val="0"/>
              <w:marTop w:val="0"/>
              <w:marBottom w:val="0"/>
              <w:divBdr>
                <w:top w:val="none" w:sz="0" w:space="0" w:color="auto"/>
                <w:left w:val="none" w:sz="0" w:space="0" w:color="auto"/>
                <w:bottom w:val="none" w:sz="0" w:space="0" w:color="auto"/>
                <w:right w:val="none" w:sz="0" w:space="0" w:color="auto"/>
              </w:divBdr>
            </w:div>
            <w:div w:id="918516663">
              <w:marLeft w:val="0"/>
              <w:marRight w:val="0"/>
              <w:marTop w:val="0"/>
              <w:marBottom w:val="0"/>
              <w:divBdr>
                <w:top w:val="none" w:sz="0" w:space="0" w:color="auto"/>
                <w:left w:val="none" w:sz="0" w:space="0" w:color="auto"/>
                <w:bottom w:val="none" w:sz="0" w:space="0" w:color="auto"/>
                <w:right w:val="none" w:sz="0" w:space="0" w:color="auto"/>
              </w:divBdr>
            </w:div>
            <w:div w:id="1793816899">
              <w:marLeft w:val="0"/>
              <w:marRight w:val="0"/>
              <w:marTop w:val="0"/>
              <w:marBottom w:val="0"/>
              <w:divBdr>
                <w:top w:val="none" w:sz="0" w:space="0" w:color="auto"/>
                <w:left w:val="none" w:sz="0" w:space="0" w:color="auto"/>
                <w:bottom w:val="none" w:sz="0" w:space="0" w:color="auto"/>
                <w:right w:val="none" w:sz="0" w:space="0" w:color="auto"/>
              </w:divBdr>
            </w:div>
            <w:div w:id="457186467">
              <w:marLeft w:val="0"/>
              <w:marRight w:val="0"/>
              <w:marTop w:val="0"/>
              <w:marBottom w:val="0"/>
              <w:divBdr>
                <w:top w:val="none" w:sz="0" w:space="0" w:color="auto"/>
                <w:left w:val="none" w:sz="0" w:space="0" w:color="auto"/>
                <w:bottom w:val="none" w:sz="0" w:space="0" w:color="auto"/>
                <w:right w:val="none" w:sz="0" w:space="0" w:color="auto"/>
              </w:divBdr>
            </w:div>
            <w:div w:id="982583029">
              <w:marLeft w:val="0"/>
              <w:marRight w:val="0"/>
              <w:marTop w:val="0"/>
              <w:marBottom w:val="0"/>
              <w:divBdr>
                <w:top w:val="none" w:sz="0" w:space="0" w:color="auto"/>
                <w:left w:val="none" w:sz="0" w:space="0" w:color="auto"/>
                <w:bottom w:val="none" w:sz="0" w:space="0" w:color="auto"/>
                <w:right w:val="none" w:sz="0" w:space="0" w:color="auto"/>
              </w:divBdr>
            </w:div>
            <w:div w:id="2021155649">
              <w:marLeft w:val="0"/>
              <w:marRight w:val="0"/>
              <w:marTop w:val="0"/>
              <w:marBottom w:val="0"/>
              <w:divBdr>
                <w:top w:val="none" w:sz="0" w:space="0" w:color="auto"/>
                <w:left w:val="none" w:sz="0" w:space="0" w:color="auto"/>
                <w:bottom w:val="none" w:sz="0" w:space="0" w:color="auto"/>
                <w:right w:val="none" w:sz="0" w:space="0" w:color="auto"/>
              </w:divBdr>
            </w:div>
            <w:div w:id="1660695457">
              <w:marLeft w:val="0"/>
              <w:marRight w:val="0"/>
              <w:marTop w:val="0"/>
              <w:marBottom w:val="0"/>
              <w:divBdr>
                <w:top w:val="none" w:sz="0" w:space="0" w:color="auto"/>
                <w:left w:val="none" w:sz="0" w:space="0" w:color="auto"/>
                <w:bottom w:val="none" w:sz="0" w:space="0" w:color="auto"/>
                <w:right w:val="none" w:sz="0" w:space="0" w:color="auto"/>
              </w:divBdr>
            </w:div>
            <w:div w:id="1234849289">
              <w:marLeft w:val="0"/>
              <w:marRight w:val="0"/>
              <w:marTop w:val="0"/>
              <w:marBottom w:val="0"/>
              <w:divBdr>
                <w:top w:val="none" w:sz="0" w:space="0" w:color="auto"/>
                <w:left w:val="none" w:sz="0" w:space="0" w:color="auto"/>
                <w:bottom w:val="none" w:sz="0" w:space="0" w:color="auto"/>
                <w:right w:val="none" w:sz="0" w:space="0" w:color="auto"/>
              </w:divBdr>
            </w:div>
            <w:div w:id="16276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8592">
      <w:bodyDiv w:val="1"/>
      <w:marLeft w:val="0"/>
      <w:marRight w:val="0"/>
      <w:marTop w:val="0"/>
      <w:marBottom w:val="0"/>
      <w:divBdr>
        <w:top w:val="none" w:sz="0" w:space="0" w:color="auto"/>
        <w:left w:val="none" w:sz="0" w:space="0" w:color="auto"/>
        <w:bottom w:val="none" w:sz="0" w:space="0" w:color="auto"/>
        <w:right w:val="none" w:sz="0" w:space="0" w:color="auto"/>
      </w:divBdr>
    </w:div>
    <w:div w:id="174615382">
      <w:bodyDiv w:val="1"/>
      <w:marLeft w:val="0"/>
      <w:marRight w:val="0"/>
      <w:marTop w:val="0"/>
      <w:marBottom w:val="0"/>
      <w:divBdr>
        <w:top w:val="none" w:sz="0" w:space="0" w:color="auto"/>
        <w:left w:val="none" w:sz="0" w:space="0" w:color="auto"/>
        <w:bottom w:val="none" w:sz="0" w:space="0" w:color="auto"/>
        <w:right w:val="none" w:sz="0" w:space="0" w:color="auto"/>
      </w:divBdr>
    </w:div>
    <w:div w:id="177358243">
      <w:bodyDiv w:val="1"/>
      <w:marLeft w:val="0"/>
      <w:marRight w:val="0"/>
      <w:marTop w:val="0"/>
      <w:marBottom w:val="0"/>
      <w:divBdr>
        <w:top w:val="none" w:sz="0" w:space="0" w:color="auto"/>
        <w:left w:val="none" w:sz="0" w:space="0" w:color="auto"/>
        <w:bottom w:val="none" w:sz="0" w:space="0" w:color="auto"/>
        <w:right w:val="none" w:sz="0" w:space="0" w:color="auto"/>
      </w:divBdr>
      <w:divsChild>
        <w:div w:id="1357079976">
          <w:marLeft w:val="547"/>
          <w:marRight w:val="0"/>
          <w:marTop w:val="96"/>
          <w:marBottom w:val="0"/>
          <w:divBdr>
            <w:top w:val="none" w:sz="0" w:space="0" w:color="auto"/>
            <w:left w:val="none" w:sz="0" w:space="0" w:color="auto"/>
            <w:bottom w:val="none" w:sz="0" w:space="0" w:color="auto"/>
            <w:right w:val="none" w:sz="0" w:space="0" w:color="auto"/>
          </w:divBdr>
        </w:div>
      </w:divsChild>
    </w:div>
    <w:div w:id="212891745">
      <w:bodyDiv w:val="1"/>
      <w:marLeft w:val="0"/>
      <w:marRight w:val="0"/>
      <w:marTop w:val="0"/>
      <w:marBottom w:val="0"/>
      <w:divBdr>
        <w:top w:val="none" w:sz="0" w:space="0" w:color="auto"/>
        <w:left w:val="none" w:sz="0" w:space="0" w:color="auto"/>
        <w:bottom w:val="none" w:sz="0" w:space="0" w:color="auto"/>
        <w:right w:val="none" w:sz="0" w:space="0" w:color="auto"/>
      </w:divBdr>
    </w:div>
    <w:div w:id="296029761">
      <w:bodyDiv w:val="1"/>
      <w:marLeft w:val="0"/>
      <w:marRight w:val="0"/>
      <w:marTop w:val="0"/>
      <w:marBottom w:val="0"/>
      <w:divBdr>
        <w:top w:val="none" w:sz="0" w:space="0" w:color="auto"/>
        <w:left w:val="none" w:sz="0" w:space="0" w:color="auto"/>
        <w:bottom w:val="none" w:sz="0" w:space="0" w:color="auto"/>
        <w:right w:val="none" w:sz="0" w:space="0" w:color="auto"/>
      </w:divBdr>
    </w:div>
    <w:div w:id="375857990">
      <w:bodyDiv w:val="1"/>
      <w:marLeft w:val="0"/>
      <w:marRight w:val="0"/>
      <w:marTop w:val="0"/>
      <w:marBottom w:val="0"/>
      <w:divBdr>
        <w:top w:val="none" w:sz="0" w:space="0" w:color="auto"/>
        <w:left w:val="none" w:sz="0" w:space="0" w:color="auto"/>
        <w:bottom w:val="none" w:sz="0" w:space="0" w:color="auto"/>
        <w:right w:val="none" w:sz="0" w:space="0" w:color="auto"/>
      </w:divBdr>
    </w:div>
    <w:div w:id="418597894">
      <w:bodyDiv w:val="1"/>
      <w:marLeft w:val="0"/>
      <w:marRight w:val="0"/>
      <w:marTop w:val="0"/>
      <w:marBottom w:val="0"/>
      <w:divBdr>
        <w:top w:val="none" w:sz="0" w:space="0" w:color="auto"/>
        <w:left w:val="none" w:sz="0" w:space="0" w:color="auto"/>
        <w:bottom w:val="none" w:sz="0" w:space="0" w:color="auto"/>
        <w:right w:val="none" w:sz="0" w:space="0" w:color="auto"/>
      </w:divBdr>
    </w:div>
    <w:div w:id="657074880">
      <w:bodyDiv w:val="1"/>
      <w:marLeft w:val="0"/>
      <w:marRight w:val="0"/>
      <w:marTop w:val="0"/>
      <w:marBottom w:val="0"/>
      <w:divBdr>
        <w:top w:val="none" w:sz="0" w:space="0" w:color="auto"/>
        <w:left w:val="none" w:sz="0" w:space="0" w:color="auto"/>
        <w:bottom w:val="none" w:sz="0" w:space="0" w:color="auto"/>
        <w:right w:val="none" w:sz="0" w:space="0" w:color="auto"/>
      </w:divBdr>
    </w:div>
    <w:div w:id="799230847">
      <w:bodyDiv w:val="1"/>
      <w:marLeft w:val="0"/>
      <w:marRight w:val="0"/>
      <w:marTop w:val="0"/>
      <w:marBottom w:val="0"/>
      <w:divBdr>
        <w:top w:val="none" w:sz="0" w:space="0" w:color="auto"/>
        <w:left w:val="none" w:sz="0" w:space="0" w:color="auto"/>
        <w:bottom w:val="none" w:sz="0" w:space="0" w:color="auto"/>
        <w:right w:val="none" w:sz="0" w:space="0" w:color="auto"/>
      </w:divBdr>
    </w:div>
    <w:div w:id="807668299">
      <w:bodyDiv w:val="1"/>
      <w:marLeft w:val="0"/>
      <w:marRight w:val="0"/>
      <w:marTop w:val="0"/>
      <w:marBottom w:val="0"/>
      <w:divBdr>
        <w:top w:val="none" w:sz="0" w:space="0" w:color="auto"/>
        <w:left w:val="none" w:sz="0" w:space="0" w:color="auto"/>
        <w:bottom w:val="none" w:sz="0" w:space="0" w:color="auto"/>
        <w:right w:val="none" w:sz="0" w:space="0" w:color="auto"/>
      </w:divBdr>
    </w:div>
    <w:div w:id="920020773">
      <w:bodyDiv w:val="1"/>
      <w:marLeft w:val="0"/>
      <w:marRight w:val="0"/>
      <w:marTop w:val="0"/>
      <w:marBottom w:val="0"/>
      <w:divBdr>
        <w:top w:val="none" w:sz="0" w:space="0" w:color="auto"/>
        <w:left w:val="none" w:sz="0" w:space="0" w:color="auto"/>
        <w:bottom w:val="none" w:sz="0" w:space="0" w:color="auto"/>
        <w:right w:val="none" w:sz="0" w:space="0" w:color="auto"/>
      </w:divBdr>
    </w:div>
    <w:div w:id="931818408">
      <w:bodyDiv w:val="1"/>
      <w:marLeft w:val="0"/>
      <w:marRight w:val="0"/>
      <w:marTop w:val="0"/>
      <w:marBottom w:val="0"/>
      <w:divBdr>
        <w:top w:val="none" w:sz="0" w:space="0" w:color="auto"/>
        <w:left w:val="none" w:sz="0" w:space="0" w:color="auto"/>
        <w:bottom w:val="none" w:sz="0" w:space="0" w:color="auto"/>
        <w:right w:val="none" w:sz="0" w:space="0" w:color="auto"/>
      </w:divBdr>
    </w:div>
    <w:div w:id="936329587">
      <w:bodyDiv w:val="1"/>
      <w:marLeft w:val="0"/>
      <w:marRight w:val="0"/>
      <w:marTop w:val="0"/>
      <w:marBottom w:val="0"/>
      <w:divBdr>
        <w:top w:val="none" w:sz="0" w:space="0" w:color="auto"/>
        <w:left w:val="none" w:sz="0" w:space="0" w:color="auto"/>
        <w:bottom w:val="none" w:sz="0" w:space="0" w:color="auto"/>
        <w:right w:val="none" w:sz="0" w:space="0" w:color="auto"/>
      </w:divBdr>
    </w:div>
    <w:div w:id="1003898310">
      <w:bodyDiv w:val="1"/>
      <w:marLeft w:val="0"/>
      <w:marRight w:val="0"/>
      <w:marTop w:val="0"/>
      <w:marBottom w:val="0"/>
      <w:divBdr>
        <w:top w:val="none" w:sz="0" w:space="0" w:color="auto"/>
        <w:left w:val="none" w:sz="0" w:space="0" w:color="auto"/>
        <w:bottom w:val="none" w:sz="0" w:space="0" w:color="auto"/>
        <w:right w:val="none" w:sz="0" w:space="0" w:color="auto"/>
      </w:divBdr>
    </w:div>
    <w:div w:id="1024135912">
      <w:bodyDiv w:val="1"/>
      <w:marLeft w:val="0"/>
      <w:marRight w:val="0"/>
      <w:marTop w:val="0"/>
      <w:marBottom w:val="0"/>
      <w:divBdr>
        <w:top w:val="none" w:sz="0" w:space="0" w:color="auto"/>
        <w:left w:val="none" w:sz="0" w:space="0" w:color="auto"/>
        <w:bottom w:val="none" w:sz="0" w:space="0" w:color="auto"/>
        <w:right w:val="none" w:sz="0" w:space="0" w:color="auto"/>
      </w:divBdr>
    </w:div>
    <w:div w:id="1044133832">
      <w:bodyDiv w:val="1"/>
      <w:marLeft w:val="0"/>
      <w:marRight w:val="0"/>
      <w:marTop w:val="0"/>
      <w:marBottom w:val="0"/>
      <w:divBdr>
        <w:top w:val="none" w:sz="0" w:space="0" w:color="auto"/>
        <w:left w:val="none" w:sz="0" w:space="0" w:color="auto"/>
        <w:bottom w:val="none" w:sz="0" w:space="0" w:color="auto"/>
        <w:right w:val="none" w:sz="0" w:space="0" w:color="auto"/>
      </w:divBdr>
    </w:div>
    <w:div w:id="1044599057">
      <w:bodyDiv w:val="1"/>
      <w:marLeft w:val="0"/>
      <w:marRight w:val="0"/>
      <w:marTop w:val="0"/>
      <w:marBottom w:val="0"/>
      <w:divBdr>
        <w:top w:val="none" w:sz="0" w:space="0" w:color="auto"/>
        <w:left w:val="none" w:sz="0" w:space="0" w:color="auto"/>
        <w:bottom w:val="none" w:sz="0" w:space="0" w:color="auto"/>
        <w:right w:val="none" w:sz="0" w:space="0" w:color="auto"/>
      </w:divBdr>
    </w:div>
    <w:div w:id="1046225291">
      <w:bodyDiv w:val="1"/>
      <w:marLeft w:val="0"/>
      <w:marRight w:val="0"/>
      <w:marTop w:val="0"/>
      <w:marBottom w:val="0"/>
      <w:divBdr>
        <w:top w:val="none" w:sz="0" w:space="0" w:color="auto"/>
        <w:left w:val="none" w:sz="0" w:space="0" w:color="auto"/>
        <w:bottom w:val="none" w:sz="0" w:space="0" w:color="auto"/>
        <w:right w:val="none" w:sz="0" w:space="0" w:color="auto"/>
      </w:divBdr>
    </w:div>
    <w:div w:id="1098333857">
      <w:bodyDiv w:val="1"/>
      <w:marLeft w:val="0"/>
      <w:marRight w:val="0"/>
      <w:marTop w:val="0"/>
      <w:marBottom w:val="0"/>
      <w:divBdr>
        <w:top w:val="none" w:sz="0" w:space="0" w:color="auto"/>
        <w:left w:val="none" w:sz="0" w:space="0" w:color="auto"/>
        <w:bottom w:val="none" w:sz="0" w:space="0" w:color="auto"/>
        <w:right w:val="none" w:sz="0" w:space="0" w:color="auto"/>
      </w:divBdr>
    </w:div>
    <w:div w:id="1212382489">
      <w:bodyDiv w:val="1"/>
      <w:marLeft w:val="0"/>
      <w:marRight w:val="0"/>
      <w:marTop w:val="0"/>
      <w:marBottom w:val="0"/>
      <w:divBdr>
        <w:top w:val="none" w:sz="0" w:space="0" w:color="auto"/>
        <w:left w:val="none" w:sz="0" w:space="0" w:color="auto"/>
        <w:bottom w:val="none" w:sz="0" w:space="0" w:color="auto"/>
        <w:right w:val="none" w:sz="0" w:space="0" w:color="auto"/>
      </w:divBdr>
    </w:div>
    <w:div w:id="1360280909">
      <w:bodyDiv w:val="1"/>
      <w:marLeft w:val="0"/>
      <w:marRight w:val="0"/>
      <w:marTop w:val="0"/>
      <w:marBottom w:val="0"/>
      <w:divBdr>
        <w:top w:val="none" w:sz="0" w:space="0" w:color="auto"/>
        <w:left w:val="none" w:sz="0" w:space="0" w:color="auto"/>
        <w:bottom w:val="none" w:sz="0" w:space="0" w:color="auto"/>
        <w:right w:val="none" w:sz="0" w:space="0" w:color="auto"/>
      </w:divBdr>
    </w:div>
    <w:div w:id="1379937020">
      <w:bodyDiv w:val="1"/>
      <w:marLeft w:val="0"/>
      <w:marRight w:val="0"/>
      <w:marTop w:val="0"/>
      <w:marBottom w:val="0"/>
      <w:divBdr>
        <w:top w:val="none" w:sz="0" w:space="0" w:color="auto"/>
        <w:left w:val="none" w:sz="0" w:space="0" w:color="auto"/>
        <w:bottom w:val="none" w:sz="0" w:space="0" w:color="auto"/>
        <w:right w:val="none" w:sz="0" w:space="0" w:color="auto"/>
      </w:divBdr>
    </w:div>
    <w:div w:id="1514493743">
      <w:bodyDiv w:val="1"/>
      <w:marLeft w:val="0"/>
      <w:marRight w:val="0"/>
      <w:marTop w:val="0"/>
      <w:marBottom w:val="0"/>
      <w:divBdr>
        <w:top w:val="none" w:sz="0" w:space="0" w:color="auto"/>
        <w:left w:val="none" w:sz="0" w:space="0" w:color="auto"/>
        <w:bottom w:val="none" w:sz="0" w:space="0" w:color="auto"/>
        <w:right w:val="none" w:sz="0" w:space="0" w:color="auto"/>
      </w:divBdr>
    </w:div>
    <w:div w:id="1527984258">
      <w:bodyDiv w:val="1"/>
      <w:marLeft w:val="0"/>
      <w:marRight w:val="0"/>
      <w:marTop w:val="0"/>
      <w:marBottom w:val="0"/>
      <w:divBdr>
        <w:top w:val="none" w:sz="0" w:space="0" w:color="auto"/>
        <w:left w:val="none" w:sz="0" w:space="0" w:color="auto"/>
        <w:bottom w:val="none" w:sz="0" w:space="0" w:color="auto"/>
        <w:right w:val="none" w:sz="0" w:space="0" w:color="auto"/>
      </w:divBdr>
    </w:div>
    <w:div w:id="1565488358">
      <w:bodyDiv w:val="1"/>
      <w:marLeft w:val="0"/>
      <w:marRight w:val="0"/>
      <w:marTop w:val="0"/>
      <w:marBottom w:val="0"/>
      <w:divBdr>
        <w:top w:val="none" w:sz="0" w:space="0" w:color="auto"/>
        <w:left w:val="none" w:sz="0" w:space="0" w:color="auto"/>
        <w:bottom w:val="none" w:sz="0" w:space="0" w:color="auto"/>
        <w:right w:val="none" w:sz="0" w:space="0" w:color="auto"/>
      </w:divBdr>
    </w:div>
    <w:div w:id="1583762337">
      <w:bodyDiv w:val="1"/>
      <w:marLeft w:val="0"/>
      <w:marRight w:val="0"/>
      <w:marTop w:val="0"/>
      <w:marBottom w:val="0"/>
      <w:divBdr>
        <w:top w:val="none" w:sz="0" w:space="0" w:color="auto"/>
        <w:left w:val="none" w:sz="0" w:space="0" w:color="auto"/>
        <w:bottom w:val="none" w:sz="0" w:space="0" w:color="auto"/>
        <w:right w:val="none" w:sz="0" w:space="0" w:color="auto"/>
      </w:divBdr>
    </w:div>
    <w:div w:id="1608922393">
      <w:bodyDiv w:val="1"/>
      <w:marLeft w:val="0"/>
      <w:marRight w:val="0"/>
      <w:marTop w:val="0"/>
      <w:marBottom w:val="0"/>
      <w:divBdr>
        <w:top w:val="none" w:sz="0" w:space="0" w:color="auto"/>
        <w:left w:val="none" w:sz="0" w:space="0" w:color="auto"/>
        <w:bottom w:val="none" w:sz="0" w:space="0" w:color="auto"/>
        <w:right w:val="none" w:sz="0" w:space="0" w:color="auto"/>
      </w:divBdr>
    </w:div>
    <w:div w:id="1689679627">
      <w:bodyDiv w:val="1"/>
      <w:marLeft w:val="0"/>
      <w:marRight w:val="0"/>
      <w:marTop w:val="0"/>
      <w:marBottom w:val="0"/>
      <w:divBdr>
        <w:top w:val="none" w:sz="0" w:space="0" w:color="auto"/>
        <w:left w:val="none" w:sz="0" w:space="0" w:color="auto"/>
        <w:bottom w:val="none" w:sz="0" w:space="0" w:color="auto"/>
        <w:right w:val="none" w:sz="0" w:space="0" w:color="auto"/>
      </w:divBdr>
    </w:div>
    <w:div w:id="1783382427">
      <w:bodyDiv w:val="1"/>
      <w:marLeft w:val="0"/>
      <w:marRight w:val="0"/>
      <w:marTop w:val="0"/>
      <w:marBottom w:val="0"/>
      <w:divBdr>
        <w:top w:val="none" w:sz="0" w:space="0" w:color="auto"/>
        <w:left w:val="none" w:sz="0" w:space="0" w:color="auto"/>
        <w:bottom w:val="none" w:sz="0" w:space="0" w:color="auto"/>
        <w:right w:val="none" w:sz="0" w:space="0" w:color="auto"/>
      </w:divBdr>
    </w:div>
    <w:div w:id="1865900822">
      <w:bodyDiv w:val="1"/>
      <w:marLeft w:val="0"/>
      <w:marRight w:val="0"/>
      <w:marTop w:val="0"/>
      <w:marBottom w:val="0"/>
      <w:divBdr>
        <w:top w:val="none" w:sz="0" w:space="0" w:color="auto"/>
        <w:left w:val="none" w:sz="0" w:space="0" w:color="auto"/>
        <w:bottom w:val="none" w:sz="0" w:space="0" w:color="auto"/>
        <w:right w:val="none" w:sz="0" w:space="0" w:color="auto"/>
      </w:divBdr>
    </w:div>
    <w:div w:id="2021001210">
      <w:bodyDiv w:val="1"/>
      <w:marLeft w:val="0"/>
      <w:marRight w:val="0"/>
      <w:marTop w:val="0"/>
      <w:marBottom w:val="0"/>
      <w:divBdr>
        <w:top w:val="none" w:sz="0" w:space="0" w:color="auto"/>
        <w:left w:val="none" w:sz="0" w:space="0" w:color="auto"/>
        <w:bottom w:val="none" w:sz="0" w:space="0" w:color="auto"/>
        <w:right w:val="none" w:sz="0" w:space="0" w:color="auto"/>
      </w:divBdr>
    </w:div>
    <w:div w:id="2062242623">
      <w:bodyDiv w:val="1"/>
      <w:marLeft w:val="0"/>
      <w:marRight w:val="0"/>
      <w:marTop w:val="0"/>
      <w:marBottom w:val="0"/>
      <w:divBdr>
        <w:top w:val="none" w:sz="0" w:space="0" w:color="auto"/>
        <w:left w:val="none" w:sz="0" w:space="0" w:color="auto"/>
        <w:bottom w:val="none" w:sz="0" w:space="0" w:color="auto"/>
        <w:right w:val="none" w:sz="0" w:space="0" w:color="auto"/>
      </w:divBdr>
    </w:div>
    <w:div w:id="209748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31163C9E8BD64F95FDF318F9A50114" ma:contentTypeVersion="14" ma:contentTypeDescription="Crée un document." ma:contentTypeScope="" ma:versionID="48f482d16110791e12f7c756dc55791f">
  <xsd:schema xmlns:xsd="http://www.w3.org/2001/XMLSchema" xmlns:xs="http://www.w3.org/2001/XMLSchema" xmlns:p="http://schemas.microsoft.com/office/2006/metadata/properties" xmlns:ns2="80395b27-d838-4d05-8bd0-a016c7c5a764" xmlns:ns3="f9c5ccbb-ab63-4eae-a239-af544e1f2c22" targetNamespace="http://schemas.microsoft.com/office/2006/metadata/properties" ma:root="true" ma:fieldsID="8d0494b749447c1680b9805cc47e72b4" ns2:_="" ns3:_="">
    <xsd:import namespace="80395b27-d838-4d05-8bd0-a016c7c5a764"/>
    <xsd:import namespace="f9c5ccbb-ab63-4eae-a239-af544e1f2c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remarqu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95b27-d838-4d05-8bd0-a016c7c5a7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remarques" ma:index="20" nillable="true" ma:displayName="remarques" ma:format="Dropdown" ma:internalName="remarques">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c5ccbb-ab63-4eae-a239-af544e1f2c22"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marques xmlns="80395b27-d838-4d05-8bd0-a016c7c5a76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B8340-921F-4E8A-A78C-44B3EAF4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395b27-d838-4d05-8bd0-a016c7c5a764"/>
    <ds:schemaRef ds:uri="f9c5ccbb-ab63-4eae-a239-af544e1f2c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B9913C-E7CE-4D19-8F32-F2C2B79817E5}">
  <ds:schemaRefs>
    <ds:schemaRef ds:uri="http://schemas.microsoft.com/office/2006/metadata/properties"/>
    <ds:schemaRef ds:uri="http://schemas.microsoft.com/office/infopath/2007/PartnerControls"/>
    <ds:schemaRef ds:uri="80395b27-d838-4d05-8bd0-a016c7c5a764"/>
  </ds:schemaRefs>
</ds:datastoreItem>
</file>

<file path=customXml/itemProps3.xml><?xml version="1.0" encoding="utf-8"?>
<ds:datastoreItem xmlns:ds="http://schemas.openxmlformats.org/officeDocument/2006/customXml" ds:itemID="{547B1113-19AF-4A72-9AE4-4B19795291C5}">
  <ds:schemaRefs>
    <ds:schemaRef ds:uri="http://schemas.microsoft.com/sharepoint/v3/contenttype/forms"/>
  </ds:schemaRefs>
</ds:datastoreItem>
</file>

<file path=customXml/itemProps4.xml><?xml version="1.0" encoding="utf-8"?>
<ds:datastoreItem xmlns:ds="http://schemas.openxmlformats.org/officeDocument/2006/customXml" ds:itemID="{CACB97F5-DB99-4A3A-B9D0-9EF4482EA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17</Pages>
  <Words>5082</Words>
  <Characters>27954</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ATIH</Company>
  <LinksUpToDate>false</LinksUpToDate>
  <CharactersWithSpaces>32971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EVRARD Isabelle</dc:creator>
  <cp:lastModifiedBy>Pascaline LEBRETON</cp:lastModifiedBy>
  <cp:revision>14</cp:revision>
  <cp:lastPrinted>2019-09-04T09:31:00Z</cp:lastPrinted>
  <dcterms:created xsi:type="dcterms:W3CDTF">2023-05-22T14:27:00Z</dcterms:created>
  <dcterms:modified xsi:type="dcterms:W3CDTF">2023-06-05T10:07:00Z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0x0101006531163C9E8BD64F95FDF318F9A50114</vt:lpwstr>
  </property>
  <property fmtid="{D5CDD505-2E9C-101B-9397-08002B2CF9AE}" pid="3" name="Order">
    <vt:r8>2536200</vt:r8>
  </property>
</Properties>
</file>